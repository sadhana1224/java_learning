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5AE4" w14:textId="705DF5CE" w:rsidR="00DC125D" w:rsidRPr="00CF369B" w:rsidRDefault="00DC125D" w:rsidP="00F96E8C">
      <w:pPr>
        <w:spacing w:line="360" w:lineRule="auto"/>
        <w:rPr>
          <w:rFonts w:ascii="Times New Roman" w:hAnsi="Times New Roman" w:cs="Times New Roman"/>
          <w:b/>
          <w:bCs/>
          <w:sz w:val="28"/>
          <w:szCs w:val="28"/>
        </w:rPr>
      </w:pPr>
      <w:r w:rsidRPr="00CF369B">
        <w:rPr>
          <w:rFonts w:ascii="Times New Roman" w:hAnsi="Times New Roman" w:cs="Times New Roman"/>
          <w:b/>
          <w:bCs/>
          <w:sz w:val="28"/>
          <w:szCs w:val="28"/>
        </w:rPr>
        <w:t>Automation</w:t>
      </w:r>
    </w:p>
    <w:p w14:paraId="72BF8825" w14:textId="77777777" w:rsidR="00A22CDF" w:rsidRPr="00CF369B" w:rsidRDefault="00A22CDF" w:rsidP="00F96E8C">
      <w:pPr>
        <w:spacing w:line="360" w:lineRule="auto"/>
        <w:rPr>
          <w:rFonts w:ascii="Times New Roman" w:hAnsi="Times New Roman" w:cs="Times New Roman"/>
          <w:b/>
          <w:bCs/>
          <w:sz w:val="28"/>
          <w:szCs w:val="28"/>
        </w:rPr>
      </w:pPr>
    </w:p>
    <w:p w14:paraId="267F3306" w14:textId="7B9F9737" w:rsidR="00A22CDF" w:rsidRPr="00F76651" w:rsidRDefault="00A22CDF" w:rsidP="00F96E8C">
      <w:pPr>
        <w:spacing w:line="360" w:lineRule="auto"/>
        <w:rPr>
          <w:rFonts w:ascii="Times New Roman" w:hAnsi="Times New Roman" w:cs="Times New Roman"/>
          <w:b/>
          <w:bCs/>
          <w:color w:val="FF0000"/>
          <w:sz w:val="28"/>
          <w:szCs w:val="28"/>
        </w:rPr>
      </w:pPr>
      <w:r w:rsidRPr="00F76651">
        <w:rPr>
          <w:rFonts w:ascii="Times New Roman" w:hAnsi="Times New Roman" w:cs="Times New Roman"/>
          <w:b/>
          <w:bCs/>
          <w:color w:val="FF0000"/>
          <w:sz w:val="28"/>
          <w:szCs w:val="28"/>
        </w:rPr>
        <w:t>1.what is automation testing?</w:t>
      </w:r>
    </w:p>
    <w:p w14:paraId="2315E547" w14:textId="519A38AF" w:rsidR="00A22CDF" w:rsidRPr="00CF369B" w:rsidRDefault="00A22CDF" w:rsidP="00F96E8C">
      <w:pPr>
        <w:spacing w:line="360" w:lineRule="auto"/>
        <w:rPr>
          <w:rFonts w:ascii="Times New Roman" w:hAnsi="Times New Roman" w:cs="Times New Roman"/>
          <w:sz w:val="28"/>
          <w:szCs w:val="28"/>
        </w:rPr>
      </w:pPr>
      <w:r w:rsidRPr="00CF369B">
        <w:rPr>
          <w:rFonts w:ascii="Times New Roman" w:hAnsi="Times New Roman" w:cs="Times New Roman"/>
          <w:b/>
          <w:bCs/>
          <w:sz w:val="28"/>
          <w:szCs w:val="28"/>
        </w:rPr>
        <w:t xml:space="preserve">  </w:t>
      </w:r>
      <w:r w:rsidR="00416070" w:rsidRPr="00CF369B">
        <w:rPr>
          <w:rFonts w:ascii="Times New Roman" w:hAnsi="Times New Roman" w:cs="Times New Roman"/>
          <w:sz w:val="28"/>
          <w:szCs w:val="28"/>
        </w:rPr>
        <w:t>Automation testing uses automation tools to write and execute test cases, no manual involvement is necessary for executing an automated test suite. Testers prefer automation tools to write test scripts and test cases and then group into test suites.</w:t>
      </w:r>
    </w:p>
    <w:p w14:paraId="3696D1EF" w14:textId="67904AEF" w:rsidR="00416070" w:rsidRPr="00F76651" w:rsidRDefault="00416070" w:rsidP="00F96E8C">
      <w:pPr>
        <w:spacing w:line="360" w:lineRule="auto"/>
        <w:rPr>
          <w:rFonts w:ascii="Times New Roman" w:hAnsi="Times New Roman" w:cs="Times New Roman"/>
          <w:b/>
          <w:bCs/>
          <w:color w:val="FF0000"/>
          <w:sz w:val="28"/>
          <w:szCs w:val="28"/>
        </w:rPr>
      </w:pPr>
      <w:r w:rsidRPr="00F76651">
        <w:rPr>
          <w:rFonts w:ascii="Times New Roman" w:hAnsi="Times New Roman" w:cs="Times New Roman"/>
          <w:b/>
          <w:bCs/>
          <w:color w:val="FF0000"/>
          <w:sz w:val="28"/>
          <w:szCs w:val="28"/>
        </w:rPr>
        <w:t>2.</w:t>
      </w:r>
      <w:r w:rsidR="001115FC" w:rsidRPr="00F76651">
        <w:rPr>
          <w:rFonts w:ascii="Times New Roman" w:hAnsi="Times New Roman" w:cs="Times New Roman"/>
          <w:b/>
          <w:bCs/>
          <w:color w:val="FF0000"/>
          <w:sz w:val="28"/>
          <w:szCs w:val="28"/>
        </w:rPr>
        <w:t>advanta</w:t>
      </w:r>
      <w:r w:rsidR="00CF369B" w:rsidRPr="00F76651">
        <w:rPr>
          <w:rFonts w:ascii="Times New Roman" w:hAnsi="Times New Roman" w:cs="Times New Roman"/>
          <w:b/>
          <w:bCs/>
          <w:color w:val="FF0000"/>
          <w:sz w:val="28"/>
          <w:szCs w:val="28"/>
        </w:rPr>
        <w:t>ges of automation testing?</w:t>
      </w:r>
    </w:p>
    <w:p w14:paraId="03D20E01" w14:textId="77777777" w:rsidR="00F76651" w:rsidRPr="00F76651" w:rsidRDefault="00F76651" w:rsidP="00F96E8C">
      <w:pPr>
        <w:numPr>
          <w:ilvl w:val="0"/>
          <w:numId w:val="1"/>
        </w:numPr>
        <w:spacing w:line="360" w:lineRule="auto"/>
        <w:rPr>
          <w:rFonts w:ascii="Times New Roman" w:hAnsi="Times New Roman" w:cs="Times New Roman"/>
          <w:sz w:val="28"/>
          <w:szCs w:val="28"/>
        </w:rPr>
      </w:pPr>
      <w:r w:rsidRPr="00F76651">
        <w:rPr>
          <w:rFonts w:ascii="Times New Roman" w:hAnsi="Times New Roman" w:cs="Times New Roman"/>
          <w:sz w:val="28"/>
          <w:szCs w:val="28"/>
        </w:rPr>
        <w:t>Time saving</w:t>
      </w:r>
    </w:p>
    <w:p w14:paraId="2C6FDE9B" w14:textId="77777777" w:rsidR="00F76651" w:rsidRPr="00F76651" w:rsidRDefault="00F76651" w:rsidP="00F96E8C">
      <w:pPr>
        <w:numPr>
          <w:ilvl w:val="0"/>
          <w:numId w:val="1"/>
        </w:numPr>
        <w:spacing w:line="360" w:lineRule="auto"/>
        <w:rPr>
          <w:rFonts w:ascii="Times New Roman" w:hAnsi="Times New Roman" w:cs="Times New Roman"/>
          <w:sz w:val="28"/>
          <w:szCs w:val="28"/>
        </w:rPr>
      </w:pPr>
      <w:r w:rsidRPr="00F76651">
        <w:rPr>
          <w:rFonts w:ascii="Times New Roman" w:hAnsi="Times New Roman" w:cs="Times New Roman"/>
          <w:sz w:val="28"/>
          <w:szCs w:val="28"/>
        </w:rPr>
        <w:t>Remove the chances of human error.</w:t>
      </w:r>
    </w:p>
    <w:p w14:paraId="5ABBBA85" w14:textId="77777777" w:rsidR="00F76651" w:rsidRDefault="00F76651" w:rsidP="00F96E8C">
      <w:pPr>
        <w:numPr>
          <w:ilvl w:val="0"/>
          <w:numId w:val="1"/>
        </w:numPr>
        <w:spacing w:line="360" w:lineRule="auto"/>
        <w:rPr>
          <w:rFonts w:ascii="Times New Roman" w:hAnsi="Times New Roman" w:cs="Times New Roman"/>
          <w:sz w:val="28"/>
          <w:szCs w:val="28"/>
        </w:rPr>
      </w:pPr>
      <w:r w:rsidRPr="00F76651">
        <w:rPr>
          <w:rFonts w:ascii="Times New Roman" w:hAnsi="Times New Roman" w:cs="Times New Roman"/>
          <w:sz w:val="28"/>
          <w:szCs w:val="28"/>
        </w:rPr>
        <w:t>Improved precision</w:t>
      </w:r>
    </w:p>
    <w:p w14:paraId="082734A4" w14:textId="790C2265" w:rsidR="002D664B" w:rsidRPr="00911036" w:rsidRDefault="002D664B" w:rsidP="00F96E8C">
      <w:pPr>
        <w:spacing w:line="360" w:lineRule="auto"/>
        <w:rPr>
          <w:rFonts w:ascii="Times New Roman" w:hAnsi="Times New Roman" w:cs="Times New Roman"/>
          <w:b/>
          <w:bCs/>
          <w:color w:val="FF0000"/>
          <w:sz w:val="28"/>
          <w:szCs w:val="28"/>
        </w:rPr>
      </w:pPr>
      <w:r w:rsidRPr="00911036">
        <w:rPr>
          <w:rFonts w:ascii="Times New Roman" w:hAnsi="Times New Roman" w:cs="Times New Roman"/>
          <w:b/>
          <w:bCs/>
          <w:color w:val="FF0000"/>
          <w:sz w:val="28"/>
          <w:szCs w:val="28"/>
        </w:rPr>
        <w:t>3.what is selenium?</w:t>
      </w:r>
    </w:p>
    <w:p w14:paraId="7DDDBCE7" w14:textId="2960831F" w:rsidR="002D664B" w:rsidRDefault="00911036" w:rsidP="00F96E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11036">
        <w:rPr>
          <w:rFonts w:ascii="Times New Roman" w:hAnsi="Times New Roman" w:cs="Times New Roman"/>
          <w:sz w:val="28"/>
          <w:szCs w:val="28"/>
        </w:rPr>
        <w:t>Selenium is a robust test automation suite that is used for automating web-based applications. It supports multiple browsers, programming languages, and platforms.</w:t>
      </w:r>
    </w:p>
    <w:p w14:paraId="63EC1941" w14:textId="70F3C2C6" w:rsidR="008E658D" w:rsidRPr="00A35BD3" w:rsidRDefault="008E658D" w:rsidP="00F96E8C">
      <w:pPr>
        <w:spacing w:line="360" w:lineRule="auto"/>
        <w:rPr>
          <w:rFonts w:ascii="Times New Roman" w:hAnsi="Times New Roman" w:cs="Times New Roman"/>
          <w:b/>
          <w:bCs/>
          <w:color w:val="FF0000"/>
          <w:sz w:val="28"/>
          <w:szCs w:val="28"/>
        </w:rPr>
      </w:pPr>
      <w:r w:rsidRPr="00A35BD3">
        <w:rPr>
          <w:rFonts w:ascii="Times New Roman" w:hAnsi="Times New Roman" w:cs="Times New Roman"/>
          <w:b/>
          <w:bCs/>
          <w:color w:val="FF0000"/>
          <w:sz w:val="28"/>
          <w:szCs w:val="28"/>
        </w:rPr>
        <w:t>4.</w:t>
      </w:r>
      <w:r w:rsidR="00D83B03" w:rsidRPr="00A35BD3">
        <w:rPr>
          <w:rFonts w:ascii="Times New Roman" w:hAnsi="Times New Roman" w:cs="Times New Roman"/>
          <w:b/>
          <w:bCs/>
          <w:color w:val="FF0000"/>
          <w:sz w:val="28"/>
          <w:szCs w:val="28"/>
        </w:rPr>
        <w:t>what are selenium components?</w:t>
      </w:r>
    </w:p>
    <w:p w14:paraId="2F425FEF" w14:textId="70E00C52" w:rsidR="00D83B03" w:rsidRDefault="00D83B03" w:rsidP="00F96E8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Selenium IDE</w:t>
      </w:r>
    </w:p>
    <w:p w14:paraId="2CE4A24D" w14:textId="58E38391" w:rsidR="00D83B03" w:rsidRDefault="00D83B03" w:rsidP="00F96E8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Selenium WebDriver</w:t>
      </w:r>
    </w:p>
    <w:p w14:paraId="19A4F422" w14:textId="56AC7BB2" w:rsidR="00D83B03" w:rsidRDefault="00D83B03" w:rsidP="00F96E8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w:t>
      </w:r>
      <w:r w:rsidR="00314F70">
        <w:rPr>
          <w:rFonts w:ascii="Times New Roman" w:hAnsi="Times New Roman" w:cs="Times New Roman"/>
          <w:sz w:val="28"/>
          <w:szCs w:val="28"/>
        </w:rPr>
        <w:t>lenium Grid</w:t>
      </w:r>
    </w:p>
    <w:p w14:paraId="7E597604" w14:textId="2A58E345" w:rsidR="00314F70" w:rsidRDefault="00314F70" w:rsidP="00F96E8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Selenium </w:t>
      </w:r>
      <w:proofErr w:type="spellStart"/>
      <w:r>
        <w:rPr>
          <w:rFonts w:ascii="Times New Roman" w:hAnsi="Times New Roman" w:cs="Times New Roman"/>
          <w:sz w:val="28"/>
          <w:szCs w:val="28"/>
        </w:rPr>
        <w:t>Rc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Componenet</w:t>
      </w:r>
      <w:proofErr w:type="spellEnd"/>
    </w:p>
    <w:p w14:paraId="1B93F534" w14:textId="088D29D5" w:rsidR="00314F70" w:rsidRPr="00A35BD3" w:rsidRDefault="00314F70" w:rsidP="00F96E8C">
      <w:pPr>
        <w:spacing w:line="360" w:lineRule="auto"/>
        <w:rPr>
          <w:rFonts w:ascii="Times New Roman" w:hAnsi="Times New Roman" w:cs="Times New Roman"/>
          <w:b/>
          <w:bCs/>
          <w:color w:val="FF0000"/>
          <w:sz w:val="28"/>
          <w:szCs w:val="28"/>
        </w:rPr>
      </w:pPr>
      <w:r w:rsidRPr="00A35BD3">
        <w:rPr>
          <w:rFonts w:ascii="Times New Roman" w:hAnsi="Times New Roman" w:cs="Times New Roman"/>
          <w:b/>
          <w:bCs/>
          <w:color w:val="FF0000"/>
          <w:sz w:val="28"/>
          <w:szCs w:val="28"/>
        </w:rPr>
        <w:t>5.what is selenium IDE?</w:t>
      </w:r>
    </w:p>
    <w:p w14:paraId="1D9B299F" w14:textId="2BB0984F" w:rsidR="00314F70" w:rsidRDefault="00A35BD3" w:rsidP="00F96E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A35BD3">
        <w:rPr>
          <w:rFonts w:ascii="Times New Roman" w:hAnsi="Times New Roman" w:cs="Times New Roman"/>
          <w:sz w:val="28"/>
          <w:szCs w:val="28"/>
        </w:rPr>
        <w:t> Selenium IDE is an open-source test automation tool that works on record and playback principles.</w:t>
      </w:r>
    </w:p>
    <w:p w14:paraId="4D995149" w14:textId="77777777" w:rsidR="00A35BD3" w:rsidRDefault="00A35BD3" w:rsidP="00F96E8C">
      <w:pPr>
        <w:spacing w:line="360" w:lineRule="auto"/>
        <w:rPr>
          <w:rFonts w:ascii="Times New Roman" w:hAnsi="Times New Roman" w:cs="Times New Roman"/>
          <w:sz w:val="28"/>
          <w:szCs w:val="28"/>
        </w:rPr>
      </w:pPr>
    </w:p>
    <w:p w14:paraId="09A6220D" w14:textId="7DC56A87" w:rsidR="00A35BD3" w:rsidRPr="000368EE" w:rsidRDefault="00A35BD3" w:rsidP="00F96E8C">
      <w:pPr>
        <w:spacing w:line="360" w:lineRule="auto"/>
        <w:rPr>
          <w:rFonts w:ascii="Times New Roman" w:hAnsi="Times New Roman" w:cs="Times New Roman"/>
          <w:b/>
          <w:bCs/>
          <w:color w:val="FF0000"/>
          <w:sz w:val="28"/>
          <w:szCs w:val="28"/>
        </w:rPr>
      </w:pPr>
      <w:r w:rsidRPr="000368EE">
        <w:rPr>
          <w:rFonts w:ascii="Times New Roman" w:hAnsi="Times New Roman" w:cs="Times New Roman"/>
          <w:b/>
          <w:bCs/>
          <w:color w:val="FF0000"/>
          <w:sz w:val="28"/>
          <w:szCs w:val="28"/>
        </w:rPr>
        <w:lastRenderedPageBreak/>
        <w:t>6.what is Selenium WebDriver?</w:t>
      </w:r>
    </w:p>
    <w:p w14:paraId="6A6E22F4" w14:textId="3B5C78C8" w:rsidR="00E614B1" w:rsidRDefault="000F22B0" w:rsidP="00F96E8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It is a core selenium library</w:t>
      </w:r>
      <w:r w:rsidR="00E860DB">
        <w:rPr>
          <w:rFonts w:ascii="Times New Roman" w:hAnsi="Times New Roman" w:cs="Times New Roman"/>
          <w:sz w:val="28"/>
          <w:szCs w:val="28"/>
        </w:rPr>
        <w:t xml:space="preserve">, which is available in different </w:t>
      </w:r>
      <w:proofErr w:type="gramStart"/>
      <w:r w:rsidR="00E860DB">
        <w:rPr>
          <w:rFonts w:ascii="Times New Roman" w:hAnsi="Times New Roman" w:cs="Times New Roman"/>
          <w:sz w:val="28"/>
          <w:szCs w:val="28"/>
        </w:rPr>
        <w:t>languages</w:t>
      </w:r>
      <w:proofErr w:type="gramEnd"/>
    </w:p>
    <w:p w14:paraId="3E2BCEE0" w14:textId="53F51CE0" w:rsidR="00E860DB" w:rsidRDefault="00E860DB" w:rsidP="00F96E8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used for automating the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test cases</w:t>
      </w:r>
    </w:p>
    <w:p w14:paraId="676A7A74" w14:textId="213FAA98" w:rsidR="00697B65" w:rsidRDefault="00697B65" w:rsidP="00F96E8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It doesn’t have a capability of executing the test cases parallelly.</w:t>
      </w:r>
    </w:p>
    <w:p w14:paraId="3D6DCD63" w14:textId="36A451BB" w:rsidR="00697B65" w:rsidRDefault="000368EE" w:rsidP="00F96E8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will </w:t>
      </w:r>
      <w:proofErr w:type="gramStart"/>
      <w:r>
        <w:rPr>
          <w:rFonts w:ascii="Times New Roman" w:hAnsi="Times New Roman" w:cs="Times New Roman"/>
          <w:sz w:val="28"/>
          <w:szCs w:val="28"/>
        </w:rPr>
        <w:t>achieved</w:t>
      </w:r>
      <w:proofErr w:type="gramEnd"/>
      <w:r>
        <w:rPr>
          <w:rFonts w:ascii="Times New Roman" w:hAnsi="Times New Roman" w:cs="Times New Roman"/>
          <w:sz w:val="28"/>
          <w:szCs w:val="28"/>
        </w:rPr>
        <w:t xml:space="preserve"> in 2 ways</w:t>
      </w:r>
    </w:p>
    <w:p w14:paraId="2FDCDA61" w14:textId="7CF9C61E" w:rsidR="000368EE" w:rsidRDefault="000368EE" w:rsidP="00F96E8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Selenium Grid</w:t>
      </w:r>
    </w:p>
    <w:p w14:paraId="2BA54702" w14:textId="08D8F06C" w:rsidR="000368EE" w:rsidRPr="000368EE" w:rsidRDefault="000368EE" w:rsidP="00F96E8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TestNG</w:t>
      </w:r>
    </w:p>
    <w:p w14:paraId="132D08A5" w14:textId="5597B743" w:rsidR="00E614B1" w:rsidRPr="00EC7A80" w:rsidRDefault="00E614B1" w:rsidP="00F96E8C">
      <w:pPr>
        <w:spacing w:line="360" w:lineRule="auto"/>
        <w:rPr>
          <w:rFonts w:ascii="Times New Roman" w:hAnsi="Times New Roman" w:cs="Times New Roman"/>
          <w:b/>
          <w:bCs/>
          <w:color w:val="FF0000"/>
          <w:sz w:val="28"/>
          <w:szCs w:val="28"/>
        </w:rPr>
      </w:pPr>
      <w:r w:rsidRPr="00EC7A80">
        <w:rPr>
          <w:rFonts w:ascii="Times New Roman" w:hAnsi="Times New Roman" w:cs="Times New Roman"/>
          <w:b/>
          <w:bCs/>
          <w:color w:val="FF0000"/>
          <w:sz w:val="28"/>
          <w:szCs w:val="28"/>
        </w:rPr>
        <w:t>7.what is selenium Grid?</w:t>
      </w:r>
    </w:p>
    <w:p w14:paraId="77DF9BC9" w14:textId="0C6749FF" w:rsidR="00825084" w:rsidRDefault="000368EE" w:rsidP="00F96E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2192F">
        <w:rPr>
          <w:rFonts w:ascii="Times New Roman" w:hAnsi="Times New Roman" w:cs="Times New Roman"/>
          <w:sz w:val="28"/>
          <w:szCs w:val="28"/>
        </w:rPr>
        <w:t>It is parallel execution of test cases.</w:t>
      </w:r>
    </w:p>
    <w:p w14:paraId="369ED1CE" w14:textId="56F16B36" w:rsidR="00825084" w:rsidRPr="00EC7A80" w:rsidRDefault="00825084" w:rsidP="00F96E8C">
      <w:pPr>
        <w:spacing w:line="360" w:lineRule="auto"/>
        <w:rPr>
          <w:rFonts w:ascii="Times New Roman" w:hAnsi="Times New Roman" w:cs="Times New Roman"/>
          <w:b/>
          <w:bCs/>
          <w:color w:val="FF0000"/>
          <w:sz w:val="28"/>
          <w:szCs w:val="28"/>
        </w:rPr>
      </w:pPr>
      <w:r w:rsidRPr="00EC7A80">
        <w:rPr>
          <w:rFonts w:ascii="Times New Roman" w:hAnsi="Times New Roman" w:cs="Times New Roman"/>
          <w:b/>
          <w:bCs/>
          <w:color w:val="FF0000"/>
          <w:sz w:val="28"/>
          <w:szCs w:val="28"/>
        </w:rPr>
        <w:t>8.what is Selenium RC Component?</w:t>
      </w:r>
    </w:p>
    <w:p w14:paraId="3CF5A6C4" w14:textId="2268E916" w:rsidR="0036649B" w:rsidRDefault="0036649B" w:rsidP="00F96E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36649B">
        <w:rPr>
          <w:rFonts w:ascii="Times New Roman" w:hAnsi="Times New Roman" w:cs="Times New Roman"/>
          <w:sz w:val="28"/>
          <w:szCs w:val="28"/>
        </w:rPr>
        <w:t xml:space="preserve"> Selenium Remote </w:t>
      </w:r>
      <w:proofErr w:type="gramStart"/>
      <w:r w:rsidRPr="0036649B">
        <w:rPr>
          <w:rFonts w:ascii="Times New Roman" w:hAnsi="Times New Roman" w:cs="Times New Roman"/>
          <w:sz w:val="28"/>
          <w:szCs w:val="28"/>
        </w:rPr>
        <w:t>Control(</w:t>
      </w:r>
      <w:proofErr w:type="gramEnd"/>
      <w:r w:rsidRPr="0036649B">
        <w:rPr>
          <w:rFonts w:ascii="Times New Roman" w:hAnsi="Times New Roman" w:cs="Times New Roman"/>
          <w:sz w:val="28"/>
          <w:szCs w:val="28"/>
        </w:rPr>
        <w:t xml:space="preserve">RC) is officially deprecated by Selenium and it used to work using </w:t>
      </w:r>
      <w:proofErr w:type="spellStart"/>
      <w:r w:rsidRPr="0036649B">
        <w:rPr>
          <w:rFonts w:ascii="Times New Roman" w:hAnsi="Times New Roman" w:cs="Times New Roman"/>
          <w:sz w:val="28"/>
          <w:szCs w:val="28"/>
        </w:rPr>
        <w:t>javascript</w:t>
      </w:r>
      <w:proofErr w:type="spellEnd"/>
      <w:r w:rsidRPr="0036649B">
        <w:rPr>
          <w:rFonts w:ascii="Times New Roman" w:hAnsi="Times New Roman" w:cs="Times New Roman"/>
          <w:sz w:val="28"/>
          <w:szCs w:val="28"/>
        </w:rPr>
        <w:t xml:space="preserve"> to automate web applications.</w:t>
      </w:r>
    </w:p>
    <w:p w14:paraId="5A723DF2" w14:textId="14571817" w:rsidR="008D5198" w:rsidRPr="002855E7" w:rsidRDefault="008D5198" w:rsidP="00F96E8C">
      <w:pPr>
        <w:spacing w:line="360" w:lineRule="auto"/>
        <w:rPr>
          <w:rFonts w:ascii="Times New Roman" w:hAnsi="Times New Roman" w:cs="Times New Roman"/>
          <w:b/>
          <w:bCs/>
          <w:color w:val="FF0000"/>
          <w:sz w:val="28"/>
          <w:szCs w:val="28"/>
        </w:rPr>
      </w:pPr>
      <w:r w:rsidRPr="002855E7">
        <w:rPr>
          <w:rFonts w:ascii="Times New Roman" w:hAnsi="Times New Roman" w:cs="Times New Roman"/>
          <w:b/>
          <w:bCs/>
          <w:color w:val="FF0000"/>
          <w:sz w:val="28"/>
          <w:szCs w:val="28"/>
        </w:rPr>
        <w:t>9.</w:t>
      </w:r>
      <w:r w:rsidR="000A6F8F" w:rsidRPr="002855E7">
        <w:rPr>
          <w:rFonts w:ascii="Times New Roman" w:hAnsi="Times New Roman" w:cs="Times New Roman"/>
          <w:b/>
          <w:bCs/>
          <w:color w:val="FF0000"/>
          <w:sz w:val="28"/>
          <w:szCs w:val="28"/>
        </w:rPr>
        <w:t>advantages of selenium?</w:t>
      </w:r>
    </w:p>
    <w:p w14:paraId="31E37D9C" w14:textId="77777777" w:rsidR="00255181" w:rsidRPr="00255181" w:rsidRDefault="00255181" w:rsidP="00F96E8C">
      <w:pPr>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55181">
        <w:rPr>
          <w:rFonts w:ascii="Times New Roman" w:hAnsi="Times New Roman" w:cs="Times New Roman"/>
          <w:sz w:val="28"/>
          <w:szCs w:val="28"/>
        </w:rPr>
        <w:t>Selenium is open source and free to use without any licensing cost.</w:t>
      </w:r>
    </w:p>
    <w:p w14:paraId="7F5698F1" w14:textId="77777777" w:rsidR="00255181" w:rsidRPr="00255181" w:rsidRDefault="00255181" w:rsidP="00F96E8C">
      <w:pPr>
        <w:numPr>
          <w:ilvl w:val="0"/>
          <w:numId w:val="6"/>
        </w:numPr>
        <w:spacing w:line="360" w:lineRule="auto"/>
        <w:rPr>
          <w:rFonts w:ascii="Times New Roman" w:hAnsi="Times New Roman" w:cs="Times New Roman"/>
          <w:sz w:val="28"/>
          <w:szCs w:val="28"/>
        </w:rPr>
      </w:pPr>
      <w:r w:rsidRPr="00255181">
        <w:rPr>
          <w:rFonts w:ascii="Times New Roman" w:hAnsi="Times New Roman" w:cs="Times New Roman"/>
          <w:sz w:val="28"/>
          <w:szCs w:val="28"/>
        </w:rPr>
        <w:t>It supports multiple languages like Java, Ruby, Python, etc.</w:t>
      </w:r>
    </w:p>
    <w:p w14:paraId="38365C7F" w14:textId="77777777" w:rsidR="00255181" w:rsidRDefault="00255181" w:rsidP="00F96E8C">
      <w:pPr>
        <w:numPr>
          <w:ilvl w:val="0"/>
          <w:numId w:val="6"/>
        </w:numPr>
        <w:spacing w:line="360" w:lineRule="auto"/>
        <w:rPr>
          <w:rFonts w:ascii="Times New Roman" w:hAnsi="Times New Roman" w:cs="Times New Roman"/>
          <w:sz w:val="28"/>
          <w:szCs w:val="28"/>
        </w:rPr>
      </w:pPr>
      <w:r w:rsidRPr="00255181">
        <w:rPr>
          <w:rFonts w:ascii="Times New Roman" w:hAnsi="Times New Roman" w:cs="Times New Roman"/>
          <w:sz w:val="28"/>
          <w:szCs w:val="28"/>
        </w:rPr>
        <w:t>Selenium supports multi-browser testing.</w:t>
      </w:r>
    </w:p>
    <w:p w14:paraId="547032D3" w14:textId="77777777" w:rsidR="009E07FB" w:rsidRDefault="009E07FB" w:rsidP="00F96E8C">
      <w:pPr>
        <w:numPr>
          <w:ilvl w:val="0"/>
          <w:numId w:val="6"/>
        </w:numPr>
        <w:shd w:val="clear" w:color="auto" w:fill="FFFFFF"/>
        <w:spacing w:after="0" w:line="360" w:lineRule="auto"/>
        <w:rPr>
          <w:rFonts w:ascii="Poppins" w:eastAsia="Times New Roman" w:hAnsi="Poppins" w:cs="Poppins"/>
          <w:color w:val="282829"/>
          <w:kern w:val="0"/>
          <w:sz w:val="24"/>
          <w:szCs w:val="24"/>
          <w:lang w:eastAsia="en-IN"/>
          <w14:ligatures w14:val="none"/>
        </w:rPr>
      </w:pPr>
      <w:r w:rsidRPr="009E07FB">
        <w:rPr>
          <w:rFonts w:ascii="Poppins" w:eastAsia="Times New Roman" w:hAnsi="Poppins" w:cs="Poppins"/>
          <w:color w:val="282829"/>
          <w:kern w:val="0"/>
          <w:sz w:val="24"/>
          <w:szCs w:val="24"/>
          <w:lang w:eastAsia="en-IN"/>
          <w14:ligatures w14:val="none"/>
        </w:rPr>
        <w:t>Using the Selenium IDE component, non-programmers can also write automation scripts.</w:t>
      </w:r>
    </w:p>
    <w:p w14:paraId="77538025" w14:textId="77777777" w:rsidR="00DB1BF1" w:rsidRDefault="00DB1BF1" w:rsidP="00F96E8C">
      <w:pPr>
        <w:shd w:val="clear" w:color="auto" w:fill="FFFFFF"/>
        <w:spacing w:after="0" w:line="360" w:lineRule="auto"/>
        <w:ind w:left="720"/>
        <w:rPr>
          <w:rFonts w:ascii="Poppins" w:eastAsia="Times New Roman" w:hAnsi="Poppins" w:cs="Poppins"/>
          <w:color w:val="282829"/>
          <w:kern w:val="0"/>
          <w:sz w:val="24"/>
          <w:szCs w:val="24"/>
          <w:lang w:eastAsia="en-IN"/>
          <w14:ligatures w14:val="none"/>
        </w:rPr>
      </w:pPr>
    </w:p>
    <w:p w14:paraId="2595DD65" w14:textId="2899D29D" w:rsidR="00DB1BF1" w:rsidRPr="00C53D06" w:rsidRDefault="00DB1BF1"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C53D06">
        <w:rPr>
          <w:rFonts w:ascii="Times New Roman" w:eastAsia="Times New Roman" w:hAnsi="Times New Roman" w:cs="Times New Roman"/>
          <w:b/>
          <w:bCs/>
          <w:color w:val="FF0000"/>
          <w:kern w:val="0"/>
          <w:sz w:val="28"/>
          <w:szCs w:val="28"/>
          <w:lang w:eastAsia="en-IN"/>
          <w14:ligatures w14:val="none"/>
        </w:rPr>
        <w:t>10.disadvantages of selenium?</w:t>
      </w:r>
    </w:p>
    <w:p w14:paraId="7FDC13C9" w14:textId="73AC4CAC" w:rsidR="00DB1BF1" w:rsidRPr="00574D8B" w:rsidRDefault="00574D8B"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It is no</w:t>
      </w:r>
      <w:r>
        <w:rPr>
          <w:rFonts w:ascii="Times New Roman" w:eastAsia="Times New Roman" w:hAnsi="Times New Roman" w:cs="Times New Roman"/>
          <w:color w:val="282829"/>
          <w:kern w:val="0"/>
          <w:sz w:val="28"/>
          <w:szCs w:val="28"/>
          <w:lang w:eastAsia="en-IN"/>
          <w14:ligatures w14:val="none"/>
        </w:rPr>
        <w:t xml:space="preserve">t consistent, it works in some system, </w:t>
      </w:r>
      <w:proofErr w:type="gramStart"/>
      <w:r>
        <w:rPr>
          <w:rFonts w:ascii="Times New Roman" w:eastAsia="Times New Roman" w:hAnsi="Times New Roman" w:cs="Times New Roman"/>
          <w:color w:val="282829"/>
          <w:kern w:val="0"/>
          <w:sz w:val="28"/>
          <w:szCs w:val="28"/>
          <w:lang w:eastAsia="en-IN"/>
          <w14:ligatures w14:val="none"/>
        </w:rPr>
        <w:t>sometime</w:t>
      </w:r>
      <w:proofErr w:type="gramEnd"/>
      <w:r>
        <w:rPr>
          <w:rFonts w:ascii="Times New Roman" w:eastAsia="Times New Roman" w:hAnsi="Times New Roman" w:cs="Times New Roman"/>
          <w:color w:val="282829"/>
          <w:kern w:val="0"/>
          <w:sz w:val="28"/>
          <w:szCs w:val="28"/>
          <w:lang w:eastAsia="en-IN"/>
          <w14:ligatures w14:val="none"/>
        </w:rPr>
        <w:t xml:space="preserve"> it won’t work</w:t>
      </w:r>
    </w:p>
    <w:p w14:paraId="6FC07CD3" w14:textId="5E4B3C30" w:rsidR="00574D8B" w:rsidRPr="00A54820" w:rsidRDefault="00A54820"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 xml:space="preserve">There is </w:t>
      </w:r>
      <w:r>
        <w:rPr>
          <w:rFonts w:ascii="Times New Roman" w:eastAsia="Times New Roman" w:hAnsi="Times New Roman" w:cs="Times New Roman"/>
          <w:color w:val="282829"/>
          <w:kern w:val="0"/>
          <w:sz w:val="28"/>
          <w:szCs w:val="28"/>
          <w:lang w:eastAsia="en-IN"/>
          <w14:ligatures w14:val="none"/>
        </w:rPr>
        <w:t xml:space="preserve">no </w:t>
      </w:r>
      <w:proofErr w:type="gramStart"/>
      <w:r>
        <w:rPr>
          <w:rFonts w:ascii="Times New Roman" w:eastAsia="Times New Roman" w:hAnsi="Times New Roman" w:cs="Times New Roman"/>
          <w:color w:val="282829"/>
          <w:kern w:val="0"/>
          <w:sz w:val="28"/>
          <w:szCs w:val="28"/>
          <w:lang w:eastAsia="en-IN"/>
          <w14:ligatures w14:val="none"/>
        </w:rPr>
        <w:t>built in</w:t>
      </w:r>
      <w:proofErr w:type="gramEnd"/>
      <w:r>
        <w:rPr>
          <w:rFonts w:ascii="Times New Roman" w:eastAsia="Times New Roman" w:hAnsi="Times New Roman" w:cs="Times New Roman"/>
          <w:color w:val="282829"/>
          <w:kern w:val="0"/>
          <w:sz w:val="28"/>
          <w:szCs w:val="28"/>
          <w:lang w:eastAsia="en-IN"/>
          <w14:ligatures w14:val="none"/>
        </w:rPr>
        <w:t xml:space="preserve"> reporting here.</w:t>
      </w:r>
    </w:p>
    <w:p w14:paraId="430F1416" w14:textId="3692B6E7" w:rsidR="00A54820" w:rsidRPr="00A54820" w:rsidRDefault="00A54820"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 xml:space="preserve">Data </w:t>
      </w:r>
      <w:r>
        <w:rPr>
          <w:rFonts w:ascii="Times New Roman" w:eastAsia="Times New Roman" w:hAnsi="Times New Roman" w:cs="Times New Roman"/>
          <w:color w:val="282829"/>
          <w:kern w:val="0"/>
          <w:sz w:val="28"/>
          <w:szCs w:val="28"/>
          <w:lang w:eastAsia="en-IN"/>
          <w14:ligatures w14:val="none"/>
        </w:rPr>
        <w:t>parameterized.</w:t>
      </w:r>
    </w:p>
    <w:p w14:paraId="7A5C0840" w14:textId="3248933B" w:rsidR="00A54820" w:rsidRPr="000F0783" w:rsidRDefault="000F0783"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We cannot run the test cases parallelly.</w:t>
      </w:r>
    </w:p>
    <w:p w14:paraId="62CA54C0" w14:textId="7BD6B0D3" w:rsidR="000F0783" w:rsidRPr="000F0783" w:rsidRDefault="000F0783"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We cannot work in different </w:t>
      </w:r>
      <w:proofErr w:type="gramStart"/>
      <w:r>
        <w:rPr>
          <w:rFonts w:ascii="Times New Roman" w:eastAsia="Times New Roman" w:hAnsi="Times New Roman" w:cs="Times New Roman"/>
          <w:color w:val="282829"/>
          <w:kern w:val="0"/>
          <w:sz w:val="28"/>
          <w:szCs w:val="28"/>
          <w:lang w:eastAsia="en-IN"/>
          <w14:ligatures w14:val="none"/>
        </w:rPr>
        <w:t>logic</w:t>
      </w:r>
      <w:proofErr w:type="gramEnd"/>
    </w:p>
    <w:p w14:paraId="75671E06" w14:textId="7E48E0EF" w:rsidR="00115BE2" w:rsidRPr="00A30260" w:rsidRDefault="009B2533" w:rsidP="00F96E8C">
      <w:pPr>
        <w:pStyle w:val="ListParagraph"/>
        <w:numPr>
          <w:ilvl w:val="0"/>
          <w:numId w:val="8"/>
        </w:num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lastRenderedPageBreak/>
        <w:t>Partially supports for dialog boxes.</w:t>
      </w:r>
    </w:p>
    <w:p w14:paraId="75558EFF" w14:textId="3E6A35AC" w:rsidR="00A30260" w:rsidRPr="007A2366" w:rsidRDefault="00A30260"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p>
    <w:p w14:paraId="2B71274A" w14:textId="36F4077B" w:rsidR="00056A6A" w:rsidRPr="007A2366" w:rsidRDefault="00056A6A"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A2366">
        <w:rPr>
          <w:rFonts w:ascii="Times New Roman" w:eastAsia="Times New Roman" w:hAnsi="Times New Roman" w:cs="Times New Roman"/>
          <w:b/>
          <w:bCs/>
          <w:color w:val="FF0000"/>
          <w:kern w:val="0"/>
          <w:sz w:val="28"/>
          <w:szCs w:val="28"/>
          <w:lang w:eastAsia="en-IN"/>
          <w14:ligatures w14:val="none"/>
        </w:rPr>
        <w:t>11.describe about Selenium Architecture?</w:t>
      </w:r>
    </w:p>
    <w:p w14:paraId="3D480AE0" w14:textId="68DC489F" w:rsidR="00056A6A" w:rsidRDefault="00056A6A"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 xml:space="preserve">  </w:t>
      </w:r>
      <w:r w:rsidRPr="00056A6A">
        <w:rPr>
          <w:rFonts w:ascii="Times New Roman" w:eastAsia="Times New Roman" w:hAnsi="Times New Roman" w:cs="Times New Roman"/>
          <w:color w:val="282829"/>
          <w:kern w:val="0"/>
          <w:sz w:val="28"/>
          <w:szCs w:val="28"/>
          <w:lang w:eastAsia="en-IN"/>
          <w14:ligatures w14:val="none"/>
        </w:rPr>
        <w:sym w:font="Wingdings" w:char="F0E0"/>
      </w:r>
      <w:r>
        <w:rPr>
          <w:rFonts w:ascii="Times New Roman" w:eastAsia="Times New Roman" w:hAnsi="Times New Roman" w:cs="Times New Roman"/>
          <w:color w:val="282829"/>
          <w:kern w:val="0"/>
          <w:sz w:val="28"/>
          <w:szCs w:val="28"/>
          <w:lang w:eastAsia="en-IN"/>
          <w14:ligatures w14:val="none"/>
        </w:rPr>
        <w:t>in notes(refer)</w:t>
      </w:r>
    </w:p>
    <w:p w14:paraId="47FDC863" w14:textId="77777777" w:rsidR="001522BA" w:rsidRDefault="00667AE5"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667AE5">
        <w:rPr>
          <w:rFonts w:ascii="Times New Roman" w:eastAsia="Times New Roman" w:hAnsi="Times New Roman" w:cs="Times New Roman"/>
          <w:color w:val="282829"/>
          <w:kern w:val="0"/>
          <w:sz w:val="28"/>
          <w:szCs w:val="28"/>
          <w:lang w:eastAsia="en-IN"/>
          <w14:ligatures w14:val="none"/>
        </w:rPr>
        <w:sym w:font="Wingdings" w:char="F0E0"/>
      </w:r>
      <w:r>
        <w:rPr>
          <w:rFonts w:ascii="Times New Roman" w:eastAsia="Times New Roman" w:hAnsi="Times New Roman" w:cs="Times New Roman"/>
          <w:color w:val="282829"/>
          <w:kern w:val="0"/>
          <w:sz w:val="28"/>
          <w:szCs w:val="28"/>
          <w:lang w:eastAsia="en-IN"/>
          <w14:ligatures w14:val="none"/>
        </w:rPr>
        <w:t>selenium script</w:t>
      </w:r>
    </w:p>
    <w:p w14:paraId="2C0FC0A5" w14:textId="77777777" w:rsidR="001522BA" w:rsidRDefault="001522BA"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059F7F69" w14:textId="6DFD5E18" w:rsidR="001522BA" w:rsidRPr="007A2366" w:rsidRDefault="00056A6A"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A2366">
        <w:rPr>
          <w:rFonts w:ascii="Times New Roman" w:eastAsia="Times New Roman" w:hAnsi="Times New Roman" w:cs="Times New Roman"/>
          <w:color w:val="FF0000"/>
          <w:kern w:val="0"/>
          <w:sz w:val="28"/>
          <w:szCs w:val="28"/>
          <w:lang w:eastAsia="en-IN"/>
          <w14:ligatures w14:val="none"/>
        </w:rPr>
        <w:t>12.</w:t>
      </w:r>
      <w:r w:rsidR="001522BA" w:rsidRPr="007A2366">
        <w:rPr>
          <w:rFonts w:ascii="Arial" w:eastAsia="Times New Roman" w:hAnsi="Arial" w:cs="Arial"/>
          <w:b/>
          <w:bCs/>
          <w:color w:val="FF0000"/>
          <w:kern w:val="0"/>
          <w:sz w:val="36"/>
          <w:szCs w:val="36"/>
          <w:lang w:eastAsia="en-IN"/>
          <w14:ligatures w14:val="none"/>
        </w:rPr>
        <w:t xml:space="preserve"> </w:t>
      </w:r>
      <w:r w:rsidR="001522BA" w:rsidRPr="007A2366">
        <w:rPr>
          <w:rFonts w:ascii="Times New Roman" w:eastAsia="Times New Roman" w:hAnsi="Times New Roman" w:cs="Times New Roman"/>
          <w:b/>
          <w:bCs/>
          <w:color w:val="FF0000"/>
          <w:kern w:val="0"/>
          <w:sz w:val="28"/>
          <w:szCs w:val="28"/>
          <w:lang w:eastAsia="en-IN"/>
          <w14:ligatures w14:val="none"/>
        </w:rPr>
        <w:t> What is the syntax to launch the browser in Selenium WebDriver?</w:t>
      </w:r>
    </w:p>
    <w:p w14:paraId="592AD220" w14:textId="77777777" w:rsidR="000E5400" w:rsidRPr="000E5400" w:rsidRDefault="000E5400" w:rsidP="00F9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3"/>
          <w:szCs w:val="23"/>
          <w:lang w:eastAsia="en-IN"/>
          <w14:ligatures w14:val="none"/>
        </w:rPr>
      </w:pPr>
      <w:r w:rsidRPr="000E5400">
        <w:rPr>
          <w:rFonts w:ascii="Arial" w:eastAsia="Times New Roman" w:hAnsi="Arial" w:cs="Arial"/>
          <w:color w:val="333333"/>
          <w:kern w:val="0"/>
          <w:sz w:val="23"/>
          <w:szCs w:val="23"/>
          <w:lang w:eastAsia="en-IN"/>
          <w14:ligatures w14:val="none"/>
        </w:rPr>
        <w:t xml:space="preserve">WebDriver driver </w:t>
      </w:r>
      <w:r w:rsidRPr="000E5400">
        <w:rPr>
          <w:rFonts w:ascii="Arial" w:eastAsia="Times New Roman" w:hAnsi="Arial" w:cs="Arial"/>
          <w:color w:val="555555"/>
          <w:kern w:val="0"/>
          <w:sz w:val="23"/>
          <w:szCs w:val="23"/>
          <w:lang w:eastAsia="en-IN"/>
          <w14:ligatures w14:val="none"/>
        </w:rPr>
        <w:t>=</w:t>
      </w:r>
      <w:r w:rsidRPr="000E5400">
        <w:rPr>
          <w:rFonts w:ascii="Arial" w:eastAsia="Times New Roman" w:hAnsi="Arial" w:cs="Arial"/>
          <w:color w:val="333333"/>
          <w:kern w:val="0"/>
          <w:sz w:val="23"/>
          <w:szCs w:val="23"/>
          <w:lang w:eastAsia="en-IN"/>
          <w14:ligatures w14:val="none"/>
        </w:rPr>
        <w:t xml:space="preserve"> </w:t>
      </w:r>
      <w:r w:rsidRPr="000E5400">
        <w:rPr>
          <w:rFonts w:ascii="Arial" w:eastAsia="Times New Roman" w:hAnsi="Arial" w:cs="Arial"/>
          <w:b/>
          <w:bCs/>
          <w:color w:val="006699"/>
          <w:kern w:val="0"/>
          <w:sz w:val="23"/>
          <w:szCs w:val="23"/>
          <w:lang w:eastAsia="en-IN"/>
          <w14:ligatures w14:val="none"/>
        </w:rPr>
        <w:t>new</w:t>
      </w:r>
      <w:r w:rsidRPr="000E5400">
        <w:rPr>
          <w:rFonts w:ascii="Arial" w:eastAsia="Times New Roman" w:hAnsi="Arial" w:cs="Arial"/>
          <w:color w:val="333333"/>
          <w:kern w:val="0"/>
          <w:sz w:val="23"/>
          <w:szCs w:val="23"/>
          <w:lang w:eastAsia="en-IN"/>
          <w14:ligatures w14:val="none"/>
        </w:rPr>
        <w:t xml:space="preserve"> </w:t>
      </w:r>
      <w:proofErr w:type="spellStart"/>
      <w:proofErr w:type="gramStart"/>
      <w:r w:rsidRPr="000E5400">
        <w:rPr>
          <w:rFonts w:ascii="Arial" w:eastAsia="Times New Roman" w:hAnsi="Arial" w:cs="Arial"/>
          <w:color w:val="333333"/>
          <w:kern w:val="0"/>
          <w:sz w:val="23"/>
          <w:szCs w:val="23"/>
          <w:lang w:eastAsia="en-IN"/>
          <w14:ligatures w14:val="none"/>
        </w:rPr>
        <w:t>FirefoxDriver</w:t>
      </w:r>
      <w:proofErr w:type="spellEnd"/>
      <w:r w:rsidRPr="000E5400">
        <w:rPr>
          <w:rFonts w:ascii="Arial" w:eastAsia="Times New Roman" w:hAnsi="Arial" w:cs="Arial"/>
          <w:color w:val="555555"/>
          <w:kern w:val="0"/>
          <w:sz w:val="23"/>
          <w:szCs w:val="23"/>
          <w:lang w:eastAsia="en-IN"/>
          <w14:ligatures w14:val="none"/>
        </w:rPr>
        <w:t>(</w:t>
      </w:r>
      <w:proofErr w:type="gramEnd"/>
      <w:r w:rsidRPr="000E5400">
        <w:rPr>
          <w:rFonts w:ascii="Arial" w:eastAsia="Times New Roman" w:hAnsi="Arial" w:cs="Arial"/>
          <w:color w:val="555555"/>
          <w:kern w:val="0"/>
          <w:sz w:val="23"/>
          <w:szCs w:val="23"/>
          <w:lang w:eastAsia="en-IN"/>
          <w14:ligatures w14:val="none"/>
        </w:rPr>
        <w:t>);</w:t>
      </w:r>
    </w:p>
    <w:p w14:paraId="0492F367" w14:textId="66D9AA60" w:rsidR="001522BA" w:rsidRDefault="000E5400"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Same as, safari, </w:t>
      </w:r>
      <w:proofErr w:type="spellStart"/>
      <w:r>
        <w:rPr>
          <w:rFonts w:ascii="Times New Roman" w:eastAsia="Times New Roman" w:hAnsi="Times New Roman" w:cs="Times New Roman"/>
          <w:color w:val="282829"/>
          <w:kern w:val="0"/>
          <w:sz w:val="28"/>
          <w:szCs w:val="28"/>
          <w:lang w:eastAsia="en-IN"/>
          <w14:ligatures w14:val="none"/>
        </w:rPr>
        <w:t>firefox</w:t>
      </w:r>
      <w:proofErr w:type="spellEnd"/>
      <w:r>
        <w:rPr>
          <w:rFonts w:ascii="Times New Roman" w:eastAsia="Times New Roman" w:hAnsi="Times New Roman" w:cs="Times New Roman"/>
          <w:color w:val="282829"/>
          <w:kern w:val="0"/>
          <w:sz w:val="28"/>
          <w:szCs w:val="28"/>
          <w:lang w:eastAsia="en-IN"/>
          <w14:ligatures w14:val="none"/>
        </w:rPr>
        <w:t>, opera, internet explorer.</w:t>
      </w:r>
    </w:p>
    <w:p w14:paraId="544C95CA" w14:textId="77777777" w:rsidR="00E93E8C" w:rsidRDefault="00E93E8C"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4656128D" w14:textId="1DF13B5F" w:rsidR="00E93E8C" w:rsidRPr="007A2366" w:rsidRDefault="00E93E8C"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A2366">
        <w:rPr>
          <w:rFonts w:ascii="Times New Roman" w:eastAsia="Times New Roman" w:hAnsi="Times New Roman" w:cs="Times New Roman"/>
          <w:b/>
          <w:bCs/>
          <w:color w:val="FF0000"/>
          <w:kern w:val="0"/>
          <w:sz w:val="28"/>
          <w:szCs w:val="28"/>
          <w:lang w:eastAsia="en-IN"/>
          <w14:ligatures w14:val="none"/>
        </w:rPr>
        <w:t>13.</w:t>
      </w:r>
      <w:r w:rsidR="00BE190D" w:rsidRPr="007A2366">
        <w:rPr>
          <w:rFonts w:ascii="Times New Roman" w:eastAsia="Times New Roman" w:hAnsi="Times New Roman" w:cs="Times New Roman"/>
          <w:b/>
          <w:bCs/>
          <w:color w:val="FF0000"/>
          <w:kern w:val="0"/>
          <w:sz w:val="28"/>
          <w:szCs w:val="28"/>
          <w:lang w:eastAsia="en-IN"/>
          <w14:ligatures w14:val="none"/>
        </w:rPr>
        <w:t xml:space="preserve"> difference b/w WebDriver &amp; </w:t>
      </w:r>
      <w:proofErr w:type="spellStart"/>
      <w:r w:rsidR="00BE190D" w:rsidRPr="007A2366">
        <w:rPr>
          <w:rFonts w:ascii="Times New Roman" w:eastAsia="Times New Roman" w:hAnsi="Times New Roman" w:cs="Times New Roman"/>
          <w:b/>
          <w:bCs/>
          <w:color w:val="FF0000"/>
          <w:kern w:val="0"/>
          <w:sz w:val="28"/>
          <w:szCs w:val="28"/>
          <w:lang w:eastAsia="en-IN"/>
          <w14:ligatures w14:val="none"/>
        </w:rPr>
        <w:t>ChromeDriver</w:t>
      </w:r>
      <w:proofErr w:type="spellEnd"/>
      <w:r w:rsidR="00BE190D" w:rsidRPr="007A2366">
        <w:rPr>
          <w:rFonts w:ascii="Times New Roman" w:eastAsia="Times New Roman" w:hAnsi="Times New Roman" w:cs="Times New Roman"/>
          <w:b/>
          <w:bCs/>
          <w:color w:val="FF0000"/>
          <w:kern w:val="0"/>
          <w:sz w:val="28"/>
          <w:szCs w:val="28"/>
          <w:lang w:eastAsia="en-IN"/>
          <w14:ligatures w14:val="none"/>
        </w:rPr>
        <w:t>?</w:t>
      </w:r>
    </w:p>
    <w:p w14:paraId="174B94F8" w14:textId="6143C552" w:rsidR="00BE190D" w:rsidRDefault="00BE190D"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WebDriver</w:t>
      </w:r>
      <w:r w:rsidRPr="00BE190D">
        <w:rPr>
          <w:rFonts w:ascii="Times New Roman" w:eastAsia="Times New Roman" w:hAnsi="Times New Roman" w:cs="Times New Roman"/>
          <w:color w:val="282829"/>
          <w:kern w:val="0"/>
          <w:sz w:val="28"/>
          <w:szCs w:val="28"/>
          <w:lang w:eastAsia="en-IN"/>
          <w14:ligatures w14:val="none"/>
        </w:rPr>
        <w:sym w:font="Wingdings" w:char="F0E0"/>
      </w:r>
      <w:r w:rsidR="002B5B6D">
        <w:rPr>
          <w:rFonts w:ascii="Times New Roman" w:eastAsia="Times New Roman" w:hAnsi="Times New Roman" w:cs="Times New Roman"/>
          <w:color w:val="282829"/>
          <w:kern w:val="0"/>
          <w:sz w:val="28"/>
          <w:szCs w:val="28"/>
          <w:lang w:eastAsia="en-IN"/>
          <w14:ligatures w14:val="none"/>
        </w:rPr>
        <w:t xml:space="preserve">it is an interface in </w:t>
      </w:r>
      <w:proofErr w:type="gramStart"/>
      <w:r w:rsidR="002B5B6D">
        <w:rPr>
          <w:rFonts w:ascii="Times New Roman" w:eastAsia="Times New Roman" w:hAnsi="Times New Roman" w:cs="Times New Roman"/>
          <w:color w:val="282829"/>
          <w:kern w:val="0"/>
          <w:sz w:val="28"/>
          <w:szCs w:val="28"/>
          <w:lang w:eastAsia="en-IN"/>
          <w14:ligatures w14:val="none"/>
        </w:rPr>
        <w:t>selenium(</w:t>
      </w:r>
      <w:proofErr w:type="gramEnd"/>
      <w:r w:rsidR="002B5B6D">
        <w:rPr>
          <w:rFonts w:ascii="Times New Roman" w:eastAsia="Times New Roman" w:hAnsi="Times New Roman" w:cs="Times New Roman"/>
          <w:color w:val="282829"/>
          <w:kern w:val="0"/>
          <w:sz w:val="28"/>
          <w:szCs w:val="28"/>
          <w:lang w:eastAsia="en-IN"/>
          <w14:ligatures w14:val="none"/>
        </w:rPr>
        <w:t>root interface)</w:t>
      </w:r>
    </w:p>
    <w:p w14:paraId="144F85ED" w14:textId="7C7CEE2B" w:rsidR="002B5B6D" w:rsidRDefault="002B5B6D"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Pr>
          <w:rFonts w:ascii="Times New Roman" w:eastAsia="Times New Roman" w:hAnsi="Times New Roman" w:cs="Times New Roman"/>
          <w:color w:val="282829"/>
          <w:kern w:val="0"/>
          <w:sz w:val="28"/>
          <w:szCs w:val="28"/>
          <w:lang w:eastAsia="en-IN"/>
          <w14:ligatures w14:val="none"/>
        </w:rPr>
        <w:t>ChromeDriver</w:t>
      </w:r>
      <w:proofErr w:type="spellEnd"/>
      <w:r w:rsidRPr="002B5B6D">
        <w:rPr>
          <w:rFonts w:ascii="Times New Roman" w:eastAsia="Times New Roman" w:hAnsi="Times New Roman" w:cs="Times New Roman"/>
          <w:color w:val="282829"/>
          <w:kern w:val="0"/>
          <w:sz w:val="28"/>
          <w:szCs w:val="28"/>
          <w:lang w:eastAsia="en-IN"/>
          <w14:ligatures w14:val="none"/>
        </w:rPr>
        <w:sym w:font="Wingdings" w:char="F0E0"/>
      </w:r>
      <w:r w:rsidR="005C0D91">
        <w:rPr>
          <w:rFonts w:ascii="Times New Roman" w:eastAsia="Times New Roman" w:hAnsi="Times New Roman" w:cs="Times New Roman"/>
          <w:color w:val="282829"/>
          <w:kern w:val="0"/>
          <w:sz w:val="28"/>
          <w:szCs w:val="28"/>
          <w:lang w:eastAsia="en-IN"/>
          <w14:ligatures w14:val="none"/>
        </w:rPr>
        <w:t>implementing class of WebDriver.</w:t>
      </w:r>
    </w:p>
    <w:p w14:paraId="61DA83DC" w14:textId="3835357B" w:rsidR="005C0D91" w:rsidRDefault="005C0D91"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Same as, safari, opera </w:t>
      </w:r>
      <w:proofErr w:type="gramStart"/>
      <w:r>
        <w:rPr>
          <w:rFonts w:ascii="Times New Roman" w:eastAsia="Times New Roman" w:hAnsi="Times New Roman" w:cs="Times New Roman"/>
          <w:color w:val="282829"/>
          <w:kern w:val="0"/>
          <w:sz w:val="28"/>
          <w:szCs w:val="28"/>
          <w:lang w:eastAsia="en-IN"/>
          <w14:ligatures w14:val="none"/>
        </w:rPr>
        <w:t>and etc.</w:t>
      </w:r>
      <w:proofErr w:type="gramEnd"/>
    </w:p>
    <w:p w14:paraId="5A0BBD4B" w14:textId="7FBE4122" w:rsidR="003E27DD" w:rsidRDefault="003E27DD"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3E27DD">
        <w:rPr>
          <w:rFonts w:ascii="Times New Roman" w:eastAsia="Times New Roman" w:hAnsi="Times New Roman" w:cs="Times New Roman"/>
          <w:color w:val="282829"/>
          <w:kern w:val="0"/>
          <w:sz w:val="28"/>
          <w:szCs w:val="28"/>
          <w:lang w:eastAsia="en-IN"/>
          <w14:ligatures w14:val="none"/>
        </w:rPr>
        <w:sym w:font="Wingdings" w:char="F0E0"/>
      </w:r>
      <w:proofErr w:type="spellStart"/>
      <w:r>
        <w:rPr>
          <w:rFonts w:ascii="Times New Roman" w:eastAsia="Times New Roman" w:hAnsi="Times New Roman" w:cs="Times New Roman"/>
          <w:color w:val="282829"/>
          <w:kern w:val="0"/>
          <w:sz w:val="28"/>
          <w:szCs w:val="28"/>
          <w:lang w:eastAsia="en-IN"/>
          <w14:ligatures w14:val="none"/>
        </w:rPr>
        <w:t>ChromeDriver</w:t>
      </w:r>
      <w:proofErr w:type="spellEnd"/>
      <w:r>
        <w:rPr>
          <w:rFonts w:ascii="Times New Roman" w:eastAsia="Times New Roman" w:hAnsi="Times New Roman" w:cs="Times New Roman"/>
          <w:color w:val="282829"/>
          <w:kern w:val="0"/>
          <w:sz w:val="28"/>
          <w:szCs w:val="28"/>
          <w:lang w:eastAsia="en-IN"/>
          <w14:ligatures w14:val="none"/>
        </w:rPr>
        <w:t xml:space="preserve"> can have a </w:t>
      </w:r>
      <w:proofErr w:type="spellStart"/>
      <w:r>
        <w:rPr>
          <w:rFonts w:ascii="Times New Roman" w:eastAsia="Times New Roman" w:hAnsi="Times New Roman" w:cs="Times New Roman"/>
          <w:color w:val="282829"/>
          <w:kern w:val="0"/>
          <w:sz w:val="28"/>
          <w:szCs w:val="28"/>
          <w:lang w:eastAsia="en-IN"/>
          <w14:ligatures w14:val="none"/>
        </w:rPr>
        <w:t>webDriver</w:t>
      </w:r>
      <w:proofErr w:type="spellEnd"/>
      <w:r>
        <w:rPr>
          <w:rFonts w:ascii="Times New Roman" w:eastAsia="Times New Roman" w:hAnsi="Times New Roman" w:cs="Times New Roman"/>
          <w:color w:val="282829"/>
          <w:kern w:val="0"/>
          <w:sz w:val="28"/>
          <w:szCs w:val="28"/>
          <w:lang w:eastAsia="en-IN"/>
          <w14:ligatures w14:val="none"/>
        </w:rPr>
        <w:t xml:space="preserve"> methods and also have </w:t>
      </w:r>
      <w:proofErr w:type="spellStart"/>
      <w:proofErr w:type="gramStart"/>
      <w:r>
        <w:rPr>
          <w:rFonts w:ascii="Times New Roman" w:eastAsia="Times New Roman" w:hAnsi="Times New Roman" w:cs="Times New Roman"/>
          <w:color w:val="282829"/>
          <w:kern w:val="0"/>
          <w:sz w:val="28"/>
          <w:szCs w:val="28"/>
          <w:lang w:eastAsia="en-IN"/>
          <w14:ligatures w14:val="none"/>
        </w:rPr>
        <w:t>a</w:t>
      </w:r>
      <w:proofErr w:type="spellEnd"/>
      <w:proofErr w:type="gramEnd"/>
      <w:r>
        <w:rPr>
          <w:rFonts w:ascii="Times New Roman" w:eastAsia="Times New Roman" w:hAnsi="Times New Roman" w:cs="Times New Roman"/>
          <w:color w:val="282829"/>
          <w:kern w:val="0"/>
          <w:sz w:val="28"/>
          <w:szCs w:val="28"/>
          <w:lang w:eastAsia="en-IN"/>
          <w14:ligatures w14:val="none"/>
        </w:rPr>
        <w:t xml:space="preserve"> own methods.</w:t>
      </w:r>
    </w:p>
    <w:p w14:paraId="63CAC180" w14:textId="77777777" w:rsidR="003E27DD" w:rsidRDefault="003E27DD"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43BD4832" w14:textId="0E51C849" w:rsidR="003E27DD" w:rsidRPr="003C44B8" w:rsidRDefault="003E27DD"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3C44B8">
        <w:rPr>
          <w:rFonts w:ascii="Times New Roman" w:eastAsia="Times New Roman" w:hAnsi="Times New Roman" w:cs="Times New Roman"/>
          <w:b/>
          <w:bCs/>
          <w:color w:val="FF0000"/>
          <w:kern w:val="0"/>
          <w:sz w:val="28"/>
          <w:szCs w:val="28"/>
          <w:lang w:eastAsia="en-IN"/>
          <w14:ligatures w14:val="none"/>
        </w:rPr>
        <w:t>14.</w:t>
      </w:r>
      <w:r w:rsidR="00585F64" w:rsidRPr="003C44B8">
        <w:rPr>
          <w:rFonts w:ascii="Times New Roman" w:eastAsia="Times New Roman" w:hAnsi="Times New Roman" w:cs="Times New Roman"/>
          <w:b/>
          <w:bCs/>
          <w:color w:val="FF0000"/>
          <w:kern w:val="0"/>
          <w:sz w:val="28"/>
          <w:szCs w:val="28"/>
          <w:lang w:eastAsia="en-IN"/>
          <w14:ligatures w14:val="none"/>
        </w:rPr>
        <w:t xml:space="preserve"> </w:t>
      </w:r>
      <w:proofErr w:type="spellStart"/>
      <w:proofErr w:type="gramStart"/>
      <w:r w:rsidR="00585F64" w:rsidRPr="003C44B8">
        <w:rPr>
          <w:rFonts w:ascii="Times New Roman" w:eastAsia="Times New Roman" w:hAnsi="Times New Roman" w:cs="Times New Roman"/>
          <w:b/>
          <w:bCs/>
          <w:color w:val="FF0000"/>
          <w:kern w:val="0"/>
          <w:sz w:val="28"/>
          <w:szCs w:val="28"/>
          <w:lang w:eastAsia="en-IN"/>
          <w14:ligatures w14:val="none"/>
        </w:rPr>
        <w:t>driver.get</w:t>
      </w:r>
      <w:proofErr w:type="spellEnd"/>
      <w:r w:rsidR="00585F64" w:rsidRPr="003C44B8">
        <w:rPr>
          <w:rFonts w:ascii="Times New Roman" w:eastAsia="Times New Roman" w:hAnsi="Times New Roman" w:cs="Times New Roman"/>
          <w:b/>
          <w:bCs/>
          <w:color w:val="FF0000"/>
          <w:kern w:val="0"/>
          <w:sz w:val="28"/>
          <w:szCs w:val="28"/>
          <w:lang w:eastAsia="en-IN"/>
          <w14:ligatures w14:val="none"/>
        </w:rPr>
        <w:t>(</w:t>
      </w:r>
      <w:proofErr w:type="gramEnd"/>
      <w:r w:rsidR="00585F64" w:rsidRPr="003C44B8">
        <w:rPr>
          <w:rFonts w:ascii="Times New Roman" w:eastAsia="Times New Roman" w:hAnsi="Times New Roman" w:cs="Times New Roman"/>
          <w:b/>
          <w:bCs/>
          <w:color w:val="FF0000"/>
          <w:kern w:val="0"/>
          <w:sz w:val="28"/>
          <w:szCs w:val="28"/>
          <w:lang w:eastAsia="en-IN"/>
          <w14:ligatures w14:val="none"/>
        </w:rPr>
        <w:t>); ?</w:t>
      </w:r>
    </w:p>
    <w:p w14:paraId="4DADD23A" w14:textId="72304159" w:rsidR="00585F64" w:rsidRDefault="00585F64"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585F64">
        <w:rPr>
          <w:rFonts w:ascii="Times New Roman" w:eastAsia="Times New Roman" w:hAnsi="Times New Roman" w:cs="Times New Roman"/>
          <w:color w:val="282829"/>
          <w:kern w:val="0"/>
          <w:sz w:val="28"/>
          <w:szCs w:val="28"/>
          <w:lang w:eastAsia="en-IN"/>
          <w14:ligatures w14:val="none"/>
        </w:rPr>
        <w:sym w:font="Wingdings" w:char="F0E0"/>
      </w:r>
      <w:r w:rsidR="00430F36">
        <w:rPr>
          <w:rFonts w:ascii="Times New Roman" w:eastAsia="Times New Roman" w:hAnsi="Times New Roman" w:cs="Times New Roman"/>
          <w:color w:val="282829"/>
          <w:kern w:val="0"/>
          <w:sz w:val="28"/>
          <w:szCs w:val="28"/>
          <w:lang w:eastAsia="en-IN"/>
          <w14:ligatures w14:val="none"/>
        </w:rPr>
        <w:t>the method is used to load a URL.</w:t>
      </w:r>
    </w:p>
    <w:p w14:paraId="588EC9D3" w14:textId="77777777" w:rsidR="00DE2051" w:rsidRDefault="00DE2051" w:rsidP="00DE2051">
      <w:p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proofErr w:type="spellStart"/>
      <w:proofErr w:type="gramStart"/>
      <w:r w:rsidRPr="00DE2051">
        <w:rPr>
          <w:rFonts w:ascii="Times New Roman" w:eastAsia="Times New Roman" w:hAnsi="Times New Roman" w:cs="Times New Roman"/>
          <w:b/>
          <w:bCs/>
          <w:color w:val="282829"/>
          <w:kern w:val="0"/>
          <w:sz w:val="28"/>
          <w:szCs w:val="28"/>
          <w:lang w:eastAsia="en-IN"/>
          <w14:ligatures w14:val="none"/>
        </w:rPr>
        <w:t>driver.manage</w:t>
      </w:r>
      <w:proofErr w:type="spellEnd"/>
      <w:proofErr w:type="gramEnd"/>
      <w:r w:rsidRPr="00DE2051">
        <w:rPr>
          <w:rFonts w:ascii="Times New Roman" w:eastAsia="Times New Roman" w:hAnsi="Times New Roman" w:cs="Times New Roman"/>
          <w:b/>
          <w:bCs/>
          <w:color w:val="282829"/>
          <w:kern w:val="0"/>
          <w:sz w:val="28"/>
          <w:szCs w:val="28"/>
          <w:lang w:eastAsia="en-IN"/>
          <w14:ligatures w14:val="none"/>
        </w:rPr>
        <w:t>().window().maximize();</w:t>
      </w:r>
    </w:p>
    <w:p w14:paraId="0361575E" w14:textId="39468B35" w:rsidR="00DE2051" w:rsidRDefault="00DE2051" w:rsidP="00DE2051">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DE2051">
        <w:rPr>
          <w:rFonts w:ascii="Times New Roman" w:eastAsia="Times New Roman" w:hAnsi="Times New Roman" w:cs="Times New Roman"/>
          <w:b/>
          <w:bCs/>
          <w:color w:val="282829"/>
          <w:kern w:val="0"/>
          <w:sz w:val="28"/>
          <w:szCs w:val="28"/>
          <w:lang w:eastAsia="en-IN"/>
          <w14:ligatures w14:val="none"/>
        </w:rPr>
        <w:sym w:font="Wingdings" w:char="F0E0"/>
      </w:r>
      <w:r>
        <w:rPr>
          <w:rFonts w:ascii="Times New Roman" w:eastAsia="Times New Roman" w:hAnsi="Times New Roman" w:cs="Times New Roman"/>
          <w:b/>
          <w:bCs/>
          <w:color w:val="282829"/>
          <w:kern w:val="0"/>
          <w:sz w:val="28"/>
          <w:szCs w:val="28"/>
          <w:lang w:eastAsia="en-IN"/>
          <w14:ligatures w14:val="none"/>
        </w:rPr>
        <w:t xml:space="preserve"> </w:t>
      </w:r>
      <w:r w:rsidR="00A624A2">
        <w:rPr>
          <w:rFonts w:ascii="Times New Roman" w:eastAsia="Times New Roman" w:hAnsi="Times New Roman" w:cs="Times New Roman"/>
          <w:color w:val="282829"/>
          <w:kern w:val="0"/>
          <w:sz w:val="28"/>
          <w:szCs w:val="28"/>
          <w:lang w:eastAsia="en-IN"/>
          <w14:ligatures w14:val="none"/>
        </w:rPr>
        <w:t xml:space="preserve">window got maximize to fit in my laptop </w:t>
      </w:r>
      <w:proofErr w:type="gramStart"/>
      <w:r w:rsidR="00A624A2">
        <w:rPr>
          <w:rFonts w:ascii="Times New Roman" w:eastAsia="Times New Roman" w:hAnsi="Times New Roman" w:cs="Times New Roman"/>
          <w:color w:val="282829"/>
          <w:kern w:val="0"/>
          <w:sz w:val="28"/>
          <w:szCs w:val="28"/>
          <w:lang w:eastAsia="en-IN"/>
          <w14:ligatures w14:val="none"/>
        </w:rPr>
        <w:t>screen</w:t>
      </w:r>
      <w:proofErr w:type="gramEnd"/>
    </w:p>
    <w:p w14:paraId="468391C4" w14:textId="77777777" w:rsidR="00A624A2" w:rsidRDefault="00A624A2" w:rsidP="00DE2051">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06A2C394" w14:textId="2E28E779" w:rsidR="00894B79" w:rsidRPr="003C44B8" w:rsidRDefault="00A624A2" w:rsidP="00894B79">
      <w:pPr>
        <w:spacing w:line="360" w:lineRule="auto"/>
        <w:rPr>
          <w:rFonts w:ascii="Times New Roman" w:eastAsia="Times New Roman" w:hAnsi="Times New Roman" w:cs="Times New Roman"/>
          <w:b/>
          <w:bCs/>
          <w:color w:val="FF0000"/>
          <w:kern w:val="0"/>
          <w:sz w:val="28"/>
          <w:szCs w:val="28"/>
          <w:lang w:eastAsia="en-IN"/>
          <w14:ligatures w14:val="none"/>
        </w:rPr>
      </w:pPr>
      <w:r w:rsidRPr="003C44B8">
        <w:rPr>
          <w:rFonts w:ascii="Times New Roman" w:eastAsia="Times New Roman" w:hAnsi="Times New Roman" w:cs="Times New Roman"/>
          <w:color w:val="FF0000"/>
          <w:kern w:val="0"/>
          <w:sz w:val="28"/>
          <w:szCs w:val="28"/>
          <w:lang w:eastAsia="en-IN"/>
          <w14:ligatures w14:val="none"/>
        </w:rPr>
        <w:t>15.</w:t>
      </w:r>
      <w:r w:rsidR="00894B79" w:rsidRPr="003C44B8">
        <w:rPr>
          <w:rFonts w:ascii="Arial" w:eastAsia="Times New Roman" w:hAnsi="Arial" w:cs="Arial"/>
          <w:b/>
          <w:bCs/>
          <w:color w:val="FF0000"/>
          <w:kern w:val="0"/>
          <w:sz w:val="36"/>
          <w:szCs w:val="36"/>
          <w:lang w:eastAsia="en-IN"/>
          <w14:ligatures w14:val="none"/>
        </w:rPr>
        <w:t xml:space="preserve"> </w:t>
      </w:r>
      <w:r w:rsidR="00894B79" w:rsidRPr="003C44B8">
        <w:rPr>
          <w:rFonts w:ascii="Times New Roman" w:eastAsia="Times New Roman" w:hAnsi="Times New Roman" w:cs="Times New Roman"/>
          <w:b/>
          <w:bCs/>
          <w:color w:val="FF0000"/>
          <w:kern w:val="0"/>
          <w:sz w:val="28"/>
          <w:szCs w:val="28"/>
          <w:lang w:eastAsia="en-IN"/>
          <w14:ligatures w14:val="none"/>
        </w:rPr>
        <w:t xml:space="preserve"> What is the difference between </w:t>
      </w:r>
      <w:proofErr w:type="spellStart"/>
      <w:proofErr w:type="gramStart"/>
      <w:r w:rsidR="00894B79" w:rsidRPr="003C44B8">
        <w:rPr>
          <w:rFonts w:ascii="Times New Roman" w:eastAsia="Times New Roman" w:hAnsi="Times New Roman" w:cs="Times New Roman"/>
          <w:b/>
          <w:bCs/>
          <w:color w:val="FF0000"/>
          <w:kern w:val="0"/>
          <w:sz w:val="28"/>
          <w:szCs w:val="28"/>
          <w:lang w:eastAsia="en-IN"/>
          <w14:ligatures w14:val="none"/>
        </w:rPr>
        <w:t>driver.get</w:t>
      </w:r>
      <w:proofErr w:type="spellEnd"/>
      <w:r w:rsidR="00894B79" w:rsidRPr="003C44B8">
        <w:rPr>
          <w:rFonts w:ascii="Times New Roman" w:eastAsia="Times New Roman" w:hAnsi="Times New Roman" w:cs="Times New Roman"/>
          <w:b/>
          <w:bCs/>
          <w:color w:val="FF0000"/>
          <w:kern w:val="0"/>
          <w:sz w:val="28"/>
          <w:szCs w:val="28"/>
          <w:lang w:eastAsia="en-IN"/>
          <w14:ligatures w14:val="none"/>
        </w:rPr>
        <w:t>(</w:t>
      </w:r>
      <w:proofErr w:type="gramEnd"/>
      <w:r w:rsidR="00894B79" w:rsidRPr="003C44B8">
        <w:rPr>
          <w:rFonts w:ascii="Times New Roman" w:eastAsia="Times New Roman" w:hAnsi="Times New Roman" w:cs="Times New Roman"/>
          <w:b/>
          <w:bCs/>
          <w:color w:val="FF0000"/>
          <w:kern w:val="0"/>
          <w:sz w:val="28"/>
          <w:szCs w:val="28"/>
          <w:lang w:eastAsia="en-IN"/>
          <w14:ligatures w14:val="none"/>
        </w:rPr>
        <w:t xml:space="preserve">) and </w:t>
      </w:r>
      <w:proofErr w:type="spellStart"/>
      <w:r w:rsidR="00894B79" w:rsidRPr="003C44B8">
        <w:rPr>
          <w:rFonts w:ascii="Times New Roman" w:eastAsia="Times New Roman" w:hAnsi="Times New Roman" w:cs="Times New Roman"/>
          <w:b/>
          <w:bCs/>
          <w:color w:val="FF0000"/>
          <w:kern w:val="0"/>
          <w:sz w:val="28"/>
          <w:szCs w:val="28"/>
          <w:lang w:eastAsia="en-IN"/>
          <w14:ligatures w14:val="none"/>
        </w:rPr>
        <w:t>driver.navigate</w:t>
      </w:r>
      <w:proofErr w:type="spellEnd"/>
      <w:r w:rsidR="00894B79" w:rsidRPr="003C44B8">
        <w:rPr>
          <w:rFonts w:ascii="Times New Roman" w:eastAsia="Times New Roman" w:hAnsi="Times New Roman" w:cs="Times New Roman"/>
          <w:b/>
          <w:bCs/>
          <w:color w:val="FF0000"/>
          <w:kern w:val="0"/>
          <w:sz w:val="28"/>
          <w:szCs w:val="28"/>
          <w:lang w:eastAsia="en-IN"/>
          <w14:ligatures w14:val="none"/>
        </w:rPr>
        <w:t>().to() commands?</w:t>
      </w:r>
    </w:p>
    <w:tbl>
      <w:tblPr>
        <w:tblStyle w:val="TableGrid"/>
        <w:tblW w:w="0" w:type="auto"/>
        <w:tblLook w:val="04A0" w:firstRow="1" w:lastRow="0" w:firstColumn="1" w:lastColumn="0" w:noHBand="0" w:noVBand="1"/>
      </w:tblPr>
      <w:tblGrid>
        <w:gridCol w:w="4508"/>
        <w:gridCol w:w="4508"/>
      </w:tblGrid>
      <w:tr w:rsidR="00894B79" w14:paraId="47E0D8D6" w14:textId="77777777" w:rsidTr="00894B79">
        <w:tc>
          <w:tcPr>
            <w:tcW w:w="4508" w:type="dxa"/>
          </w:tcPr>
          <w:p w14:paraId="72EEBB29" w14:textId="68F3FB27" w:rsidR="00894B79" w:rsidRDefault="00894B79" w:rsidP="00894B79">
            <w:pPr>
              <w:spacing w:line="360" w:lineRule="auto"/>
              <w:rPr>
                <w:rFonts w:ascii="Times New Roman" w:eastAsia="Times New Roman" w:hAnsi="Times New Roman" w:cs="Times New Roman"/>
                <w:b/>
                <w:bCs/>
                <w:color w:val="282829"/>
                <w:kern w:val="0"/>
                <w:sz w:val="28"/>
                <w:szCs w:val="28"/>
                <w:lang w:eastAsia="en-IN"/>
                <w14:ligatures w14:val="none"/>
              </w:rPr>
            </w:pPr>
            <w:proofErr w:type="spellStart"/>
            <w:proofErr w:type="gramStart"/>
            <w:r w:rsidRPr="00894B79">
              <w:rPr>
                <w:rFonts w:ascii="Times New Roman" w:eastAsia="Times New Roman" w:hAnsi="Times New Roman" w:cs="Times New Roman"/>
                <w:b/>
                <w:bCs/>
                <w:color w:val="282829"/>
                <w:kern w:val="0"/>
                <w:sz w:val="28"/>
                <w:szCs w:val="28"/>
                <w:lang w:eastAsia="en-IN"/>
                <w14:ligatures w14:val="none"/>
              </w:rPr>
              <w:t>driver.get</w:t>
            </w:r>
            <w:proofErr w:type="spellEnd"/>
            <w:r w:rsidRPr="00894B79">
              <w:rPr>
                <w:rFonts w:ascii="Times New Roman" w:eastAsia="Times New Roman" w:hAnsi="Times New Roman" w:cs="Times New Roman"/>
                <w:b/>
                <w:bCs/>
                <w:color w:val="282829"/>
                <w:kern w:val="0"/>
                <w:sz w:val="28"/>
                <w:szCs w:val="28"/>
                <w:lang w:eastAsia="en-IN"/>
                <w14:ligatures w14:val="none"/>
              </w:rPr>
              <w:t>(</w:t>
            </w:r>
            <w:proofErr w:type="gramEnd"/>
            <w:r w:rsidRPr="00894B79">
              <w:rPr>
                <w:rFonts w:ascii="Times New Roman" w:eastAsia="Times New Roman" w:hAnsi="Times New Roman" w:cs="Times New Roman"/>
                <w:b/>
                <w:bCs/>
                <w:color w:val="282829"/>
                <w:kern w:val="0"/>
                <w:sz w:val="28"/>
                <w:szCs w:val="28"/>
                <w:lang w:eastAsia="en-IN"/>
                <w14:ligatures w14:val="none"/>
              </w:rPr>
              <w:t>)</w:t>
            </w:r>
          </w:p>
        </w:tc>
        <w:tc>
          <w:tcPr>
            <w:tcW w:w="4508" w:type="dxa"/>
          </w:tcPr>
          <w:p w14:paraId="4B8EFF31" w14:textId="3686D840" w:rsidR="00894B79" w:rsidRDefault="00894B79" w:rsidP="00894B79">
            <w:pPr>
              <w:spacing w:line="360" w:lineRule="auto"/>
              <w:rPr>
                <w:rFonts w:ascii="Times New Roman" w:eastAsia="Times New Roman" w:hAnsi="Times New Roman" w:cs="Times New Roman"/>
                <w:b/>
                <w:bCs/>
                <w:color w:val="282829"/>
                <w:kern w:val="0"/>
                <w:sz w:val="28"/>
                <w:szCs w:val="28"/>
                <w:lang w:eastAsia="en-IN"/>
                <w14:ligatures w14:val="none"/>
              </w:rPr>
            </w:pPr>
            <w:proofErr w:type="spellStart"/>
            <w:proofErr w:type="gramStart"/>
            <w:r w:rsidRPr="00894B79">
              <w:rPr>
                <w:rFonts w:ascii="Times New Roman" w:eastAsia="Times New Roman" w:hAnsi="Times New Roman" w:cs="Times New Roman"/>
                <w:b/>
                <w:bCs/>
                <w:color w:val="282829"/>
                <w:kern w:val="0"/>
                <w:sz w:val="28"/>
                <w:szCs w:val="28"/>
                <w:lang w:eastAsia="en-IN"/>
                <w14:ligatures w14:val="none"/>
              </w:rPr>
              <w:t>driver.navigate</w:t>
            </w:r>
            <w:proofErr w:type="spellEnd"/>
            <w:proofErr w:type="gramEnd"/>
            <w:r w:rsidRPr="00894B79">
              <w:rPr>
                <w:rFonts w:ascii="Times New Roman" w:eastAsia="Times New Roman" w:hAnsi="Times New Roman" w:cs="Times New Roman"/>
                <w:b/>
                <w:bCs/>
                <w:color w:val="282829"/>
                <w:kern w:val="0"/>
                <w:sz w:val="28"/>
                <w:szCs w:val="28"/>
                <w:lang w:eastAsia="en-IN"/>
                <w14:ligatures w14:val="none"/>
              </w:rPr>
              <w:t>().to()</w:t>
            </w:r>
          </w:p>
        </w:tc>
      </w:tr>
      <w:tr w:rsidR="00894B79" w14:paraId="0F8F0E29" w14:textId="77777777" w:rsidTr="00894B79">
        <w:tc>
          <w:tcPr>
            <w:tcW w:w="4508" w:type="dxa"/>
          </w:tcPr>
          <w:p w14:paraId="17EB6203" w14:textId="05AC50AE" w:rsidR="00894B79" w:rsidRPr="00A7671B" w:rsidRDefault="00A7671B" w:rsidP="00894B79">
            <w:pPr>
              <w:spacing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It is used to navigate </w:t>
            </w:r>
            <w:proofErr w:type="gramStart"/>
            <w:r>
              <w:rPr>
                <w:rFonts w:ascii="Times New Roman" w:eastAsia="Times New Roman" w:hAnsi="Times New Roman" w:cs="Times New Roman"/>
                <w:color w:val="282829"/>
                <w:kern w:val="0"/>
                <w:sz w:val="28"/>
                <w:szCs w:val="28"/>
                <w:lang w:eastAsia="en-IN"/>
                <w14:ligatures w14:val="none"/>
              </w:rPr>
              <w:t>particular page</w:t>
            </w:r>
            <w:proofErr w:type="gramEnd"/>
            <w:r>
              <w:rPr>
                <w:rFonts w:ascii="Times New Roman" w:eastAsia="Times New Roman" w:hAnsi="Times New Roman" w:cs="Times New Roman"/>
                <w:color w:val="282829"/>
                <w:kern w:val="0"/>
                <w:sz w:val="28"/>
                <w:szCs w:val="28"/>
                <w:lang w:eastAsia="en-IN"/>
                <w14:ligatures w14:val="none"/>
              </w:rPr>
              <w:t xml:space="preserve"> and wait for page to load.</w:t>
            </w:r>
          </w:p>
        </w:tc>
        <w:tc>
          <w:tcPr>
            <w:tcW w:w="4508" w:type="dxa"/>
          </w:tcPr>
          <w:p w14:paraId="3C1BBF84" w14:textId="128E8B32" w:rsidR="00894B79" w:rsidRPr="00A7671B" w:rsidRDefault="00A7671B" w:rsidP="00894B79">
            <w:pPr>
              <w:spacing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 xml:space="preserve">It is used </w:t>
            </w:r>
            <w:r w:rsidR="00AA5F83">
              <w:rPr>
                <w:rFonts w:ascii="Times New Roman" w:eastAsia="Times New Roman" w:hAnsi="Times New Roman" w:cs="Times New Roman"/>
                <w:b/>
                <w:bCs/>
                <w:color w:val="282829"/>
                <w:kern w:val="0"/>
                <w:sz w:val="28"/>
                <w:szCs w:val="28"/>
                <w:lang w:eastAsia="en-IN"/>
                <w14:ligatures w14:val="none"/>
              </w:rPr>
              <w:t xml:space="preserve">to navigate </w:t>
            </w:r>
            <w:proofErr w:type="gramStart"/>
            <w:r w:rsidR="00AA5F83">
              <w:rPr>
                <w:rFonts w:ascii="Times New Roman" w:eastAsia="Times New Roman" w:hAnsi="Times New Roman" w:cs="Times New Roman"/>
                <w:b/>
                <w:bCs/>
                <w:color w:val="282829"/>
                <w:kern w:val="0"/>
                <w:sz w:val="28"/>
                <w:szCs w:val="28"/>
                <w:lang w:eastAsia="en-IN"/>
                <w14:ligatures w14:val="none"/>
              </w:rPr>
              <w:t>particular page</w:t>
            </w:r>
            <w:proofErr w:type="gramEnd"/>
            <w:r w:rsidR="00AA5F83">
              <w:rPr>
                <w:rFonts w:ascii="Times New Roman" w:eastAsia="Times New Roman" w:hAnsi="Times New Roman" w:cs="Times New Roman"/>
                <w:b/>
                <w:bCs/>
                <w:color w:val="282829"/>
                <w:kern w:val="0"/>
                <w:sz w:val="28"/>
                <w:szCs w:val="28"/>
                <w:lang w:eastAsia="en-IN"/>
                <w14:ligatures w14:val="none"/>
              </w:rPr>
              <w:t>, does not wait for page to load.</w:t>
            </w:r>
          </w:p>
        </w:tc>
      </w:tr>
      <w:tr w:rsidR="00894B79" w14:paraId="734B150F" w14:textId="77777777" w:rsidTr="00894B79">
        <w:tc>
          <w:tcPr>
            <w:tcW w:w="4508" w:type="dxa"/>
          </w:tcPr>
          <w:p w14:paraId="7E1F0140" w14:textId="2EC450B0" w:rsidR="00894B79" w:rsidRDefault="00AA5F83" w:rsidP="00894B79">
            <w:pPr>
              <w:spacing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It doesn’t maintain browser history</w:t>
            </w:r>
          </w:p>
        </w:tc>
        <w:tc>
          <w:tcPr>
            <w:tcW w:w="4508" w:type="dxa"/>
          </w:tcPr>
          <w:p w14:paraId="067FE399" w14:textId="5C9D997E" w:rsidR="00894B79" w:rsidRDefault="00AA5F83" w:rsidP="00894B79">
            <w:pPr>
              <w:spacing w:line="360" w:lineRule="auto"/>
              <w:rPr>
                <w:rFonts w:ascii="Times New Roman" w:eastAsia="Times New Roman" w:hAnsi="Times New Roman" w:cs="Times New Roman"/>
                <w:b/>
                <w:bCs/>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IT will maintain browser history to navigate forward and back.</w:t>
            </w:r>
          </w:p>
        </w:tc>
      </w:tr>
    </w:tbl>
    <w:p w14:paraId="01404D90" w14:textId="77777777" w:rsidR="00894B79" w:rsidRPr="00894B79" w:rsidRDefault="00894B79" w:rsidP="00894B79">
      <w:pPr>
        <w:spacing w:line="360" w:lineRule="auto"/>
        <w:rPr>
          <w:rFonts w:ascii="Times New Roman" w:eastAsia="Times New Roman" w:hAnsi="Times New Roman" w:cs="Times New Roman"/>
          <w:b/>
          <w:bCs/>
          <w:color w:val="282829"/>
          <w:kern w:val="0"/>
          <w:sz w:val="28"/>
          <w:szCs w:val="28"/>
          <w:lang w:eastAsia="en-IN"/>
          <w14:ligatures w14:val="none"/>
        </w:rPr>
      </w:pPr>
    </w:p>
    <w:p w14:paraId="584BDDD0" w14:textId="4F3A8426" w:rsidR="00AA4B68" w:rsidRPr="003C44B8" w:rsidRDefault="00C40C5D" w:rsidP="00AA4B68">
      <w:pPr>
        <w:spacing w:line="360" w:lineRule="auto"/>
        <w:rPr>
          <w:rFonts w:ascii="Times New Roman" w:eastAsia="Times New Roman" w:hAnsi="Times New Roman" w:cs="Times New Roman"/>
          <w:b/>
          <w:bCs/>
          <w:color w:val="FF0000"/>
          <w:kern w:val="0"/>
          <w:sz w:val="28"/>
          <w:szCs w:val="28"/>
          <w:lang w:eastAsia="en-IN"/>
          <w14:ligatures w14:val="none"/>
        </w:rPr>
      </w:pPr>
      <w:r w:rsidRPr="003C44B8">
        <w:rPr>
          <w:rFonts w:ascii="Times New Roman" w:eastAsia="Times New Roman" w:hAnsi="Times New Roman" w:cs="Times New Roman"/>
          <w:color w:val="FF0000"/>
          <w:kern w:val="0"/>
          <w:sz w:val="28"/>
          <w:szCs w:val="28"/>
          <w:lang w:eastAsia="en-IN"/>
          <w14:ligatures w14:val="none"/>
        </w:rPr>
        <w:t>16.</w:t>
      </w:r>
      <w:r w:rsidR="00AA4B68" w:rsidRPr="003C44B8">
        <w:rPr>
          <w:rFonts w:ascii="Arial" w:eastAsia="Times New Roman" w:hAnsi="Arial" w:cs="Arial"/>
          <w:b/>
          <w:bCs/>
          <w:color w:val="FF0000"/>
          <w:kern w:val="0"/>
          <w:sz w:val="36"/>
          <w:szCs w:val="36"/>
          <w:lang w:eastAsia="en-IN"/>
          <w14:ligatures w14:val="none"/>
        </w:rPr>
        <w:t xml:space="preserve"> </w:t>
      </w:r>
      <w:r w:rsidR="00AA4B68" w:rsidRPr="003C44B8">
        <w:rPr>
          <w:rFonts w:ascii="Times New Roman" w:eastAsia="Times New Roman" w:hAnsi="Times New Roman" w:cs="Times New Roman"/>
          <w:b/>
          <w:bCs/>
          <w:color w:val="FF0000"/>
          <w:kern w:val="0"/>
          <w:sz w:val="28"/>
          <w:szCs w:val="28"/>
          <w:lang w:eastAsia="en-IN"/>
          <w14:ligatures w14:val="none"/>
        </w:rPr>
        <w:t>What are the different navigation commands used in Selenium WebDriver?</w:t>
      </w:r>
    </w:p>
    <w:p w14:paraId="35662C77"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i/>
          <w:iCs/>
          <w:color w:val="0099FF"/>
          <w:sz w:val="23"/>
          <w:szCs w:val="23"/>
        </w:rPr>
        <w:t>// Navigate directly to some URL</w:t>
      </w:r>
    </w:p>
    <w:p w14:paraId="2BC498B7"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proofErr w:type="spellStart"/>
      <w:proofErr w:type="gramStart"/>
      <w:r>
        <w:rPr>
          <w:rFonts w:ascii="Arial" w:hAnsi="Arial" w:cs="Arial"/>
          <w:color w:val="333333"/>
          <w:sz w:val="23"/>
          <w:szCs w:val="23"/>
        </w:rPr>
        <w:t>driver</w:t>
      </w:r>
      <w:r>
        <w:rPr>
          <w:rFonts w:ascii="Arial" w:hAnsi="Arial" w:cs="Arial"/>
          <w:color w:val="555555"/>
          <w:sz w:val="23"/>
          <w:szCs w:val="23"/>
        </w:rPr>
        <w:t>.</w:t>
      </w:r>
      <w:r>
        <w:rPr>
          <w:rFonts w:ascii="Arial" w:hAnsi="Arial" w:cs="Arial"/>
          <w:color w:val="330099"/>
          <w:sz w:val="23"/>
          <w:szCs w:val="23"/>
        </w:rPr>
        <w:t>navigate</w:t>
      </w:r>
      <w:proofErr w:type="spellEnd"/>
      <w:proofErr w:type="gramEnd"/>
      <w:r>
        <w:rPr>
          <w:rFonts w:ascii="Arial" w:hAnsi="Arial" w:cs="Arial"/>
          <w:color w:val="555555"/>
          <w:sz w:val="23"/>
          <w:szCs w:val="23"/>
        </w:rPr>
        <w:t>().</w:t>
      </w:r>
      <w:r>
        <w:rPr>
          <w:rFonts w:ascii="Arial" w:hAnsi="Arial" w:cs="Arial"/>
          <w:color w:val="330099"/>
          <w:sz w:val="23"/>
          <w:szCs w:val="23"/>
        </w:rPr>
        <w:t>to</w:t>
      </w:r>
      <w:r>
        <w:rPr>
          <w:rFonts w:ascii="Arial" w:hAnsi="Arial" w:cs="Arial"/>
          <w:color w:val="555555"/>
          <w:sz w:val="23"/>
          <w:szCs w:val="23"/>
        </w:rPr>
        <w:t>(</w:t>
      </w:r>
      <w:r>
        <w:rPr>
          <w:rFonts w:ascii="Arial" w:hAnsi="Arial" w:cs="Arial"/>
          <w:color w:val="CC3300"/>
          <w:sz w:val="23"/>
          <w:szCs w:val="23"/>
        </w:rPr>
        <w:t>"https://www.techlistic.com/p/java.html"</w:t>
      </w:r>
      <w:r>
        <w:rPr>
          <w:rFonts w:ascii="Arial" w:hAnsi="Arial" w:cs="Arial"/>
          <w:color w:val="555555"/>
          <w:sz w:val="23"/>
          <w:szCs w:val="23"/>
        </w:rPr>
        <w:t>);</w:t>
      </w:r>
    </w:p>
    <w:p w14:paraId="302362E6" w14:textId="77777777" w:rsidR="00492427" w:rsidRDefault="00492427" w:rsidP="00492427">
      <w:pPr>
        <w:pStyle w:val="HTMLPreformatted"/>
        <w:spacing w:line="244" w:lineRule="atLeast"/>
        <w:rPr>
          <w:rFonts w:ascii="Arial" w:hAnsi="Arial" w:cs="Arial"/>
          <w:color w:val="333333"/>
          <w:sz w:val="23"/>
          <w:szCs w:val="23"/>
        </w:rPr>
      </w:pPr>
    </w:p>
    <w:p w14:paraId="5895D0CB"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r>
        <w:rPr>
          <w:rFonts w:ascii="Arial" w:hAnsi="Arial" w:cs="Arial"/>
          <w:i/>
          <w:iCs/>
          <w:color w:val="0099FF"/>
          <w:sz w:val="23"/>
          <w:szCs w:val="23"/>
        </w:rPr>
        <w:t>// Navigate Back</w:t>
      </w:r>
    </w:p>
    <w:p w14:paraId="0677E147"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proofErr w:type="spellStart"/>
      <w:proofErr w:type="gramStart"/>
      <w:r>
        <w:rPr>
          <w:rFonts w:ascii="Arial" w:hAnsi="Arial" w:cs="Arial"/>
          <w:color w:val="333333"/>
          <w:sz w:val="23"/>
          <w:szCs w:val="23"/>
        </w:rPr>
        <w:t>driver</w:t>
      </w:r>
      <w:r>
        <w:rPr>
          <w:rFonts w:ascii="Arial" w:hAnsi="Arial" w:cs="Arial"/>
          <w:color w:val="555555"/>
          <w:sz w:val="23"/>
          <w:szCs w:val="23"/>
        </w:rPr>
        <w:t>.</w:t>
      </w:r>
      <w:r>
        <w:rPr>
          <w:rFonts w:ascii="Arial" w:hAnsi="Arial" w:cs="Arial"/>
          <w:color w:val="330099"/>
          <w:sz w:val="23"/>
          <w:szCs w:val="23"/>
        </w:rPr>
        <w:t>navigate</w:t>
      </w:r>
      <w:proofErr w:type="spellEnd"/>
      <w:proofErr w:type="gramEnd"/>
      <w:r>
        <w:rPr>
          <w:rFonts w:ascii="Arial" w:hAnsi="Arial" w:cs="Arial"/>
          <w:color w:val="555555"/>
          <w:sz w:val="23"/>
          <w:szCs w:val="23"/>
        </w:rPr>
        <w:t>().</w:t>
      </w:r>
      <w:r>
        <w:rPr>
          <w:rFonts w:ascii="Arial" w:hAnsi="Arial" w:cs="Arial"/>
          <w:color w:val="330099"/>
          <w:sz w:val="23"/>
          <w:szCs w:val="23"/>
        </w:rPr>
        <w:t>back</w:t>
      </w:r>
      <w:r>
        <w:rPr>
          <w:rFonts w:ascii="Arial" w:hAnsi="Arial" w:cs="Arial"/>
          <w:color w:val="555555"/>
          <w:sz w:val="23"/>
          <w:szCs w:val="23"/>
        </w:rPr>
        <w:t>();</w:t>
      </w:r>
      <w:r>
        <w:rPr>
          <w:rFonts w:ascii="Arial" w:hAnsi="Arial" w:cs="Arial"/>
          <w:color w:val="333333"/>
          <w:sz w:val="23"/>
          <w:szCs w:val="23"/>
        </w:rPr>
        <w:tab/>
      </w:r>
    </w:p>
    <w:p w14:paraId="400A18FD" w14:textId="77777777" w:rsidR="00492427" w:rsidRDefault="00492427" w:rsidP="00492427">
      <w:pPr>
        <w:pStyle w:val="HTMLPreformatted"/>
        <w:spacing w:line="244" w:lineRule="atLeast"/>
        <w:rPr>
          <w:rFonts w:ascii="Arial" w:hAnsi="Arial" w:cs="Arial"/>
          <w:color w:val="333333"/>
          <w:sz w:val="23"/>
          <w:szCs w:val="23"/>
        </w:rPr>
      </w:pPr>
    </w:p>
    <w:p w14:paraId="5E6D8497"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r>
        <w:rPr>
          <w:rFonts w:ascii="Arial" w:hAnsi="Arial" w:cs="Arial"/>
          <w:i/>
          <w:iCs/>
          <w:color w:val="0099FF"/>
          <w:sz w:val="23"/>
          <w:szCs w:val="23"/>
        </w:rPr>
        <w:t>// Navigate Forward</w:t>
      </w:r>
    </w:p>
    <w:p w14:paraId="2A84772A"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proofErr w:type="spellStart"/>
      <w:proofErr w:type="gramStart"/>
      <w:r>
        <w:rPr>
          <w:rFonts w:ascii="Arial" w:hAnsi="Arial" w:cs="Arial"/>
          <w:color w:val="333333"/>
          <w:sz w:val="23"/>
          <w:szCs w:val="23"/>
        </w:rPr>
        <w:t>driver</w:t>
      </w:r>
      <w:r>
        <w:rPr>
          <w:rFonts w:ascii="Arial" w:hAnsi="Arial" w:cs="Arial"/>
          <w:color w:val="555555"/>
          <w:sz w:val="23"/>
          <w:szCs w:val="23"/>
        </w:rPr>
        <w:t>.</w:t>
      </w:r>
      <w:r>
        <w:rPr>
          <w:rFonts w:ascii="Arial" w:hAnsi="Arial" w:cs="Arial"/>
          <w:color w:val="330099"/>
          <w:sz w:val="23"/>
          <w:szCs w:val="23"/>
        </w:rPr>
        <w:t>navigate</w:t>
      </w:r>
      <w:proofErr w:type="spellEnd"/>
      <w:proofErr w:type="gramEnd"/>
      <w:r>
        <w:rPr>
          <w:rFonts w:ascii="Arial" w:hAnsi="Arial" w:cs="Arial"/>
          <w:color w:val="555555"/>
          <w:sz w:val="23"/>
          <w:szCs w:val="23"/>
        </w:rPr>
        <w:t>().</w:t>
      </w:r>
      <w:r>
        <w:rPr>
          <w:rFonts w:ascii="Arial" w:hAnsi="Arial" w:cs="Arial"/>
          <w:color w:val="330099"/>
          <w:sz w:val="23"/>
          <w:szCs w:val="23"/>
        </w:rPr>
        <w:t>forward</w:t>
      </w:r>
      <w:r>
        <w:rPr>
          <w:rFonts w:ascii="Arial" w:hAnsi="Arial" w:cs="Arial"/>
          <w:color w:val="555555"/>
          <w:sz w:val="23"/>
          <w:szCs w:val="23"/>
        </w:rPr>
        <w:t>();</w:t>
      </w:r>
    </w:p>
    <w:p w14:paraId="36DC45B9" w14:textId="77777777" w:rsidR="00492427" w:rsidRDefault="00492427" w:rsidP="00492427">
      <w:pPr>
        <w:pStyle w:val="HTMLPreformatted"/>
        <w:spacing w:line="244" w:lineRule="atLeast"/>
        <w:rPr>
          <w:rFonts w:ascii="Arial" w:hAnsi="Arial" w:cs="Arial"/>
          <w:color w:val="333333"/>
          <w:sz w:val="23"/>
          <w:szCs w:val="23"/>
        </w:rPr>
      </w:pPr>
    </w:p>
    <w:p w14:paraId="3B6B9E47" w14:textId="77777777" w:rsidR="00492427" w:rsidRDefault="00492427" w:rsidP="00492427">
      <w:pPr>
        <w:pStyle w:val="HTMLPreformatted"/>
        <w:spacing w:line="244" w:lineRule="atLeast"/>
        <w:rPr>
          <w:rFonts w:ascii="Arial" w:hAnsi="Arial" w:cs="Arial"/>
          <w:color w:val="333333"/>
          <w:sz w:val="23"/>
          <w:szCs w:val="23"/>
        </w:rPr>
      </w:pPr>
      <w:r>
        <w:rPr>
          <w:rFonts w:ascii="Arial" w:hAnsi="Arial" w:cs="Arial"/>
          <w:color w:val="333333"/>
          <w:sz w:val="23"/>
          <w:szCs w:val="23"/>
        </w:rPr>
        <w:tab/>
      </w:r>
      <w:r>
        <w:rPr>
          <w:rFonts w:ascii="Arial" w:hAnsi="Arial" w:cs="Arial"/>
          <w:i/>
          <w:iCs/>
          <w:color w:val="0099FF"/>
          <w:sz w:val="23"/>
          <w:szCs w:val="23"/>
        </w:rPr>
        <w:t>// Refresh Page</w:t>
      </w:r>
    </w:p>
    <w:p w14:paraId="2AA3DBFE" w14:textId="77777777" w:rsidR="00492427" w:rsidRDefault="00492427" w:rsidP="00492427">
      <w:pPr>
        <w:pStyle w:val="HTMLPreformatted"/>
        <w:spacing w:line="244" w:lineRule="atLeast"/>
        <w:rPr>
          <w:rFonts w:ascii="Arial" w:hAnsi="Arial" w:cs="Arial"/>
          <w:color w:val="555555"/>
          <w:sz w:val="23"/>
          <w:szCs w:val="23"/>
        </w:rPr>
      </w:pPr>
      <w:r>
        <w:rPr>
          <w:rFonts w:ascii="Arial" w:hAnsi="Arial" w:cs="Arial"/>
          <w:color w:val="333333"/>
          <w:sz w:val="23"/>
          <w:szCs w:val="23"/>
        </w:rPr>
        <w:tab/>
      </w:r>
      <w:proofErr w:type="spellStart"/>
      <w:proofErr w:type="gramStart"/>
      <w:r>
        <w:rPr>
          <w:rFonts w:ascii="Arial" w:hAnsi="Arial" w:cs="Arial"/>
          <w:color w:val="333333"/>
          <w:sz w:val="23"/>
          <w:szCs w:val="23"/>
        </w:rPr>
        <w:t>driver</w:t>
      </w:r>
      <w:r>
        <w:rPr>
          <w:rFonts w:ascii="Arial" w:hAnsi="Arial" w:cs="Arial"/>
          <w:color w:val="555555"/>
          <w:sz w:val="23"/>
          <w:szCs w:val="23"/>
        </w:rPr>
        <w:t>.</w:t>
      </w:r>
      <w:r>
        <w:rPr>
          <w:rFonts w:ascii="Arial" w:hAnsi="Arial" w:cs="Arial"/>
          <w:color w:val="330099"/>
          <w:sz w:val="23"/>
          <w:szCs w:val="23"/>
        </w:rPr>
        <w:t>navigate</w:t>
      </w:r>
      <w:proofErr w:type="spellEnd"/>
      <w:proofErr w:type="gramEnd"/>
      <w:r>
        <w:rPr>
          <w:rFonts w:ascii="Arial" w:hAnsi="Arial" w:cs="Arial"/>
          <w:color w:val="555555"/>
          <w:sz w:val="23"/>
          <w:szCs w:val="23"/>
        </w:rPr>
        <w:t>().</w:t>
      </w:r>
      <w:r>
        <w:rPr>
          <w:rFonts w:ascii="Arial" w:hAnsi="Arial" w:cs="Arial"/>
          <w:color w:val="330099"/>
          <w:sz w:val="23"/>
          <w:szCs w:val="23"/>
        </w:rPr>
        <w:t>refresh</w:t>
      </w:r>
      <w:r>
        <w:rPr>
          <w:rFonts w:ascii="Arial" w:hAnsi="Arial" w:cs="Arial"/>
          <w:color w:val="555555"/>
          <w:sz w:val="23"/>
          <w:szCs w:val="23"/>
        </w:rPr>
        <w:t>();</w:t>
      </w:r>
    </w:p>
    <w:p w14:paraId="383EEA60" w14:textId="0701B809" w:rsidR="00FC16DB" w:rsidRDefault="00FC16DB" w:rsidP="00492427">
      <w:pPr>
        <w:pStyle w:val="HTMLPreformatted"/>
        <w:spacing w:line="244" w:lineRule="atLeast"/>
        <w:rPr>
          <w:rFonts w:ascii="Arial" w:hAnsi="Arial" w:cs="Arial"/>
          <w:color w:val="555555"/>
          <w:sz w:val="23"/>
          <w:szCs w:val="23"/>
        </w:rPr>
      </w:pPr>
    </w:p>
    <w:p w14:paraId="080A7224" w14:textId="77777777" w:rsidR="003C44B8" w:rsidRDefault="003C44B8" w:rsidP="00492427">
      <w:pPr>
        <w:pStyle w:val="HTMLPreformatted"/>
        <w:spacing w:line="244" w:lineRule="atLeast"/>
        <w:rPr>
          <w:rFonts w:ascii="Arial" w:hAnsi="Arial" w:cs="Arial"/>
          <w:color w:val="555555"/>
          <w:sz w:val="23"/>
          <w:szCs w:val="23"/>
        </w:rPr>
      </w:pPr>
    </w:p>
    <w:p w14:paraId="0170BEF6" w14:textId="4654AC4B" w:rsidR="003C44B8" w:rsidRPr="003C44B8" w:rsidRDefault="0057097B" w:rsidP="003C44B8">
      <w:pPr>
        <w:pStyle w:val="HTMLPreformatted"/>
        <w:spacing w:line="244" w:lineRule="atLeast"/>
        <w:rPr>
          <w:rFonts w:ascii="Arial" w:hAnsi="Arial" w:cs="Arial"/>
          <w:b/>
          <w:bCs/>
          <w:color w:val="FF0000"/>
          <w:sz w:val="23"/>
          <w:szCs w:val="23"/>
        </w:rPr>
      </w:pPr>
      <w:r w:rsidRPr="003C44B8">
        <w:rPr>
          <w:rFonts w:ascii="Arial" w:hAnsi="Arial" w:cs="Arial"/>
          <w:color w:val="FF0000"/>
          <w:sz w:val="23"/>
          <w:szCs w:val="23"/>
        </w:rPr>
        <w:t>17.</w:t>
      </w:r>
      <w:r w:rsidR="003C44B8" w:rsidRPr="003C44B8">
        <w:rPr>
          <w:rFonts w:ascii="Arial" w:hAnsi="Arial" w:cs="Arial"/>
          <w:b/>
          <w:bCs/>
          <w:color w:val="FF0000"/>
          <w:sz w:val="36"/>
          <w:szCs w:val="36"/>
        </w:rPr>
        <w:t xml:space="preserve"> </w:t>
      </w:r>
      <w:r w:rsidR="003C44B8" w:rsidRPr="003C44B8">
        <w:rPr>
          <w:rFonts w:ascii="Arial" w:hAnsi="Arial" w:cs="Arial"/>
          <w:b/>
          <w:bCs/>
          <w:color w:val="FF0000"/>
          <w:sz w:val="23"/>
          <w:szCs w:val="23"/>
        </w:rPr>
        <w:t xml:space="preserve">What is the difference between </w:t>
      </w:r>
      <w:proofErr w:type="spellStart"/>
      <w:proofErr w:type="gramStart"/>
      <w:r w:rsidR="003C44B8" w:rsidRPr="003C44B8">
        <w:rPr>
          <w:rFonts w:ascii="Arial" w:hAnsi="Arial" w:cs="Arial"/>
          <w:b/>
          <w:bCs/>
          <w:color w:val="FF0000"/>
          <w:sz w:val="23"/>
          <w:szCs w:val="23"/>
        </w:rPr>
        <w:t>driver.close</w:t>
      </w:r>
      <w:proofErr w:type="spellEnd"/>
      <w:proofErr w:type="gramEnd"/>
      <w:r w:rsidR="003C44B8" w:rsidRPr="003C44B8">
        <w:rPr>
          <w:rFonts w:ascii="Arial" w:hAnsi="Arial" w:cs="Arial"/>
          <w:b/>
          <w:bCs/>
          <w:color w:val="FF0000"/>
          <w:sz w:val="23"/>
          <w:szCs w:val="23"/>
        </w:rPr>
        <w:t xml:space="preserve">() and </w:t>
      </w:r>
      <w:proofErr w:type="spellStart"/>
      <w:r w:rsidR="003C44B8" w:rsidRPr="003C44B8">
        <w:rPr>
          <w:rFonts w:ascii="Arial" w:hAnsi="Arial" w:cs="Arial"/>
          <w:b/>
          <w:bCs/>
          <w:color w:val="FF0000"/>
          <w:sz w:val="23"/>
          <w:szCs w:val="23"/>
        </w:rPr>
        <w:t>driver.quit</w:t>
      </w:r>
      <w:proofErr w:type="spellEnd"/>
      <w:r w:rsidR="003C44B8" w:rsidRPr="003C44B8">
        <w:rPr>
          <w:rFonts w:ascii="Arial" w:hAnsi="Arial" w:cs="Arial"/>
          <w:b/>
          <w:bCs/>
          <w:color w:val="FF0000"/>
          <w:sz w:val="23"/>
          <w:szCs w:val="23"/>
        </w:rPr>
        <w:t>() Selenium WebDriver?</w:t>
      </w:r>
    </w:p>
    <w:p w14:paraId="12098764" w14:textId="5D5A8B01" w:rsidR="0057097B" w:rsidRDefault="0057097B" w:rsidP="00492427">
      <w:pPr>
        <w:pStyle w:val="HTMLPreformatted"/>
        <w:spacing w:line="244" w:lineRule="atLeast"/>
        <w:rPr>
          <w:color w:val="333333"/>
          <w:sz w:val="23"/>
          <w:szCs w:val="23"/>
        </w:rPr>
      </w:pPr>
    </w:p>
    <w:p w14:paraId="7937C085" w14:textId="77777777" w:rsidR="004B4435" w:rsidRPr="004B4435" w:rsidRDefault="004B4435" w:rsidP="004B4435">
      <w:pPr>
        <w:pStyle w:val="HTMLPreformatted"/>
        <w:spacing w:line="244" w:lineRule="atLeast"/>
        <w:rPr>
          <w:rFonts w:ascii="Times New Roman" w:hAnsi="Times New Roman" w:cs="Times New Roman"/>
          <w:color w:val="333333"/>
          <w:sz w:val="28"/>
          <w:szCs w:val="28"/>
        </w:rPr>
      </w:pPr>
      <w:proofErr w:type="spellStart"/>
      <w:r w:rsidRPr="004B4435">
        <w:rPr>
          <w:rFonts w:ascii="Times New Roman" w:hAnsi="Times New Roman" w:cs="Times New Roman"/>
          <w:b/>
          <w:bCs/>
          <w:color w:val="333333"/>
          <w:sz w:val="28"/>
          <w:szCs w:val="28"/>
        </w:rPr>
        <w:t>i</w:t>
      </w:r>
      <w:proofErr w:type="spellEnd"/>
      <w:r w:rsidRPr="004B4435">
        <w:rPr>
          <w:rFonts w:ascii="Times New Roman" w:hAnsi="Times New Roman" w:cs="Times New Roman"/>
          <w:b/>
          <w:bCs/>
          <w:color w:val="333333"/>
          <w:sz w:val="28"/>
          <w:szCs w:val="28"/>
        </w:rPr>
        <w:t xml:space="preserve">. </w:t>
      </w:r>
      <w:proofErr w:type="spellStart"/>
      <w:proofErr w:type="gramStart"/>
      <w:r w:rsidRPr="004B4435">
        <w:rPr>
          <w:rFonts w:ascii="Times New Roman" w:hAnsi="Times New Roman" w:cs="Times New Roman"/>
          <w:b/>
          <w:bCs/>
          <w:color w:val="333333"/>
          <w:sz w:val="28"/>
          <w:szCs w:val="28"/>
        </w:rPr>
        <w:t>driver.close</w:t>
      </w:r>
      <w:proofErr w:type="spellEnd"/>
      <w:proofErr w:type="gramEnd"/>
      <w:r w:rsidRPr="004B4435">
        <w:rPr>
          <w:rFonts w:ascii="Times New Roman" w:hAnsi="Times New Roman" w:cs="Times New Roman"/>
          <w:b/>
          <w:bCs/>
          <w:color w:val="333333"/>
          <w:sz w:val="28"/>
          <w:szCs w:val="28"/>
        </w:rPr>
        <w:t>() - </w:t>
      </w:r>
      <w:r w:rsidRPr="004B4435">
        <w:rPr>
          <w:rFonts w:ascii="Times New Roman" w:hAnsi="Times New Roman" w:cs="Times New Roman"/>
          <w:color w:val="333333"/>
          <w:sz w:val="28"/>
          <w:szCs w:val="28"/>
        </w:rPr>
        <w:t>It is used to close the current browser window.</w:t>
      </w:r>
    </w:p>
    <w:p w14:paraId="6AE1944B" w14:textId="77777777" w:rsidR="004B4435" w:rsidRPr="004B4435" w:rsidRDefault="004B4435" w:rsidP="004B4435">
      <w:pPr>
        <w:pStyle w:val="HTMLPreformatted"/>
        <w:spacing w:line="244" w:lineRule="atLeast"/>
        <w:rPr>
          <w:rFonts w:ascii="Times New Roman" w:hAnsi="Times New Roman" w:cs="Times New Roman"/>
          <w:color w:val="333333"/>
          <w:sz w:val="28"/>
          <w:szCs w:val="28"/>
        </w:rPr>
      </w:pPr>
    </w:p>
    <w:p w14:paraId="6B02E353" w14:textId="77777777" w:rsidR="004B4435" w:rsidRDefault="004B4435" w:rsidP="004B4435">
      <w:pPr>
        <w:pStyle w:val="HTMLPreformatted"/>
        <w:spacing w:line="244" w:lineRule="atLeast"/>
        <w:rPr>
          <w:rFonts w:ascii="Times New Roman" w:hAnsi="Times New Roman" w:cs="Times New Roman"/>
          <w:color w:val="333333"/>
          <w:sz w:val="28"/>
          <w:szCs w:val="28"/>
        </w:rPr>
      </w:pPr>
      <w:r w:rsidRPr="004B4435">
        <w:rPr>
          <w:rFonts w:ascii="Times New Roman" w:hAnsi="Times New Roman" w:cs="Times New Roman"/>
          <w:b/>
          <w:bCs/>
          <w:color w:val="333333"/>
          <w:sz w:val="28"/>
          <w:szCs w:val="28"/>
        </w:rPr>
        <w:t xml:space="preserve">ii. </w:t>
      </w:r>
      <w:proofErr w:type="spellStart"/>
      <w:proofErr w:type="gramStart"/>
      <w:r w:rsidRPr="004B4435">
        <w:rPr>
          <w:rFonts w:ascii="Times New Roman" w:hAnsi="Times New Roman" w:cs="Times New Roman"/>
          <w:b/>
          <w:bCs/>
          <w:color w:val="333333"/>
          <w:sz w:val="28"/>
          <w:szCs w:val="28"/>
        </w:rPr>
        <w:t>driver.quit</w:t>
      </w:r>
      <w:proofErr w:type="spellEnd"/>
      <w:proofErr w:type="gramEnd"/>
      <w:r w:rsidRPr="004B4435">
        <w:rPr>
          <w:rFonts w:ascii="Times New Roman" w:hAnsi="Times New Roman" w:cs="Times New Roman"/>
          <w:b/>
          <w:bCs/>
          <w:color w:val="333333"/>
          <w:sz w:val="28"/>
          <w:szCs w:val="28"/>
        </w:rPr>
        <w:t>() - </w:t>
      </w:r>
      <w:r w:rsidRPr="004B4435">
        <w:rPr>
          <w:rFonts w:ascii="Times New Roman" w:hAnsi="Times New Roman" w:cs="Times New Roman"/>
          <w:color w:val="333333"/>
          <w:sz w:val="28"/>
          <w:szCs w:val="28"/>
        </w:rPr>
        <w:t>It is used to close all the browser windows which are opened by Selenium and safely ends the session. (Destroys the WebDriver instance)</w:t>
      </w:r>
    </w:p>
    <w:p w14:paraId="7FD37CA3" w14:textId="77777777" w:rsidR="004B4435" w:rsidRDefault="004B4435" w:rsidP="004B4435">
      <w:pPr>
        <w:pStyle w:val="HTMLPreformatted"/>
        <w:spacing w:line="244" w:lineRule="atLeast"/>
        <w:rPr>
          <w:rFonts w:ascii="Times New Roman" w:hAnsi="Times New Roman" w:cs="Times New Roman"/>
          <w:color w:val="333333"/>
          <w:sz w:val="28"/>
          <w:szCs w:val="28"/>
        </w:rPr>
      </w:pPr>
    </w:p>
    <w:p w14:paraId="0839DE1B" w14:textId="510F7817" w:rsidR="004B4435" w:rsidRPr="00C85197" w:rsidRDefault="004B4435" w:rsidP="004B4435">
      <w:pPr>
        <w:pStyle w:val="HTMLPreformatted"/>
        <w:spacing w:line="244" w:lineRule="atLeast"/>
        <w:rPr>
          <w:rFonts w:ascii="Times New Roman" w:hAnsi="Times New Roman" w:cs="Times New Roman"/>
          <w:b/>
          <w:bCs/>
          <w:color w:val="FF0000"/>
          <w:sz w:val="28"/>
          <w:szCs w:val="28"/>
        </w:rPr>
      </w:pPr>
      <w:r w:rsidRPr="00C85197">
        <w:rPr>
          <w:rFonts w:ascii="Times New Roman" w:hAnsi="Times New Roman" w:cs="Times New Roman"/>
          <w:color w:val="FF0000"/>
          <w:sz w:val="28"/>
          <w:szCs w:val="28"/>
        </w:rPr>
        <w:t>18.</w:t>
      </w:r>
      <w:r w:rsidR="00F61005" w:rsidRPr="00C85197">
        <w:rPr>
          <w:rFonts w:ascii="Work Sans" w:eastAsiaTheme="minorHAnsi" w:hAnsi="Work Sans" w:cstheme="minorBidi"/>
          <w:b/>
          <w:bCs/>
          <w:color w:val="FF0000"/>
          <w:kern w:val="2"/>
          <w:sz w:val="22"/>
          <w:szCs w:val="22"/>
          <w:bdr w:val="none" w:sz="0" w:space="0" w:color="auto" w:frame="1"/>
          <w:shd w:val="clear" w:color="auto" w:fill="FFFFFF"/>
          <w:lang w:eastAsia="en-US"/>
          <w14:ligatures w14:val="standardContextual"/>
        </w:rPr>
        <w:t xml:space="preserve"> </w:t>
      </w:r>
      <w:r w:rsidR="00F61005" w:rsidRPr="00C85197">
        <w:rPr>
          <w:rFonts w:ascii="Times New Roman" w:hAnsi="Times New Roman" w:cs="Times New Roman"/>
          <w:b/>
          <w:bCs/>
          <w:color w:val="FF0000"/>
          <w:sz w:val="28"/>
          <w:szCs w:val="28"/>
        </w:rPr>
        <w:t>What are the different types of locators in Selenium?</w:t>
      </w:r>
    </w:p>
    <w:p w14:paraId="66E28C43" w14:textId="77777777" w:rsidR="00F61005" w:rsidRDefault="00F61005" w:rsidP="004B4435">
      <w:pPr>
        <w:pStyle w:val="HTMLPreformatted"/>
        <w:spacing w:line="244" w:lineRule="atLeast"/>
        <w:rPr>
          <w:rFonts w:ascii="Times New Roman" w:hAnsi="Times New Roman" w:cs="Times New Roman"/>
          <w:b/>
          <w:bCs/>
          <w:color w:val="333333"/>
          <w:sz w:val="28"/>
          <w:szCs w:val="28"/>
        </w:rPr>
      </w:pPr>
    </w:p>
    <w:p w14:paraId="5960C960" w14:textId="0F8ED07A" w:rsidR="00F61005" w:rsidRDefault="00F61005"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ID</w:t>
      </w:r>
    </w:p>
    <w:p w14:paraId="6462EE29" w14:textId="280555EC" w:rsidR="00F61005" w:rsidRDefault="00F61005"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Class Name</w:t>
      </w:r>
    </w:p>
    <w:p w14:paraId="68EFFD07" w14:textId="2578784C" w:rsidR="00F61005" w:rsidRDefault="00F61005"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Name</w:t>
      </w:r>
    </w:p>
    <w:p w14:paraId="6AADAD8F" w14:textId="74077EFA" w:rsidR="00F61005" w:rsidRDefault="00F61005" w:rsidP="00F61005">
      <w:pPr>
        <w:pStyle w:val="HTMLPreformatted"/>
        <w:numPr>
          <w:ilvl w:val="0"/>
          <w:numId w:val="10"/>
        </w:numPr>
        <w:spacing w:line="244" w:lineRule="atLeast"/>
        <w:rPr>
          <w:rFonts w:ascii="Times New Roman" w:hAnsi="Times New Roman" w:cs="Times New Roman"/>
          <w:color w:val="333333"/>
          <w:sz w:val="28"/>
          <w:szCs w:val="28"/>
        </w:rPr>
      </w:pPr>
      <w:proofErr w:type="spellStart"/>
      <w:r>
        <w:rPr>
          <w:rFonts w:ascii="Times New Roman" w:hAnsi="Times New Roman" w:cs="Times New Roman"/>
          <w:color w:val="333333"/>
          <w:sz w:val="28"/>
          <w:szCs w:val="28"/>
        </w:rPr>
        <w:t>Tagname</w:t>
      </w:r>
      <w:proofErr w:type="spellEnd"/>
    </w:p>
    <w:p w14:paraId="37205502" w14:textId="53A04C99" w:rsidR="00F61005" w:rsidRDefault="00065326" w:rsidP="00F61005">
      <w:pPr>
        <w:pStyle w:val="HTMLPreformatted"/>
        <w:numPr>
          <w:ilvl w:val="0"/>
          <w:numId w:val="10"/>
        </w:numPr>
        <w:spacing w:line="244" w:lineRule="atLeast"/>
        <w:rPr>
          <w:rFonts w:ascii="Times New Roman" w:hAnsi="Times New Roman" w:cs="Times New Roman"/>
          <w:color w:val="333333"/>
          <w:sz w:val="28"/>
          <w:szCs w:val="28"/>
        </w:rPr>
      </w:pPr>
      <w:proofErr w:type="spellStart"/>
      <w:r>
        <w:rPr>
          <w:rFonts w:ascii="Times New Roman" w:hAnsi="Times New Roman" w:cs="Times New Roman"/>
          <w:color w:val="333333"/>
          <w:sz w:val="28"/>
          <w:szCs w:val="28"/>
        </w:rPr>
        <w:t>linkText</w:t>
      </w:r>
      <w:proofErr w:type="spellEnd"/>
    </w:p>
    <w:p w14:paraId="7B789996" w14:textId="72E69FAD" w:rsidR="00065326" w:rsidRDefault="00065326"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 xml:space="preserve">partial </w:t>
      </w:r>
      <w:proofErr w:type="spellStart"/>
      <w:r>
        <w:rPr>
          <w:rFonts w:ascii="Times New Roman" w:hAnsi="Times New Roman" w:cs="Times New Roman"/>
          <w:color w:val="333333"/>
          <w:sz w:val="28"/>
          <w:szCs w:val="28"/>
        </w:rPr>
        <w:t>Linktext</w:t>
      </w:r>
      <w:proofErr w:type="spellEnd"/>
    </w:p>
    <w:p w14:paraId="5BBCAA1F" w14:textId="3C2082AB" w:rsidR="00065326" w:rsidRDefault="00065326" w:rsidP="00F61005">
      <w:pPr>
        <w:pStyle w:val="HTMLPreformatted"/>
        <w:numPr>
          <w:ilvl w:val="0"/>
          <w:numId w:val="10"/>
        </w:numPr>
        <w:spacing w:line="244" w:lineRule="atLeast"/>
        <w:rPr>
          <w:rFonts w:ascii="Times New Roman" w:hAnsi="Times New Roman" w:cs="Times New Roman"/>
          <w:color w:val="333333"/>
          <w:sz w:val="28"/>
          <w:szCs w:val="28"/>
        </w:rPr>
      </w:pPr>
      <w:proofErr w:type="spellStart"/>
      <w:r>
        <w:rPr>
          <w:rFonts w:ascii="Times New Roman" w:hAnsi="Times New Roman" w:cs="Times New Roman"/>
          <w:color w:val="333333"/>
          <w:sz w:val="28"/>
          <w:szCs w:val="28"/>
        </w:rPr>
        <w:t>Xpath</w:t>
      </w:r>
      <w:proofErr w:type="spellEnd"/>
    </w:p>
    <w:p w14:paraId="62C9C8B7" w14:textId="4C2C2170" w:rsidR="00065326" w:rsidRDefault="00065326"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CSS selector</w:t>
      </w:r>
    </w:p>
    <w:p w14:paraId="5FCB0EFE" w14:textId="6B383381" w:rsidR="00065326" w:rsidRDefault="00065326" w:rsidP="00F61005">
      <w:pPr>
        <w:pStyle w:val="HTMLPreformatted"/>
        <w:numPr>
          <w:ilvl w:val="0"/>
          <w:numId w:val="10"/>
        </w:numPr>
        <w:spacing w:line="244" w:lineRule="atLeast"/>
        <w:rPr>
          <w:rFonts w:ascii="Times New Roman" w:hAnsi="Times New Roman" w:cs="Times New Roman"/>
          <w:color w:val="333333"/>
          <w:sz w:val="28"/>
          <w:szCs w:val="28"/>
        </w:rPr>
      </w:pPr>
      <w:r>
        <w:rPr>
          <w:rFonts w:ascii="Times New Roman" w:hAnsi="Times New Roman" w:cs="Times New Roman"/>
          <w:color w:val="333333"/>
          <w:sz w:val="28"/>
          <w:szCs w:val="28"/>
        </w:rPr>
        <w:t>DOM</w:t>
      </w:r>
    </w:p>
    <w:p w14:paraId="7AB7DAFE" w14:textId="77777777" w:rsidR="00065326" w:rsidRDefault="00065326" w:rsidP="00065326">
      <w:pPr>
        <w:pStyle w:val="HTMLPreformatted"/>
        <w:spacing w:line="244" w:lineRule="atLeast"/>
        <w:rPr>
          <w:rFonts w:ascii="Times New Roman" w:hAnsi="Times New Roman" w:cs="Times New Roman"/>
          <w:color w:val="333333"/>
          <w:sz w:val="28"/>
          <w:szCs w:val="28"/>
        </w:rPr>
      </w:pPr>
    </w:p>
    <w:p w14:paraId="499ADF35" w14:textId="0D7AA115" w:rsidR="00065326" w:rsidRPr="004B4435" w:rsidRDefault="00065326" w:rsidP="00065326">
      <w:pPr>
        <w:pStyle w:val="HTMLPreformatted"/>
        <w:spacing w:line="244" w:lineRule="atLeast"/>
        <w:rPr>
          <w:rFonts w:ascii="Times New Roman" w:hAnsi="Times New Roman" w:cs="Times New Roman"/>
          <w:color w:val="FF0000"/>
          <w:sz w:val="28"/>
          <w:szCs w:val="28"/>
        </w:rPr>
      </w:pPr>
      <w:r w:rsidRPr="00C85197">
        <w:rPr>
          <w:rFonts w:ascii="Times New Roman" w:hAnsi="Times New Roman" w:cs="Times New Roman"/>
          <w:color w:val="FF0000"/>
          <w:sz w:val="28"/>
          <w:szCs w:val="28"/>
        </w:rPr>
        <w:t>19.</w:t>
      </w:r>
      <w:r w:rsidR="006B4CD7" w:rsidRPr="00C85197">
        <w:rPr>
          <w:rFonts w:ascii="Work Sans" w:eastAsiaTheme="minorHAnsi" w:hAnsi="Work Sans" w:cstheme="minorBidi"/>
          <w:b/>
          <w:bCs/>
          <w:color w:val="FF0000"/>
          <w:kern w:val="2"/>
          <w:sz w:val="22"/>
          <w:szCs w:val="22"/>
          <w:bdr w:val="none" w:sz="0" w:space="0" w:color="auto" w:frame="1"/>
          <w:shd w:val="clear" w:color="auto" w:fill="FFFFFF"/>
          <w:lang w:eastAsia="en-US"/>
          <w14:ligatures w14:val="standardContextual"/>
        </w:rPr>
        <w:t xml:space="preserve"> </w:t>
      </w:r>
      <w:r w:rsidR="006B4CD7" w:rsidRPr="00C85197">
        <w:rPr>
          <w:rFonts w:ascii="Times New Roman" w:hAnsi="Times New Roman" w:cs="Times New Roman"/>
          <w:b/>
          <w:bCs/>
          <w:color w:val="FF0000"/>
          <w:sz w:val="28"/>
          <w:szCs w:val="28"/>
        </w:rPr>
        <w:t>What are the different types of Drivers available in WebDriver?</w:t>
      </w:r>
    </w:p>
    <w:p w14:paraId="3240EEAD" w14:textId="41E4371F" w:rsidR="003C44B8" w:rsidRPr="00F61005" w:rsidRDefault="003C44B8" w:rsidP="00F61005">
      <w:pPr>
        <w:pStyle w:val="HTMLPreformatted"/>
        <w:spacing w:line="244" w:lineRule="atLeast"/>
        <w:ind w:left="720"/>
        <w:rPr>
          <w:rFonts w:ascii="Times New Roman" w:hAnsi="Times New Roman" w:cs="Times New Roman"/>
          <w:color w:val="333333"/>
          <w:sz w:val="23"/>
          <w:szCs w:val="23"/>
        </w:rPr>
      </w:pPr>
    </w:p>
    <w:p w14:paraId="127CA388"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FirefoxDriver</w:t>
      </w:r>
      <w:proofErr w:type="spellEnd"/>
    </w:p>
    <w:p w14:paraId="529A5CE4"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InternetExplorerDriver</w:t>
      </w:r>
      <w:proofErr w:type="spellEnd"/>
    </w:p>
    <w:p w14:paraId="06EA716C"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ChromeDriver</w:t>
      </w:r>
      <w:proofErr w:type="spellEnd"/>
    </w:p>
    <w:p w14:paraId="6B0DE07F"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lastRenderedPageBreak/>
        <w:t>SafariDriver</w:t>
      </w:r>
      <w:proofErr w:type="spellEnd"/>
    </w:p>
    <w:p w14:paraId="0E6A650C"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OperaDriver</w:t>
      </w:r>
      <w:proofErr w:type="spellEnd"/>
    </w:p>
    <w:p w14:paraId="22B3290B"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AndroidDriver</w:t>
      </w:r>
      <w:proofErr w:type="spellEnd"/>
    </w:p>
    <w:p w14:paraId="4E3A60DD" w14:textId="77777777" w:rsidR="00C571F1" w:rsidRPr="00C571F1" w:rsidRDefault="00C571F1" w:rsidP="00C571F1">
      <w:pPr>
        <w:numPr>
          <w:ilvl w:val="0"/>
          <w:numId w:val="11"/>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C571F1">
        <w:rPr>
          <w:rFonts w:ascii="Times New Roman" w:eastAsia="Times New Roman" w:hAnsi="Times New Roman" w:cs="Times New Roman"/>
          <w:color w:val="282829"/>
          <w:kern w:val="0"/>
          <w:sz w:val="28"/>
          <w:szCs w:val="28"/>
          <w:lang w:eastAsia="en-IN"/>
          <w14:ligatures w14:val="none"/>
        </w:rPr>
        <w:t>IPhoneDriver</w:t>
      </w:r>
      <w:proofErr w:type="spellEnd"/>
    </w:p>
    <w:p w14:paraId="6C65E378" w14:textId="71894FF9" w:rsidR="00A624A2" w:rsidRPr="00EF1ED8" w:rsidRDefault="00A624A2" w:rsidP="00DE2051">
      <w:pPr>
        <w:shd w:val="clear" w:color="auto" w:fill="FFFFFF"/>
        <w:spacing w:after="0" w:line="360" w:lineRule="auto"/>
        <w:rPr>
          <w:rFonts w:ascii="Times New Roman" w:eastAsia="Times New Roman" w:hAnsi="Times New Roman" w:cs="Times New Roman"/>
          <w:color w:val="FF0000"/>
          <w:kern w:val="0"/>
          <w:sz w:val="28"/>
          <w:szCs w:val="28"/>
          <w:lang w:eastAsia="en-IN"/>
          <w14:ligatures w14:val="none"/>
        </w:rPr>
      </w:pPr>
    </w:p>
    <w:p w14:paraId="4890EA7D" w14:textId="54C721B6" w:rsidR="00343AFE" w:rsidRPr="00EF1ED8" w:rsidRDefault="00974C05" w:rsidP="00343AFE">
      <w:pPr>
        <w:spacing w:line="360" w:lineRule="auto"/>
        <w:rPr>
          <w:rFonts w:ascii="Times New Roman" w:eastAsia="Times New Roman" w:hAnsi="Times New Roman" w:cs="Times New Roman"/>
          <w:b/>
          <w:bCs/>
          <w:color w:val="FF0000"/>
          <w:kern w:val="0"/>
          <w:sz w:val="28"/>
          <w:szCs w:val="28"/>
          <w:lang w:eastAsia="en-IN"/>
          <w14:ligatures w14:val="none"/>
        </w:rPr>
      </w:pPr>
      <w:r w:rsidRPr="00EF1ED8">
        <w:rPr>
          <w:rFonts w:ascii="Times New Roman" w:eastAsia="Times New Roman" w:hAnsi="Times New Roman" w:cs="Times New Roman"/>
          <w:color w:val="FF0000"/>
          <w:kern w:val="0"/>
          <w:sz w:val="28"/>
          <w:szCs w:val="28"/>
          <w:lang w:eastAsia="en-IN"/>
          <w14:ligatures w14:val="none"/>
        </w:rPr>
        <w:t>20.</w:t>
      </w:r>
      <w:r w:rsidR="00343AFE" w:rsidRPr="00EF1ED8">
        <w:rPr>
          <w:rFonts w:ascii="Arial" w:eastAsia="Times New Roman" w:hAnsi="Arial" w:cs="Arial"/>
          <w:b/>
          <w:bCs/>
          <w:color w:val="FF0000"/>
          <w:kern w:val="0"/>
          <w:sz w:val="36"/>
          <w:szCs w:val="36"/>
          <w:lang w:eastAsia="en-IN"/>
          <w14:ligatures w14:val="none"/>
        </w:rPr>
        <w:t xml:space="preserve"> </w:t>
      </w:r>
      <w:r w:rsidR="00343AFE" w:rsidRPr="00EF1ED8">
        <w:rPr>
          <w:rFonts w:ascii="Times New Roman" w:eastAsia="Times New Roman" w:hAnsi="Times New Roman" w:cs="Times New Roman"/>
          <w:b/>
          <w:bCs/>
          <w:color w:val="FF0000"/>
          <w:kern w:val="0"/>
          <w:sz w:val="28"/>
          <w:szCs w:val="28"/>
          <w:lang w:eastAsia="en-IN"/>
          <w14:ligatures w14:val="none"/>
        </w:rPr>
        <w:t>How to enter the text in a text field using Selenium WebDriver?</w:t>
      </w:r>
    </w:p>
    <w:p w14:paraId="52847764" w14:textId="26B87D7E" w:rsidR="00974C05" w:rsidRDefault="00241B02" w:rsidP="00DE2051">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w:t>
      </w:r>
      <w:r w:rsidRPr="005B3385">
        <w:rPr>
          <w:rFonts w:ascii="Times New Roman" w:eastAsia="Times New Roman" w:hAnsi="Times New Roman" w:cs="Times New Roman"/>
          <w:b/>
          <w:bCs/>
          <w:color w:val="282829"/>
          <w:kern w:val="0"/>
          <w:sz w:val="28"/>
          <w:szCs w:val="28"/>
          <w:lang w:eastAsia="en-IN"/>
          <w14:ligatures w14:val="none"/>
        </w:rPr>
        <w:t>We can enter text in Selenium by using </w:t>
      </w:r>
      <w:proofErr w:type="spellStart"/>
      <w:proofErr w:type="gramStart"/>
      <w:r w:rsidRPr="005B3385">
        <w:rPr>
          <w:rFonts w:ascii="Times New Roman" w:eastAsia="Times New Roman" w:hAnsi="Times New Roman" w:cs="Times New Roman"/>
          <w:b/>
          <w:bCs/>
          <w:color w:val="282829"/>
          <w:kern w:val="0"/>
          <w:sz w:val="28"/>
          <w:szCs w:val="28"/>
          <w:lang w:eastAsia="en-IN"/>
          <w14:ligatures w14:val="none"/>
        </w:rPr>
        <w:t>sendKeys</w:t>
      </w:r>
      <w:proofErr w:type="spellEnd"/>
      <w:r w:rsidRPr="005B3385">
        <w:rPr>
          <w:rFonts w:ascii="Times New Roman" w:eastAsia="Times New Roman" w:hAnsi="Times New Roman" w:cs="Times New Roman"/>
          <w:b/>
          <w:bCs/>
          <w:color w:val="282829"/>
          <w:kern w:val="0"/>
          <w:sz w:val="28"/>
          <w:szCs w:val="28"/>
          <w:lang w:eastAsia="en-IN"/>
          <w14:ligatures w14:val="none"/>
        </w:rPr>
        <w:t>(</w:t>
      </w:r>
      <w:proofErr w:type="gramEnd"/>
      <w:r w:rsidRPr="005B3385">
        <w:rPr>
          <w:rFonts w:ascii="Times New Roman" w:eastAsia="Times New Roman" w:hAnsi="Times New Roman" w:cs="Times New Roman"/>
          <w:b/>
          <w:bCs/>
          <w:color w:val="282829"/>
          <w:kern w:val="0"/>
          <w:sz w:val="28"/>
          <w:szCs w:val="28"/>
          <w:lang w:eastAsia="en-IN"/>
          <w14:ligatures w14:val="none"/>
        </w:rPr>
        <w:t>) command</w:t>
      </w:r>
      <w:r w:rsidRPr="00241B02">
        <w:rPr>
          <w:rFonts w:ascii="Times New Roman" w:eastAsia="Times New Roman" w:hAnsi="Times New Roman" w:cs="Times New Roman"/>
          <w:color w:val="282829"/>
          <w:kern w:val="0"/>
          <w:sz w:val="28"/>
          <w:szCs w:val="28"/>
          <w:lang w:eastAsia="en-IN"/>
          <w14:ligatures w14:val="none"/>
        </w:rPr>
        <w:t>.</w:t>
      </w:r>
    </w:p>
    <w:p w14:paraId="200407D8" w14:textId="37D75F3D" w:rsidR="00241B02" w:rsidRPr="00241B02" w:rsidRDefault="00241B02" w:rsidP="00241B02">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proofErr w:type="gramStart"/>
      <w:r w:rsidRPr="00241B02">
        <w:rPr>
          <w:rFonts w:ascii="Times New Roman" w:eastAsia="Times New Roman" w:hAnsi="Times New Roman" w:cs="Times New Roman"/>
          <w:color w:val="282829"/>
          <w:kern w:val="0"/>
          <w:sz w:val="28"/>
          <w:szCs w:val="28"/>
          <w:lang w:eastAsia="en-IN"/>
          <w14:ligatures w14:val="none"/>
        </w:rPr>
        <w:t>driver.findElement</w:t>
      </w:r>
      <w:proofErr w:type="spellEnd"/>
      <w:proofErr w:type="gramEnd"/>
      <w:r w:rsidRPr="00241B02">
        <w:rPr>
          <w:rFonts w:ascii="Times New Roman" w:eastAsia="Times New Roman" w:hAnsi="Times New Roman" w:cs="Times New Roman"/>
          <w:color w:val="282829"/>
          <w:kern w:val="0"/>
          <w:sz w:val="28"/>
          <w:szCs w:val="28"/>
          <w:lang w:eastAsia="en-IN"/>
          <w14:ligatures w14:val="none"/>
        </w:rPr>
        <w:t>(</w:t>
      </w:r>
      <w:proofErr w:type="spellStart"/>
      <w:r w:rsidRPr="00241B02">
        <w:rPr>
          <w:rFonts w:ascii="Times New Roman" w:eastAsia="Times New Roman" w:hAnsi="Times New Roman" w:cs="Times New Roman"/>
          <w:color w:val="282829"/>
          <w:kern w:val="0"/>
          <w:sz w:val="28"/>
          <w:szCs w:val="28"/>
          <w:lang w:eastAsia="en-IN"/>
          <w14:ligatures w14:val="none"/>
        </w:rPr>
        <w:t>By.xpath</w:t>
      </w:r>
      <w:proofErr w:type="spellEnd"/>
      <w:r w:rsidRPr="00241B02">
        <w:rPr>
          <w:rFonts w:ascii="Times New Roman" w:eastAsia="Times New Roman" w:hAnsi="Times New Roman" w:cs="Times New Roman"/>
          <w:color w:val="282829"/>
          <w:kern w:val="0"/>
          <w:sz w:val="28"/>
          <w:szCs w:val="28"/>
          <w:lang w:eastAsia="en-IN"/>
          <w14:ligatures w14:val="none"/>
        </w:rPr>
        <w:t>("/some/</w:t>
      </w:r>
      <w:proofErr w:type="spellStart"/>
      <w:r w:rsidRPr="00241B02">
        <w:rPr>
          <w:rFonts w:ascii="Times New Roman" w:eastAsia="Times New Roman" w:hAnsi="Times New Roman" w:cs="Times New Roman"/>
          <w:color w:val="282829"/>
          <w:kern w:val="0"/>
          <w:sz w:val="28"/>
          <w:szCs w:val="28"/>
          <w:lang w:eastAsia="en-IN"/>
          <w14:ligatures w14:val="none"/>
        </w:rPr>
        <w:t>xpath</w:t>
      </w:r>
      <w:proofErr w:type="spellEnd"/>
      <w:r w:rsidRPr="00241B02">
        <w:rPr>
          <w:rFonts w:ascii="Times New Roman" w:eastAsia="Times New Roman" w:hAnsi="Times New Roman" w:cs="Times New Roman"/>
          <w:color w:val="282829"/>
          <w:kern w:val="0"/>
          <w:sz w:val="28"/>
          <w:szCs w:val="28"/>
          <w:lang w:eastAsia="en-IN"/>
          <w14:ligatures w14:val="none"/>
        </w:rPr>
        <w:t>")).</w:t>
      </w:r>
      <w:proofErr w:type="spellStart"/>
      <w:r w:rsidRPr="00241B02">
        <w:rPr>
          <w:rFonts w:ascii="Times New Roman" w:eastAsia="Times New Roman" w:hAnsi="Times New Roman" w:cs="Times New Roman"/>
          <w:color w:val="282829"/>
          <w:kern w:val="0"/>
          <w:sz w:val="28"/>
          <w:szCs w:val="28"/>
          <w:lang w:eastAsia="en-IN"/>
          <w14:ligatures w14:val="none"/>
        </w:rPr>
        <w:t>sendKeys</w:t>
      </w:r>
      <w:proofErr w:type="spellEnd"/>
      <w:r w:rsidRPr="00241B02">
        <w:rPr>
          <w:rFonts w:ascii="Times New Roman" w:eastAsia="Times New Roman" w:hAnsi="Times New Roman" w:cs="Times New Roman"/>
          <w:color w:val="282829"/>
          <w:kern w:val="0"/>
          <w:sz w:val="28"/>
          <w:szCs w:val="28"/>
          <w:lang w:eastAsia="en-IN"/>
          <w14:ligatures w14:val="none"/>
        </w:rPr>
        <w:t>("Some Value");</w:t>
      </w:r>
    </w:p>
    <w:p w14:paraId="7FF7C6C1" w14:textId="499B24CC" w:rsidR="00241B02" w:rsidRPr="00241B02" w:rsidRDefault="00241B02" w:rsidP="00241B02">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241B02">
        <w:rPr>
          <w:rFonts w:ascii="Times New Roman" w:eastAsia="Times New Roman" w:hAnsi="Times New Roman" w:cs="Times New Roman"/>
          <w:i/>
          <w:iCs/>
          <w:color w:val="282829"/>
          <w:kern w:val="0"/>
          <w:sz w:val="28"/>
          <w:szCs w:val="28"/>
          <w:lang w:eastAsia="en-IN"/>
          <w14:ligatures w14:val="none"/>
        </w:rPr>
        <w:t>// OR</w:t>
      </w:r>
    </w:p>
    <w:p w14:paraId="5F90E541" w14:textId="77777777" w:rsidR="00241B02" w:rsidRPr="00241B02" w:rsidRDefault="00241B02" w:rsidP="00241B02">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241B02">
        <w:rPr>
          <w:rFonts w:ascii="Times New Roman" w:eastAsia="Times New Roman" w:hAnsi="Times New Roman" w:cs="Times New Roman"/>
          <w:i/>
          <w:iCs/>
          <w:color w:val="282829"/>
          <w:kern w:val="0"/>
          <w:sz w:val="28"/>
          <w:szCs w:val="28"/>
          <w:lang w:eastAsia="en-IN"/>
          <w14:ligatures w14:val="none"/>
        </w:rPr>
        <w:t xml:space="preserve">// Implementation with </w:t>
      </w:r>
      <w:proofErr w:type="spellStart"/>
      <w:r w:rsidRPr="00241B02">
        <w:rPr>
          <w:rFonts w:ascii="Times New Roman" w:eastAsia="Times New Roman" w:hAnsi="Times New Roman" w:cs="Times New Roman"/>
          <w:i/>
          <w:iCs/>
          <w:color w:val="282829"/>
          <w:kern w:val="0"/>
          <w:sz w:val="28"/>
          <w:szCs w:val="28"/>
          <w:lang w:eastAsia="en-IN"/>
          <w14:ligatures w14:val="none"/>
        </w:rPr>
        <w:t>WebElement</w:t>
      </w:r>
      <w:proofErr w:type="spellEnd"/>
    </w:p>
    <w:p w14:paraId="2B580761" w14:textId="4BE514B7" w:rsidR="00241B02" w:rsidRPr="00241B02" w:rsidRDefault="00241B02" w:rsidP="00241B02">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241B02">
        <w:rPr>
          <w:rFonts w:ascii="Times New Roman" w:eastAsia="Times New Roman" w:hAnsi="Times New Roman" w:cs="Times New Roman"/>
          <w:color w:val="282829"/>
          <w:kern w:val="0"/>
          <w:sz w:val="28"/>
          <w:szCs w:val="28"/>
          <w:lang w:eastAsia="en-IN"/>
          <w14:ligatures w14:val="none"/>
        </w:rPr>
        <w:t>WebElement</w:t>
      </w:r>
      <w:proofErr w:type="spellEnd"/>
      <w:r w:rsidRPr="00241B02">
        <w:rPr>
          <w:rFonts w:ascii="Times New Roman" w:eastAsia="Times New Roman" w:hAnsi="Times New Roman" w:cs="Times New Roman"/>
          <w:color w:val="282829"/>
          <w:kern w:val="0"/>
          <w:sz w:val="28"/>
          <w:szCs w:val="28"/>
          <w:lang w:eastAsia="en-IN"/>
          <w14:ligatures w14:val="none"/>
        </w:rPr>
        <w:t xml:space="preserve"> FIRSTNAME </w:t>
      </w:r>
      <w:proofErr w:type="gramStart"/>
      <w:r w:rsidRPr="00241B02">
        <w:rPr>
          <w:rFonts w:ascii="Times New Roman" w:eastAsia="Times New Roman" w:hAnsi="Times New Roman" w:cs="Times New Roman"/>
          <w:color w:val="282829"/>
          <w:kern w:val="0"/>
          <w:sz w:val="28"/>
          <w:szCs w:val="28"/>
          <w:lang w:eastAsia="en-IN"/>
          <w14:ligatures w14:val="none"/>
        </w:rPr>
        <w:t xml:space="preserve">=  </w:t>
      </w:r>
      <w:proofErr w:type="spellStart"/>
      <w:r w:rsidRPr="00241B02">
        <w:rPr>
          <w:rFonts w:ascii="Times New Roman" w:eastAsia="Times New Roman" w:hAnsi="Times New Roman" w:cs="Times New Roman"/>
          <w:color w:val="282829"/>
          <w:kern w:val="0"/>
          <w:sz w:val="28"/>
          <w:szCs w:val="28"/>
          <w:lang w:eastAsia="en-IN"/>
          <w14:ligatures w14:val="none"/>
        </w:rPr>
        <w:t>driver</w:t>
      </w:r>
      <w:proofErr w:type="gramEnd"/>
      <w:r w:rsidRPr="00241B02">
        <w:rPr>
          <w:rFonts w:ascii="Times New Roman" w:eastAsia="Times New Roman" w:hAnsi="Times New Roman" w:cs="Times New Roman"/>
          <w:color w:val="282829"/>
          <w:kern w:val="0"/>
          <w:sz w:val="28"/>
          <w:szCs w:val="28"/>
          <w:lang w:eastAsia="en-IN"/>
          <w14:ligatures w14:val="none"/>
        </w:rPr>
        <w:t>.findElement</w:t>
      </w:r>
      <w:proofErr w:type="spellEnd"/>
      <w:r w:rsidRPr="00241B02">
        <w:rPr>
          <w:rFonts w:ascii="Times New Roman" w:eastAsia="Times New Roman" w:hAnsi="Times New Roman" w:cs="Times New Roman"/>
          <w:color w:val="282829"/>
          <w:kern w:val="0"/>
          <w:sz w:val="28"/>
          <w:szCs w:val="28"/>
          <w:lang w:eastAsia="en-IN"/>
          <w14:ligatures w14:val="none"/>
        </w:rPr>
        <w:t>(By.id("some-id"));</w:t>
      </w:r>
    </w:p>
    <w:p w14:paraId="6B1FEEAD" w14:textId="77777777" w:rsidR="00241B02" w:rsidRPr="00241B02" w:rsidRDefault="00241B02" w:rsidP="00241B02">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241B02">
        <w:rPr>
          <w:rFonts w:ascii="Times New Roman" w:eastAsia="Times New Roman" w:hAnsi="Times New Roman" w:cs="Times New Roman"/>
          <w:color w:val="282829"/>
          <w:kern w:val="0"/>
          <w:sz w:val="28"/>
          <w:szCs w:val="28"/>
          <w:lang w:eastAsia="en-IN"/>
          <w14:ligatures w14:val="none"/>
        </w:rPr>
        <w:t>FIRSTNAME.sendKeys</w:t>
      </w:r>
      <w:proofErr w:type="spellEnd"/>
      <w:r w:rsidRPr="00241B02">
        <w:rPr>
          <w:rFonts w:ascii="Times New Roman" w:eastAsia="Times New Roman" w:hAnsi="Times New Roman" w:cs="Times New Roman"/>
          <w:color w:val="282829"/>
          <w:kern w:val="0"/>
          <w:sz w:val="28"/>
          <w:szCs w:val="28"/>
          <w:lang w:eastAsia="en-IN"/>
          <w14:ligatures w14:val="none"/>
        </w:rPr>
        <w:t>("Any Text value"</w:t>
      </w:r>
      <w:proofErr w:type="gramStart"/>
      <w:r w:rsidRPr="00241B02">
        <w:rPr>
          <w:rFonts w:ascii="Times New Roman" w:eastAsia="Times New Roman" w:hAnsi="Times New Roman" w:cs="Times New Roman"/>
          <w:color w:val="282829"/>
          <w:kern w:val="0"/>
          <w:sz w:val="28"/>
          <w:szCs w:val="28"/>
          <w:lang w:eastAsia="en-IN"/>
          <w14:ligatures w14:val="none"/>
        </w:rPr>
        <w:t>);</w:t>
      </w:r>
      <w:proofErr w:type="gramEnd"/>
    </w:p>
    <w:p w14:paraId="549398E8" w14:textId="77777777" w:rsidR="00241B02" w:rsidRPr="00DE2051" w:rsidRDefault="00241B02" w:rsidP="00DE2051">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7DE8F493" w14:textId="4FE55871" w:rsidR="00F96E8C" w:rsidRPr="00752EC7" w:rsidRDefault="00172C8B" w:rsidP="00F96E8C">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 xml:space="preserve">21.what is </w:t>
      </w:r>
      <w:proofErr w:type="spellStart"/>
      <w:r>
        <w:rPr>
          <w:rFonts w:ascii="Times New Roman" w:eastAsia="Times New Roman" w:hAnsi="Times New Roman" w:cs="Times New Roman"/>
          <w:b/>
          <w:bCs/>
          <w:color w:val="FF0000"/>
          <w:kern w:val="0"/>
          <w:sz w:val="28"/>
          <w:szCs w:val="28"/>
          <w:lang w:eastAsia="en-IN"/>
          <w14:ligatures w14:val="none"/>
        </w:rPr>
        <w:t>Xpath</w:t>
      </w:r>
      <w:proofErr w:type="spellEnd"/>
      <w:r>
        <w:rPr>
          <w:rFonts w:ascii="Times New Roman" w:eastAsia="Times New Roman" w:hAnsi="Times New Roman" w:cs="Times New Roman"/>
          <w:b/>
          <w:bCs/>
          <w:color w:val="FF0000"/>
          <w:kern w:val="0"/>
          <w:sz w:val="28"/>
          <w:szCs w:val="28"/>
          <w:lang w:eastAsia="en-IN"/>
          <w14:ligatures w14:val="none"/>
        </w:rPr>
        <w:t>?</w:t>
      </w:r>
    </w:p>
    <w:p w14:paraId="15CAA086" w14:textId="5113CD6E" w:rsidR="00E1293A" w:rsidRDefault="00E1293A"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w:t>
      </w:r>
      <w:proofErr w:type="spellStart"/>
      <w:r w:rsidR="00905096">
        <w:rPr>
          <w:rFonts w:ascii="Times New Roman" w:eastAsia="Times New Roman" w:hAnsi="Times New Roman" w:cs="Times New Roman"/>
          <w:color w:val="282829"/>
          <w:kern w:val="0"/>
          <w:sz w:val="28"/>
          <w:szCs w:val="28"/>
          <w:lang w:eastAsia="en-IN"/>
          <w14:ligatures w14:val="none"/>
        </w:rPr>
        <w:t>Xpath</w:t>
      </w:r>
      <w:proofErr w:type="spellEnd"/>
      <w:r w:rsidR="00905096">
        <w:rPr>
          <w:rFonts w:ascii="Times New Roman" w:eastAsia="Times New Roman" w:hAnsi="Times New Roman" w:cs="Times New Roman"/>
          <w:color w:val="282829"/>
          <w:kern w:val="0"/>
          <w:sz w:val="28"/>
          <w:szCs w:val="28"/>
          <w:lang w:eastAsia="en-IN"/>
          <w14:ligatures w14:val="none"/>
        </w:rPr>
        <w:t xml:space="preserve"> is used to locate the </w:t>
      </w:r>
      <w:proofErr w:type="spellStart"/>
      <w:r w:rsidR="00905096">
        <w:rPr>
          <w:rFonts w:ascii="Times New Roman" w:eastAsia="Times New Roman" w:hAnsi="Times New Roman" w:cs="Times New Roman"/>
          <w:color w:val="282829"/>
          <w:kern w:val="0"/>
          <w:sz w:val="28"/>
          <w:szCs w:val="28"/>
          <w:lang w:eastAsia="en-IN"/>
          <w14:ligatures w14:val="none"/>
        </w:rPr>
        <w:t>webelements</w:t>
      </w:r>
      <w:proofErr w:type="spellEnd"/>
      <w:r w:rsidR="00905096">
        <w:rPr>
          <w:rFonts w:ascii="Times New Roman" w:eastAsia="Times New Roman" w:hAnsi="Times New Roman" w:cs="Times New Roman"/>
          <w:color w:val="282829"/>
          <w:kern w:val="0"/>
          <w:sz w:val="28"/>
          <w:szCs w:val="28"/>
          <w:lang w:eastAsia="en-IN"/>
          <w14:ligatures w14:val="none"/>
        </w:rPr>
        <w:t>.</w:t>
      </w:r>
    </w:p>
    <w:p w14:paraId="08BB2722" w14:textId="30AE6C90" w:rsidR="00905096" w:rsidRDefault="00905096" w:rsidP="00905096">
      <w:pPr>
        <w:pStyle w:val="ListParagraph"/>
        <w:numPr>
          <w:ilvl w:val="0"/>
          <w:numId w:val="12"/>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It navigates through DOM</w:t>
      </w:r>
      <w:r w:rsidR="007559EB">
        <w:rPr>
          <w:rFonts w:ascii="Times New Roman" w:eastAsia="Times New Roman" w:hAnsi="Times New Roman" w:cs="Times New Roman"/>
          <w:color w:val="282829"/>
          <w:kern w:val="0"/>
          <w:sz w:val="28"/>
          <w:szCs w:val="28"/>
          <w:lang w:eastAsia="en-IN"/>
          <w14:ligatures w14:val="none"/>
        </w:rPr>
        <w:t xml:space="preserve"> with the help of elements and their attributes for identification.</w:t>
      </w:r>
    </w:p>
    <w:p w14:paraId="26694267" w14:textId="3E1DD093" w:rsidR="007559EB" w:rsidRDefault="00D71170" w:rsidP="00905096">
      <w:pPr>
        <w:pStyle w:val="ListParagraph"/>
        <w:numPr>
          <w:ilvl w:val="0"/>
          <w:numId w:val="12"/>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It also </w:t>
      </w:r>
      <w:proofErr w:type="gramStart"/>
      <w:r>
        <w:rPr>
          <w:rFonts w:ascii="Times New Roman" w:eastAsia="Times New Roman" w:hAnsi="Times New Roman" w:cs="Times New Roman"/>
          <w:color w:val="282829"/>
          <w:kern w:val="0"/>
          <w:sz w:val="28"/>
          <w:szCs w:val="28"/>
          <w:lang w:eastAsia="en-IN"/>
          <w14:ligatures w14:val="none"/>
        </w:rPr>
        <w:t>help</w:t>
      </w:r>
      <w:proofErr w:type="gramEnd"/>
      <w:r>
        <w:rPr>
          <w:rFonts w:ascii="Times New Roman" w:eastAsia="Times New Roman" w:hAnsi="Times New Roman" w:cs="Times New Roman"/>
          <w:color w:val="282829"/>
          <w:kern w:val="0"/>
          <w:sz w:val="28"/>
          <w:szCs w:val="28"/>
          <w:lang w:eastAsia="en-IN"/>
          <w14:ligatures w14:val="none"/>
        </w:rPr>
        <w:t xml:space="preserve"> for locates the unique elements</w:t>
      </w:r>
    </w:p>
    <w:p w14:paraId="18D30F38" w14:textId="17FD340F" w:rsidR="00D71170" w:rsidRDefault="00D71170" w:rsidP="00905096">
      <w:pPr>
        <w:pStyle w:val="ListParagraph"/>
        <w:numPr>
          <w:ilvl w:val="0"/>
          <w:numId w:val="12"/>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It is slower than other </w:t>
      </w:r>
      <w:proofErr w:type="gramStart"/>
      <w:r>
        <w:rPr>
          <w:rFonts w:ascii="Times New Roman" w:eastAsia="Times New Roman" w:hAnsi="Times New Roman" w:cs="Times New Roman"/>
          <w:color w:val="282829"/>
          <w:kern w:val="0"/>
          <w:sz w:val="28"/>
          <w:szCs w:val="28"/>
          <w:lang w:eastAsia="en-IN"/>
          <w14:ligatures w14:val="none"/>
        </w:rPr>
        <w:t>locators</w:t>
      </w:r>
      <w:proofErr w:type="gramEnd"/>
    </w:p>
    <w:p w14:paraId="633B2F94" w14:textId="654AC097" w:rsidR="0039686D" w:rsidRPr="00752EC7" w:rsidRDefault="0039686D" w:rsidP="0039686D">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 xml:space="preserve">22.Two </w:t>
      </w:r>
      <w:r w:rsidR="000E2F42" w:rsidRPr="00752EC7">
        <w:rPr>
          <w:rFonts w:ascii="Times New Roman" w:eastAsia="Times New Roman" w:hAnsi="Times New Roman" w:cs="Times New Roman"/>
          <w:b/>
          <w:bCs/>
          <w:color w:val="FF0000"/>
          <w:kern w:val="0"/>
          <w:sz w:val="28"/>
          <w:szCs w:val="28"/>
          <w:lang w:eastAsia="en-IN"/>
          <w14:ligatures w14:val="none"/>
        </w:rPr>
        <w:t>ways</w:t>
      </w:r>
      <w:r w:rsidRPr="00752EC7">
        <w:rPr>
          <w:rFonts w:ascii="Times New Roman" w:eastAsia="Times New Roman" w:hAnsi="Times New Roman" w:cs="Times New Roman"/>
          <w:b/>
          <w:bCs/>
          <w:color w:val="FF0000"/>
          <w:kern w:val="0"/>
          <w:sz w:val="28"/>
          <w:szCs w:val="28"/>
          <w:lang w:eastAsia="en-IN"/>
          <w14:ligatures w14:val="none"/>
        </w:rPr>
        <w:t xml:space="preserve"> of </w:t>
      </w:r>
      <w:proofErr w:type="spellStart"/>
      <w:r w:rsidRPr="00752EC7">
        <w:rPr>
          <w:rFonts w:ascii="Times New Roman" w:eastAsia="Times New Roman" w:hAnsi="Times New Roman" w:cs="Times New Roman"/>
          <w:b/>
          <w:bCs/>
          <w:color w:val="FF0000"/>
          <w:kern w:val="0"/>
          <w:sz w:val="28"/>
          <w:szCs w:val="28"/>
          <w:lang w:eastAsia="en-IN"/>
          <w14:ligatures w14:val="none"/>
        </w:rPr>
        <w:t>Xpath</w:t>
      </w:r>
      <w:proofErr w:type="spellEnd"/>
      <w:r w:rsidRPr="00752EC7">
        <w:rPr>
          <w:rFonts w:ascii="Times New Roman" w:eastAsia="Times New Roman" w:hAnsi="Times New Roman" w:cs="Times New Roman"/>
          <w:b/>
          <w:bCs/>
          <w:color w:val="FF0000"/>
          <w:kern w:val="0"/>
          <w:sz w:val="28"/>
          <w:szCs w:val="28"/>
          <w:lang w:eastAsia="en-IN"/>
          <w14:ligatures w14:val="none"/>
        </w:rPr>
        <w:t>?</w:t>
      </w:r>
    </w:p>
    <w:p w14:paraId="21E6CCEB" w14:textId="682C05C3" w:rsidR="00502D33" w:rsidRDefault="0039686D" w:rsidP="0039686D">
      <w:pPr>
        <w:pStyle w:val="ListParagraph"/>
        <w:numPr>
          <w:ilvl w:val="0"/>
          <w:numId w:val="13"/>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Absolute </w:t>
      </w:r>
      <w:proofErr w:type="spellStart"/>
      <w:r>
        <w:rPr>
          <w:rFonts w:ascii="Times New Roman" w:eastAsia="Times New Roman" w:hAnsi="Times New Roman" w:cs="Times New Roman"/>
          <w:color w:val="282829"/>
          <w:kern w:val="0"/>
          <w:sz w:val="28"/>
          <w:szCs w:val="28"/>
          <w:lang w:eastAsia="en-IN"/>
          <w14:ligatures w14:val="none"/>
        </w:rPr>
        <w:t>Xpath</w:t>
      </w:r>
      <w:proofErr w:type="spellEnd"/>
    </w:p>
    <w:p w14:paraId="3F56451F" w14:textId="72C85B90" w:rsidR="0039686D" w:rsidRDefault="0039686D" w:rsidP="0039686D">
      <w:pPr>
        <w:pStyle w:val="ListParagraph"/>
        <w:numPr>
          <w:ilvl w:val="0"/>
          <w:numId w:val="13"/>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Relative </w:t>
      </w:r>
      <w:proofErr w:type="spellStart"/>
      <w:r>
        <w:rPr>
          <w:rFonts w:ascii="Times New Roman" w:eastAsia="Times New Roman" w:hAnsi="Times New Roman" w:cs="Times New Roman"/>
          <w:color w:val="282829"/>
          <w:kern w:val="0"/>
          <w:sz w:val="28"/>
          <w:szCs w:val="28"/>
          <w:lang w:eastAsia="en-IN"/>
          <w14:ligatures w14:val="none"/>
        </w:rPr>
        <w:t>Xpath</w:t>
      </w:r>
      <w:proofErr w:type="spellEnd"/>
    </w:p>
    <w:p w14:paraId="529A8C04" w14:textId="5250C0BE" w:rsidR="00274247" w:rsidRPr="00752EC7" w:rsidRDefault="00274247" w:rsidP="00274247">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23</w:t>
      </w:r>
      <w:r w:rsidR="00BC151B" w:rsidRPr="00752EC7">
        <w:rPr>
          <w:rFonts w:ascii="Times New Roman" w:eastAsia="Times New Roman" w:hAnsi="Times New Roman" w:cs="Times New Roman"/>
          <w:b/>
          <w:bCs/>
          <w:color w:val="FF0000"/>
          <w:kern w:val="0"/>
          <w:sz w:val="28"/>
          <w:szCs w:val="28"/>
          <w:lang w:eastAsia="en-IN"/>
          <w14:ligatures w14:val="none"/>
        </w:rPr>
        <w:t xml:space="preserve">.difference b/w absolute </w:t>
      </w:r>
      <w:proofErr w:type="spellStart"/>
      <w:r w:rsidR="00BC151B" w:rsidRPr="00752EC7">
        <w:rPr>
          <w:rFonts w:ascii="Times New Roman" w:eastAsia="Times New Roman" w:hAnsi="Times New Roman" w:cs="Times New Roman"/>
          <w:b/>
          <w:bCs/>
          <w:color w:val="FF0000"/>
          <w:kern w:val="0"/>
          <w:sz w:val="28"/>
          <w:szCs w:val="28"/>
          <w:lang w:eastAsia="en-IN"/>
          <w14:ligatures w14:val="none"/>
        </w:rPr>
        <w:t>Xpath</w:t>
      </w:r>
      <w:proofErr w:type="spellEnd"/>
      <w:r w:rsidR="00BC151B" w:rsidRPr="00752EC7">
        <w:rPr>
          <w:rFonts w:ascii="Times New Roman" w:eastAsia="Times New Roman" w:hAnsi="Times New Roman" w:cs="Times New Roman"/>
          <w:b/>
          <w:bCs/>
          <w:color w:val="FF0000"/>
          <w:kern w:val="0"/>
          <w:sz w:val="28"/>
          <w:szCs w:val="28"/>
          <w:lang w:eastAsia="en-IN"/>
          <w14:ligatures w14:val="none"/>
        </w:rPr>
        <w:t xml:space="preserve"> and Relative </w:t>
      </w:r>
      <w:proofErr w:type="spellStart"/>
      <w:r w:rsidR="00BC151B" w:rsidRPr="00752EC7">
        <w:rPr>
          <w:rFonts w:ascii="Times New Roman" w:eastAsia="Times New Roman" w:hAnsi="Times New Roman" w:cs="Times New Roman"/>
          <w:b/>
          <w:bCs/>
          <w:color w:val="FF0000"/>
          <w:kern w:val="0"/>
          <w:sz w:val="28"/>
          <w:szCs w:val="28"/>
          <w:lang w:eastAsia="en-IN"/>
          <w14:ligatures w14:val="none"/>
        </w:rPr>
        <w:t>Xpath</w:t>
      </w:r>
      <w:proofErr w:type="spellEnd"/>
      <w:r w:rsidR="00BC151B" w:rsidRPr="00752EC7">
        <w:rPr>
          <w:rFonts w:ascii="Times New Roman" w:eastAsia="Times New Roman" w:hAnsi="Times New Roman" w:cs="Times New Roman"/>
          <w:b/>
          <w:bCs/>
          <w:color w:val="FF0000"/>
          <w:kern w:val="0"/>
          <w:sz w:val="28"/>
          <w:szCs w:val="28"/>
          <w:lang w:eastAsia="en-IN"/>
          <w14:ligatures w14:val="none"/>
        </w:rPr>
        <w:t>?</w:t>
      </w:r>
    </w:p>
    <w:p w14:paraId="1C9A21E8" w14:textId="09B40FD0" w:rsidR="00BC151B" w:rsidRDefault="00BC151B" w:rsidP="00274247">
      <w:p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sidRPr="00BC151B">
        <w:rPr>
          <w:rFonts w:ascii="Times New Roman" w:eastAsia="Times New Roman" w:hAnsi="Times New Roman" w:cs="Times New Roman"/>
          <w:b/>
          <w:bCs/>
          <w:color w:val="282829"/>
          <w:kern w:val="0"/>
          <w:sz w:val="28"/>
          <w:szCs w:val="28"/>
          <w:lang w:eastAsia="en-IN"/>
          <w14:ligatures w14:val="none"/>
        </w:rPr>
        <w:t xml:space="preserve">absolute </w:t>
      </w:r>
      <w:proofErr w:type="spellStart"/>
      <w:r w:rsidRPr="00BC151B">
        <w:rPr>
          <w:rFonts w:ascii="Times New Roman" w:eastAsia="Times New Roman" w:hAnsi="Times New Roman" w:cs="Times New Roman"/>
          <w:b/>
          <w:bCs/>
          <w:color w:val="282829"/>
          <w:kern w:val="0"/>
          <w:sz w:val="28"/>
          <w:szCs w:val="28"/>
          <w:lang w:eastAsia="en-IN"/>
          <w14:ligatures w14:val="none"/>
        </w:rPr>
        <w:t>Xpath</w:t>
      </w:r>
      <w:proofErr w:type="spellEnd"/>
      <w:r>
        <w:rPr>
          <w:rFonts w:ascii="Times New Roman" w:eastAsia="Times New Roman" w:hAnsi="Times New Roman" w:cs="Times New Roman"/>
          <w:b/>
          <w:bCs/>
          <w:color w:val="282829"/>
          <w:kern w:val="0"/>
          <w:sz w:val="28"/>
          <w:szCs w:val="28"/>
          <w:lang w:eastAsia="en-IN"/>
          <w14:ligatures w14:val="none"/>
        </w:rPr>
        <w:t>:</w:t>
      </w:r>
    </w:p>
    <w:p w14:paraId="3BB079A0" w14:textId="1056EFF3" w:rsidR="00BC151B" w:rsidRDefault="00BC151B"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b/>
          <w:bCs/>
          <w:color w:val="282829"/>
          <w:kern w:val="0"/>
          <w:sz w:val="28"/>
          <w:szCs w:val="28"/>
          <w:lang w:eastAsia="en-IN"/>
          <w14:ligatures w14:val="none"/>
        </w:rPr>
        <w:t xml:space="preserve">  </w:t>
      </w:r>
      <w:r w:rsidR="00AB5893" w:rsidRPr="00AB5893">
        <w:rPr>
          <w:rFonts w:ascii="Times New Roman" w:eastAsia="Times New Roman" w:hAnsi="Times New Roman" w:cs="Times New Roman"/>
          <w:color w:val="282829"/>
          <w:kern w:val="0"/>
          <w:sz w:val="28"/>
          <w:szCs w:val="28"/>
          <w:lang w:eastAsia="en-IN"/>
          <w14:ligatures w14:val="none"/>
        </w:rPr>
        <w:t xml:space="preserve">Single slash is used to create </w:t>
      </w:r>
      <w:proofErr w:type="spellStart"/>
      <w:r w:rsidR="00AB5893" w:rsidRPr="00AB5893">
        <w:rPr>
          <w:rFonts w:ascii="Times New Roman" w:eastAsia="Times New Roman" w:hAnsi="Times New Roman" w:cs="Times New Roman"/>
          <w:color w:val="282829"/>
          <w:kern w:val="0"/>
          <w:sz w:val="28"/>
          <w:szCs w:val="28"/>
          <w:lang w:eastAsia="en-IN"/>
          <w14:ligatures w14:val="none"/>
        </w:rPr>
        <w:t>Xpath</w:t>
      </w:r>
      <w:proofErr w:type="spellEnd"/>
      <w:r w:rsidR="00AB5893" w:rsidRPr="00AB5893">
        <w:rPr>
          <w:rFonts w:ascii="Times New Roman" w:eastAsia="Times New Roman" w:hAnsi="Times New Roman" w:cs="Times New Roman"/>
          <w:color w:val="282829"/>
          <w:kern w:val="0"/>
          <w:sz w:val="28"/>
          <w:szCs w:val="28"/>
          <w:lang w:eastAsia="en-IN"/>
          <w14:ligatures w14:val="none"/>
        </w:rPr>
        <w:t xml:space="preserve"> with absolute path</w:t>
      </w:r>
      <w:r w:rsidR="00135DEB">
        <w:rPr>
          <w:rFonts w:ascii="Times New Roman" w:eastAsia="Times New Roman" w:hAnsi="Times New Roman" w:cs="Times New Roman"/>
          <w:color w:val="282829"/>
          <w:kern w:val="0"/>
          <w:sz w:val="28"/>
          <w:szCs w:val="28"/>
          <w:lang w:eastAsia="en-IN"/>
          <w14:ligatures w14:val="none"/>
        </w:rPr>
        <w:t xml:space="preserve">, </w:t>
      </w:r>
      <w:proofErr w:type="spellStart"/>
      <w:r w:rsidR="00135DEB">
        <w:rPr>
          <w:rFonts w:ascii="Times New Roman" w:eastAsia="Times New Roman" w:hAnsi="Times New Roman" w:cs="Times New Roman"/>
          <w:color w:val="282829"/>
          <w:kern w:val="0"/>
          <w:sz w:val="28"/>
          <w:szCs w:val="28"/>
          <w:lang w:eastAsia="en-IN"/>
          <w14:ligatures w14:val="none"/>
        </w:rPr>
        <w:t>Xpath</w:t>
      </w:r>
      <w:proofErr w:type="spellEnd"/>
      <w:r w:rsidR="00135DEB">
        <w:rPr>
          <w:rFonts w:ascii="Times New Roman" w:eastAsia="Times New Roman" w:hAnsi="Times New Roman" w:cs="Times New Roman"/>
          <w:color w:val="282829"/>
          <w:kern w:val="0"/>
          <w:sz w:val="28"/>
          <w:szCs w:val="28"/>
          <w:lang w:eastAsia="en-IN"/>
          <w14:ligatures w14:val="none"/>
        </w:rPr>
        <w:t xml:space="preserve"> would be created to start selection </w:t>
      </w:r>
      <w:r w:rsidR="00785546">
        <w:rPr>
          <w:rFonts w:ascii="Times New Roman" w:eastAsia="Times New Roman" w:hAnsi="Times New Roman" w:cs="Times New Roman"/>
          <w:color w:val="282829"/>
          <w:kern w:val="0"/>
          <w:sz w:val="28"/>
          <w:szCs w:val="28"/>
          <w:lang w:eastAsia="en-IN"/>
          <w14:ligatures w14:val="none"/>
        </w:rPr>
        <w:t>from top of HTML page.</w:t>
      </w:r>
    </w:p>
    <w:p w14:paraId="4D716B9F" w14:textId="77777777" w:rsidR="00EF23C5" w:rsidRDefault="00EF23C5"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46EED01A" w14:textId="73150CAA" w:rsidR="00EF23C5" w:rsidRDefault="00EF23C5"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EF23C5">
        <w:rPr>
          <w:rFonts w:ascii="Times New Roman" w:eastAsia="Times New Roman" w:hAnsi="Times New Roman" w:cs="Times New Roman"/>
          <w:color w:val="282829"/>
          <w:kern w:val="0"/>
          <w:sz w:val="28"/>
          <w:szCs w:val="28"/>
          <w:lang w:eastAsia="en-IN"/>
          <w14:ligatures w14:val="none"/>
        </w:rPr>
        <w:sym w:font="Wingdings" w:char="F0E0"/>
      </w:r>
      <w:r w:rsidRPr="00EF23C5">
        <w:rPr>
          <w:rFonts w:ascii="Times New Roman" w:eastAsia="Times New Roman" w:hAnsi="Times New Roman" w:cs="Times New Roman"/>
          <w:color w:val="282829"/>
          <w:kern w:val="0"/>
          <w:sz w:val="28"/>
          <w:szCs w:val="28"/>
          <w:lang w:eastAsia="en-IN"/>
          <w14:ligatures w14:val="none"/>
        </w:rPr>
        <w:t xml:space="preserve">It is always recommended to use relative </w:t>
      </w:r>
      <w:proofErr w:type="spellStart"/>
      <w:r w:rsidRPr="00EF23C5">
        <w:rPr>
          <w:rFonts w:ascii="Times New Roman" w:eastAsia="Times New Roman" w:hAnsi="Times New Roman" w:cs="Times New Roman"/>
          <w:color w:val="282829"/>
          <w:kern w:val="0"/>
          <w:sz w:val="28"/>
          <w:szCs w:val="28"/>
          <w:lang w:eastAsia="en-IN"/>
          <w14:ligatures w14:val="none"/>
        </w:rPr>
        <w:t>xpath</w:t>
      </w:r>
      <w:proofErr w:type="spellEnd"/>
      <w:r w:rsidRPr="00EF23C5">
        <w:rPr>
          <w:rFonts w:ascii="Times New Roman" w:eastAsia="Times New Roman" w:hAnsi="Times New Roman" w:cs="Times New Roman"/>
          <w:color w:val="282829"/>
          <w:kern w:val="0"/>
          <w:sz w:val="28"/>
          <w:szCs w:val="28"/>
          <w:lang w:eastAsia="en-IN"/>
          <w14:ligatures w14:val="none"/>
        </w:rPr>
        <w:t xml:space="preserve"> rather than absolute </w:t>
      </w:r>
      <w:proofErr w:type="spellStart"/>
      <w:proofErr w:type="gramStart"/>
      <w:r w:rsidRPr="00EF23C5">
        <w:rPr>
          <w:rFonts w:ascii="Times New Roman" w:eastAsia="Times New Roman" w:hAnsi="Times New Roman" w:cs="Times New Roman"/>
          <w:color w:val="282829"/>
          <w:kern w:val="0"/>
          <w:sz w:val="28"/>
          <w:szCs w:val="28"/>
          <w:lang w:eastAsia="en-IN"/>
          <w14:ligatures w14:val="none"/>
        </w:rPr>
        <w:t>xpath</w:t>
      </w:r>
      <w:proofErr w:type="spellEnd"/>
      <w:proofErr w:type="gramEnd"/>
    </w:p>
    <w:p w14:paraId="1C821114" w14:textId="5592712A" w:rsidR="00785546" w:rsidRDefault="00785546" w:rsidP="00274247">
      <w:p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r w:rsidRPr="00785546">
        <w:rPr>
          <w:rFonts w:ascii="Times New Roman" w:eastAsia="Times New Roman" w:hAnsi="Times New Roman" w:cs="Times New Roman"/>
          <w:b/>
          <w:bCs/>
          <w:color w:val="282829"/>
          <w:kern w:val="0"/>
          <w:sz w:val="28"/>
          <w:szCs w:val="28"/>
          <w:lang w:eastAsia="en-IN"/>
          <w14:ligatures w14:val="none"/>
        </w:rPr>
        <w:lastRenderedPageBreak/>
        <w:t xml:space="preserve">Relative </w:t>
      </w:r>
      <w:proofErr w:type="spellStart"/>
      <w:r w:rsidRPr="00785546">
        <w:rPr>
          <w:rFonts w:ascii="Times New Roman" w:eastAsia="Times New Roman" w:hAnsi="Times New Roman" w:cs="Times New Roman"/>
          <w:b/>
          <w:bCs/>
          <w:color w:val="282829"/>
          <w:kern w:val="0"/>
          <w:sz w:val="28"/>
          <w:szCs w:val="28"/>
          <w:lang w:eastAsia="en-IN"/>
          <w14:ligatures w14:val="none"/>
        </w:rPr>
        <w:t>Xpath</w:t>
      </w:r>
      <w:proofErr w:type="spellEnd"/>
      <w:r>
        <w:rPr>
          <w:rFonts w:ascii="Times New Roman" w:eastAsia="Times New Roman" w:hAnsi="Times New Roman" w:cs="Times New Roman"/>
          <w:b/>
          <w:bCs/>
          <w:color w:val="282829"/>
          <w:kern w:val="0"/>
          <w:sz w:val="28"/>
          <w:szCs w:val="28"/>
          <w:lang w:eastAsia="en-IN"/>
          <w14:ligatures w14:val="none"/>
        </w:rPr>
        <w:t>:</w:t>
      </w:r>
    </w:p>
    <w:p w14:paraId="68EFCC74" w14:textId="1B26FB48" w:rsidR="00785546" w:rsidRDefault="007B64BB"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7B64BB">
        <w:rPr>
          <w:rFonts w:ascii="Times New Roman" w:eastAsia="Times New Roman" w:hAnsi="Times New Roman" w:cs="Times New Roman"/>
          <w:color w:val="282829"/>
          <w:kern w:val="0"/>
          <w:sz w:val="28"/>
          <w:szCs w:val="28"/>
          <w:lang w:eastAsia="en-IN"/>
          <w14:ligatures w14:val="none"/>
        </w:rPr>
        <w:t xml:space="preserve"> Double slash is used to create </w:t>
      </w:r>
      <w:proofErr w:type="spellStart"/>
      <w:r w:rsidRPr="007B64BB">
        <w:rPr>
          <w:rFonts w:ascii="Times New Roman" w:eastAsia="Times New Roman" w:hAnsi="Times New Roman" w:cs="Times New Roman"/>
          <w:color w:val="282829"/>
          <w:kern w:val="0"/>
          <w:sz w:val="28"/>
          <w:szCs w:val="28"/>
          <w:lang w:eastAsia="en-IN"/>
          <w14:ligatures w14:val="none"/>
        </w:rPr>
        <w:t>Xpath</w:t>
      </w:r>
      <w:proofErr w:type="spellEnd"/>
      <w:r w:rsidRPr="007B64BB">
        <w:rPr>
          <w:rFonts w:ascii="Times New Roman" w:eastAsia="Times New Roman" w:hAnsi="Times New Roman" w:cs="Times New Roman"/>
          <w:color w:val="282829"/>
          <w:kern w:val="0"/>
          <w:sz w:val="28"/>
          <w:szCs w:val="28"/>
          <w:lang w:eastAsia="en-IN"/>
          <w14:ligatures w14:val="none"/>
        </w:rPr>
        <w:t xml:space="preserve"> with relative path</w:t>
      </w:r>
      <w:r>
        <w:rPr>
          <w:rFonts w:ascii="Times New Roman" w:eastAsia="Times New Roman" w:hAnsi="Times New Roman" w:cs="Times New Roman"/>
          <w:color w:val="282829"/>
          <w:kern w:val="0"/>
          <w:sz w:val="28"/>
          <w:szCs w:val="28"/>
          <w:lang w:eastAsia="en-IN"/>
          <w14:ligatures w14:val="none"/>
        </w:rPr>
        <w:t xml:space="preserve">, </w:t>
      </w:r>
      <w:proofErr w:type="spellStart"/>
      <w:r>
        <w:rPr>
          <w:rFonts w:ascii="Times New Roman" w:eastAsia="Times New Roman" w:hAnsi="Times New Roman" w:cs="Times New Roman"/>
          <w:color w:val="282829"/>
          <w:kern w:val="0"/>
          <w:sz w:val="28"/>
          <w:szCs w:val="28"/>
          <w:lang w:eastAsia="en-IN"/>
          <w14:ligatures w14:val="none"/>
        </w:rPr>
        <w:t>Xpath</w:t>
      </w:r>
      <w:proofErr w:type="spellEnd"/>
      <w:r>
        <w:rPr>
          <w:rFonts w:ascii="Times New Roman" w:eastAsia="Times New Roman" w:hAnsi="Times New Roman" w:cs="Times New Roman"/>
          <w:color w:val="282829"/>
          <w:kern w:val="0"/>
          <w:sz w:val="28"/>
          <w:szCs w:val="28"/>
          <w:lang w:eastAsia="en-IN"/>
          <w14:ligatures w14:val="none"/>
        </w:rPr>
        <w:t xml:space="preserve"> finds matching e</w:t>
      </w:r>
      <w:r w:rsidR="000E1E5B">
        <w:rPr>
          <w:rFonts w:ascii="Times New Roman" w:eastAsia="Times New Roman" w:hAnsi="Times New Roman" w:cs="Times New Roman"/>
          <w:color w:val="282829"/>
          <w:kern w:val="0"/>
          <w:sz w:val="28"/>
          <w:szCs w:val="28"/>
          <w:lang w:eastAsia="en-IN"/>
          <w14:ligatures w14:val="none"/>
        </w:rPr>
        <w:t>lement in every corner of DOM.</w:t>
      </w:r>
    </w:p>
    <w:p w14:paraId="0DB64A25" w14:textId="77777777" w:rsidR="003A75EA" w:rsidRDefault="003A75EA"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33091D17" w14:textId="5765F407" w:rsidR="003A75EA" w:rsidRPr="00752EC7" w:rsidRDefault="003A75EA" w:rsidP="00274247">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24.</w:t>
      </w:r>
      <w:r w:rsidR="003C10A1" w:rsidRPr="00752EC7">
        <w:rPr>
          <w:rFonts w:ascii="Times New Roman" w:eastAsia="Times New Roman" w:hAnsi="Times New Roman" w:cs="Times New Roman"/>
          <w:b/>
          <w:bCs/>
          <w:color w:val="FF0000"/>
          <w:kern w:val="0"/>
          <w:sz w:val="28"/>
          <w:szCs w:val="28"/>
          <w:lang w:eastAsia="en-IN"/>
          <w14:ligatures w14:val="none"/>
        </w:rPr>
        <w:t xml:space="preserve">Syntax of Relative </w:t>
      </w:r>
      <w:proofErr w:type="spellStart"/>
      <w:r w:rsidR="003C10A1" w:rsidRPr="00752EC7">
        <w:rPr>
          <w:rFonts w:ascii="Times New Roman" w:eastAsia="Times New Roman" w:hAnsi="Times New Roman" w:cs="Times New Roman"/>
          <w:b/>
          <w:bCs/>
          <w:color w:val="FF0000"/>
          <w:kern w:val="0"/>
          <w:sz w:val="28"/>
          <w:szCs w:val="28"/>
          <w:lang w:eastAsia="en-IN"/>
          <w14:ligatures w14:val="none"/>
        </w:rPr>
        <w:t>Xpath</w:t>
      </w:r>
      <w:proofErr w:type="spellEnd"/>
      <w:r w:rsidR="003C10A1" w:rsidRPr="00752EC7">
        <w:rPr>
          <w:rFonts w:ascii="Times New Roman" w:eastAsia="Times New Roman" w:hAnsi="Times New Roman" w:cs="Times New Roman"/>
          <w:b/>
          <w:bCs/>
          <w:color w:val="FF0000"/>
          <w:kern w:val="0"/>
          <w:sz w:val="28"/>
          <w:szCs w:val="28"/>
          <w:lang w:eastAsia="en-IN"/>
          <w14:ligatures w14:val="none"/>
        </w:rPr>
        <w:t>?</w:t>
      </w:r>
    </w:p>
    <w:p w14:paraId="703A5ABC" w14:textId="4A5FE2C8" w:rsidR="003C10A1" w:rsidRDefault="004C6A16" w:rsidP="003C10A1">
      <w:pPr>
        <w:pStyle w:val="ListParagraph"/>
        <w:numPr>
          <w:ilvl w:val="0"/>
          <w:numId w:val="14"/>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[@attribute=’value’]</w:t>
      </w:r>
    </w:p>
    <w:p w14:paraId="21F3F633" w14:textId="5F92EED0" w:rsidR="004C6A16" w:rsidRDefault="004C6A16" w:rsidP="003C10A1">
      <w:pPr>
        <w:pStyle w:val="ListParagraph"/>
        <w:numPr>
          <w:ilvl w:val="0"/>
          <w:numId w:val="14"/>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[text</w:t>
      </w:r>
      <w:proofErr w:type="gramStart"/>
      <w:r>
        <w:rPr>
          <w:rFonts w:ascii="Times New Roman" w:eastAsia="Times New Roman" w:hAnsi="Times New Roman" w:cs="Times New Roman"/>
          <w:color w:val="282829"/>
          <w:kern w:val="0"/>
          <w:sz w:val="28"/>
          <w:szCs w:val="28"/>
          <w:lang w:eastAsia="en-IN"/>
          <w14:ligatures w14:val="none"/>
        </w:rPr>
        <w:t>()</w:t>
      </w:r>
      <w:r w:rsidR="008C6349">
        <w:rPr>
          <w:rFonts w:ascii="Times New Roman" w:eastAsia="Times New Roman" w:hAnsi="Times New Roman" w:cs="Times New Roman"/>
          <w:color w:val="282829"/>
          <w:kern w:val="0"/>
          <w:sz w:val="28"/>
          <w:szCs w:val="28"/>
          <w:lang w:eastAsia="en-IN"/>
          <w14:ligatures w14:val="none"/>
        </w:rPr>
        <w:t>=</w:t>
      </w:r>
      <w:proofErr w:type="gramEnd"/>
      <w:r w:rsidR="008C6349">
        <w:rPr>
          <w:rFonts w:ascii="Times New Roman" w:eastAsia="Times New Roman" w:hAnsi="Times New Roman" w:cs="Times New Roman"/>
          <w:color w:val="282829"/>
          <w:kern w:val="0"/>
          <w:sz w:val="28"/>
          <w:szCs w:val="28"/>
          <w:lang w:eastAsia="en-IN"/>
          <w14:ligatures w14:val="none"/>
        </w:rPr>
        <w:t>’value’}</w:t>
      </w:r>
    </w:p>
    <w:p w14:paraId="1C7FE6D6" w14:textId="5F863F22" w:rsidR="008C6349" w:rsidRDefault="008C6349" w:rsidP="003C10A1">
      <w:pPr>
        <w:pStyle w:val="ListParagraph"/>
        <w:numPr>
          <w:ilvl w:val="0"/>
          <w:numId w:val="14"/>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[contains(text(),’value’)]</w:t>
      </w:r>
    </w:p>
    <w:p w14:paraId="5F5D49BB" w14:textId="6B6B5331" w:rsidR="001D4B86" w:rsidRDefault="008C6349" w:rsidP="001D4B86">
      <w:pPr>
        <w:pStyle w:val="ListParagraph"/>
        <w:numPr>
          <w:ilvl w:val="0"/>
          <w:numId w:val="14"/>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 xml:space="preserve">[@id=’value’] | </w:t>
      </w:r>
      <w:r w:rsidR="001D4B86">
        <w:rPr>
          <w:rFonts w:ascii="Times New Roman" w:eastAsia="Times New Roman" w:hAnsi="Times New Roman" w:cs="Times New Roman"/>
          <w:color w:val="282829"/>
          <w:kern w:val="0"/>
          <w:sz w:val="28"/>
          <w:szCs w:val="28"/>
          <w:lang w:eastAsia="en-IN"/>
          <w14:ligatures w14:val="none"/>
        </w:rPr>
        <w:t>//</w:t>
      </w:r>
      <w:proofErr w:type="spellStart"/>
      <w:r w:rsidR="001D4B86">
        <w:rPr>
          <w:rFonts w:ascii="Times New Roman" w:eastAsia="Times New Roman" w:hAnsi="Times New Roman" w:cs="Times New Roman"/>
          <w:color w:val="282829"/>
          <w:kern w:val="0"/>
          <w:sz w:val="28"/>
          <w:szCs w:val="28"/>
          <w:lang w:eastAsia="en-IN"/>
          <w14:ligatures w14:val="none"/>
        </w:rPr>
        <w:t>tagname</w:t>
      </w:r>
      <w:proofErr w:type="spellEnd"/>
      <w:r w:rsidR="001D4B86">
        <w:rPr>
          <w:rFonts w:ascii="Times New Roman" w:eastAsia="Times New Roman" w:hAnsi="Times New Roman" w:cs="Times New Roman"/>
          <w:color w:val="282829"/>
          <w:kern w:val="0"/>
          <w:sz w:val="28"/>
          <w:szCs w:val="28"/>
          <w:lang w:eastAsia="en-IN"/>
          <w14:ligatures w14:val="none"/>
        </w:rPr>
        <w:t>[@id=’value’]</w:t>
      </w:r>
    </w:p>
    <w:p w14:paraId="740D7F3B" w14:textId="037DE710" w:rsidR="001D4B86" w:rsidRDefault="001D4B86" w:rsidP="001D4B86">
      <w:pPr>
        <w:pStyle w:val="ListParagraph"/>
        <w:numPr>
          <w:ilvl w:val="0"/>
          <w:numId w:val="14"/>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w:t>
      </w:r>
      <w:proofErr w:type="spellStart"/>
      <w:proofErr w:type="gram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w:t>
      </w:r>
      <w:proofErr w:type="gramEnd"/>
      <w:r>
        <w:rPr>
          <w:rFonts w:ascii="Times New Roman" w:eastAsia="Times New Roman" w:hAnsi="Times New Roman" w:cs="Times New Roman"/>
          <w:color w:val="282829"/>
          <w:kern w:val="0"/>
          <w:sz w:val="28"/>
          <w:szCs w:val="28"/>
          <w:lang w:eastAsia="en-IN"/>
          <w14:ligatures w14:val="none"/>
        </w:rPr>
        <w:t xml:space="preserve">@id=’value’ </w:t>
      </w:r>
      <w:r w:rsidR="00286F63">
        <w:rPr>
          <w:rFonts w:ascii="Times New Roman" w:eastAsia="Times New Roman" w:hAnsi="Times New Roman" w:cs="Times New Roman"/>
          <w:color w:val="282829"/>
          <w:kern w:val="0"/>
          <w:sz w:val="28"/>
          <w:szCs w:val="28"/>
          <w:lang w:eastAsia="en-IN"/>
          <w14:ligatures w14:val="none"/>
        </w:rPr>
        <w:t xml:space="preserve">and </w:t>
      </w:r>
      <w:r>
        <w:rPr>
          <w:rFonts w:ascii="Times New Roman" w:eastAsia="Times New Roman" w:hAnsi="Times New Roman" w:cs="Times New Roman"/>
          <w:color w:val="282829"/>
          <w:kern w:val="0"/>
          <w:sz w:val="28"/>
          <w:szCs w:val="28"/>
          <w:lang w:eastAsia="en-IN"/>
          <w14:ligatures w14:val="none"/>
        </w:rPr>
        <w:t xml:space="preserve"> //</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[@id=’value’]</w:t>
      </w:r>
    </w:p>
    <w:p w14:paraId="76EF5C66" w14:textId="77777777" w:rsidR="001D4B86" w:rsidRDefault="001D4B86" w:rsidP="007C4F2C">
      <w:pPr>
        <w:shd w:val="clear" w:color="auto" w:fill="FFFFFF"/>
        <w:spacing w:after="0" w:line="360" w:lineRule="auto"/>
        <w:ind w:left="360"/>
        <w:rPr>
          <w:rFonts w:ascii="Times New Roman" w:eastAsia="Times New Roman" w:hAnsi="Times New Roman" w:cs="Times New Roman"/>
          <w:color w:val="282829"/>
          <w:kern w:val="0"/>
          <w:sz w:val="28"/>
          <w:szCs w:val="28"/>
          <w:lang w:eastAsia="en-IN"/>
          <w14:ligatures w14:val="none"/>
        </w:rPr>
      </w:pPr>
    </w:p>
    <w:p w14:paraId="6A5561E9" w14:textId="1FD3F4D9" w:rsidR="00362723" w:rsidRPr="00752EC7" w:rsidRDefault="00362723" w:rsidP="00362723">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25.Syntax of CSS Selectors?</w:t>
      </w:r>
    </w:p>
    <w:p w14:paraId="010D5CFF" w14:textId="004EA826" w:rsidR="00F500FA" w:rsidRDefault="00F500FA" w:rsidP="00F500FA">
      <w:pPr>
        <w:pStyle w:val="ListParagraph"/>
        <w:numPr>
          <w:ilvl w:val="0"/>
          <w:numId w:val="15"/>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By id</w:t>
      </w:r>
    </w:p>
    <w:p w14:paraId="5188CC1C" w14:textId="6D7F8C53" w:rsidR="00F500FA" w:rsidRDefault="00F500FA" w:rsidP="00F500FA">
      <w:pPr>
        <w:pStyle w:val="ListParagraph"/>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F500FA">
        <w:rPr>
          <w:rFonts w:ascii="Times New Roman" w:eastAsia="Times New Roman" w:hAnsi="Times New Roman" w:cs="Times New Roman"/>
          <w:color w:val="282829"/>
          <w:kern w:val="0"/>
          <w:sz w:val="28"/>
          <w:szCs w:val="28"/>
          <w:lang w:eastAsia="en-IN"/>
          <w14:ligatures w14:val="none"/>
        </w:rPr>
        <w:sym w:font="Wingdings" w:char="F0E0"/>
      </w:r>
      <w:proofErr w:type="spellStart"/>
      <w:r>
        <w:rPr>
          <w:rFonts w:ascii="Times New Roman" w:eastAsia="Times New Roman" w:hAnsi="Times New Roman" w:cs="Times New Roman"/>
          <w:color w:val="282829"/>
          <w:kern w:val="0"/>
          <w:sz w:val="28"/>
          <w:szCs w:val="28"/>
          <w:lang w:eastAsia="en-IN"/>
          <w14:ligatures w14:val="none"/>
        </w:rPr>
        <w:t>tagname#id</w:t>
      </w:r>
      <w:proofErr w:type="spellEnd"/>
    </w:p>
    <w:p w14:paraId="00A59FB2" w14:textId="72CB3C1D" w:rsidR="00F500FA" w:rsidRDefault="00F500FA" w:rsidP="00F500FA">
      <w:pPr>
        <w:pStyle w:val="ListParagraph"/>
        <w:numPr>
          <w:ilvl w:val="0"/>
          <w:numId w:val="15"/>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By class</w:t>
      </w:r>
      <w:r w:rsidRPr="00F500FA">
        <w:rPr>
          <w:rFonts w:ascii="Times New Roman" w:eastAsia="Times New Roman" w:hAnsi="Times New Roman" w:cs="Times New Roman"/>
          <w:color w:val="282829"/>
          <w:kern w:val="0"/>
          <w:sz w:val="28"/>
          <w:szCs w:val="28"/>
          <w:lang w:eastAsia="en-IN"/>
          <w14:ligatures w14:val="none"/>
        </w:rPr>
        <w:sym w:font="Wingdings" w:char="F0E0"/>
      </w:r>
      <w:r>
        <w:rPr>
          <w:rFonts w:ascii="Times New Roman" w:eastAsia="Times New Roman" w:hAnsi="Times New Roman" w:cs="Times New Roman"/>
          <w:color w:val="282829"/>
          <w:kern w:val="0"/>
          <w:sz w:val="28"/>
          <w:szCs w:val="28"/>
          <w:lang w:eastAsia="en-IN"/>
          <w14:ligatures w14:val="none"/>
        </w:rPr>
        <w:t xml:space="preserve"> </w:t>
      </w:r>
      <w:proofErr w:type="spellStart"/>
      <w:proofErr w:type="gramStart"/>
      <w:r>
        <w:rPr>
          <w:rFonts w:ascii="Times New Roman" w:eastAsia="Times New Roman" w:hAnsi="Times New Roman" w:cs="Times New Roman"/>
          <w:color w:val="282829"/>
          <w:kern w:val="0"/>
          <w:sz w:val="28"/>
          <w:szCs w:val="28"/>
          <w:lang w:eastAsia="en-IN"/>
          <w14:ligatures w14:val="none"/>
        </w:rPr>
        <w:t>tagname.classname</w:t>
      </w:r>
      <w:proofErr w:type="spellEnd"/>
      <w:proofErr w:type="gramEnd"/>
    </w:p>
    <w:p w14:paraId="7161DB10" w14:textId="1DA8EF71" w:rsidR="00F500FA" w:rsidRDefault="00F500FA" w:rsidP="00F500FA">
      <w:pPr>
        <w:pStyle w:val="ListParagraph"/>
        <w:numPr>
          <w:ilvl w:val="0"/>
          <w:numId w:val="15"/>
        </w:num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By attribute </w:t>
      </w:r>
      <w:r w:rsidRPr="00F500FA">
        <w:rPr>
          <w:rFonts w:ascii="Times New Roman" w:eastAsia="Times New Roman" w:hAnsi="Times New Roman" w:cs="Times New Roman"/>
          <w:color w:val="282829"/>
          <w:kern w:val="0"/>
          <w:sz w:val="28"/>
          <w:szCs w:val="28"/>
          <w:lang w:eastAsia="en-IN"/>
          <w14:ligatures w14:val="none"/>
        </w:rPr>
        <w:sym w:font="Wingdings" w:char="F0E0"/>
      </w:r>
      <w:r>
        <w:rPr>
          <w:rFonts w:ascii="Times New Roman" w:eastAsia="Times New Roman" w:hAnsi="Times New Roman" w:cs="Times New Roman"/>
          <w:color w:val="282829"/>
          <w:kern w:val="0"/>
          <w:sz w:val="28"/>
          <w:szCs w:val="28"/>
          <w:lang w:eastAsia="en-IN"/>
          <w14:ligatures w14:val="none"/>
        </w:rPr>
        <w:t xml:space="preserve"> </w:t>
      </w:r>
      <w:proofErr w:type="spellStart"/>
      <w:r>
        <w:rPr>
          <w:rFonts w:ascii="Times New Roman" w:eastAsia="Times New Roman" w:hAnsi="Times New Roman" w:cs="Times New Roman"/>
          <w:color w:val="282829"/>
          <w:kern w:val="0"/>
          <w:sz w:val="28"/>
          <w:szCs w:val="28"/>
          <w:lang w:eastAsia="en-IN"/>
          <w14:ligatures w14:val="none"/>
        </w:rPr>
        <w:t>tagname</w:t>
      </w:r>
      <w:proofErr w:type="spellEnd"/>
      <w:r>
        <w:rPr>
          <w:rFonts w:ascii="Times New Roman" w:eastAsia="Times New Roman" w:hAnsi="Times New Roman" w:cs="Times New Roman"/>
          <w:color w:val="282829"/>
          <w:kern w:val="0"/>
          <w:sz w:val="28"/>
          <w:szCs w:val="28"/>
          <w:lang w:eastAsia="en-IN"/>
          <w14:ligatures w14:val="none"/>
        </w:rPr>
        <w:t>[</w:t>
      </w:r>
      <w:r w:rsidR="000D149E">
        <w:rPr>
          <w:rFonts w:ascii="Times New Roman" w:eastAsia="Times New Roman" w:hAnsi="Times New Roman" w:cs="Times New Roman"/>
          <w:color w:val="282829"/>
          <w:kern w:val="0"/>
          <w:sz w:val="28"/>
          <w:szCs w:val="28"/>
          <w:lang w:eastAsia="en-IN"/>
          <w14:ligatures w14:val="none"/>
        </w:rPr>
        <w:t>attribute=’value’]</w:t>
      </w:r>
    </w:p>
    <w:p w14:paraId="2DB15199" w14:textId="4FF7BF09" w:rsidR="000D149E" w:rsidRPr="00752EC7" w:rsidRDefault="00A16E1B" w:rsidP="000D149E">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26.</w:t>
      </w:r>
      <w:r w:rsidR="001C10B7" w:rsidRPr="00752EC7">
        <w:rPr>
          <w:rFonts w:ascii="Times New Roman" w:eastAsia="Times New Roman" w:hAnsi="Times New Roman" w:cs="Times New Roman"/>
          <w:b/>
          <w:bCs/>
          <w:color w:val="FF0000"/>
          <w:kern w:val="0"/>
          <w:sz w:val="28"/>
          <w:szCs w:val="28"/>
          <w:lang w:eastAsia="en-IN"/>
          <w14:ligatures w14:val="none"/>
        </w:rPr>
        <w:t xml:space="preserve">difference b/w </w:t>
      </w:r>
      <w:proofErr w:type="spellStart"/>
      <w:proofErr w:type="gramStart"/>
      <w:r w:rsidR="001C10B7" w:rsidRPr="00752EC7">
        <w:rPr>
          <w:rFonts w:ascii="Times New Roman" w:eastAsia="Times New Roman" w:hAnsi="Times New Roman" w:cs="Times New Roman"/>
          <w:b/>
          <w:bCs/>
          <w:color w:val="FF0000"/>
          <w:kern w:val="0"/>
          <w:sz w:val="28"/>
          <w:szCs w:val="28"/>
          <w:lang w:eastAsia="en-IN"/>
          <w14:ligatures w14:val="none"/>
        </w:rPr>
        <w:t>LinkText</w:t>
      </w:r>
      <w:proofErr w:type="spellEnd"/>
      <w:r w:rsidR="001C10B7" w:rsidRPr="00752EC7">
        <w:rPr>
          <w:rFonts w:ascii="Times New Roman" w:eastAsia="Times New Roman" w:hAnsi="Times New Roman" w:cs="Times New Roman"/>
          <w:b/>
          <w:bCs/>
          <w:color w:val="FF0000"/>
          <w:kern w:val="0"/>
          <w:sz w:val="28"/>
          <w:szCs w:val="28"/>
          <w:lang w:eastAsia="en-IN"/>
          <w14:ligatures w14:val="none"/>
        </w:rPr>
        <w:t>(</w:t>
      </w:r>
      <w:proofErr w:type="gramEnd"/>
      <w:r w:rsidR="001C10B7" w:rsidRPr="00752EC7">
        <w:rPr>
          <w:rFonts w:ascii="Times New Roman" w:eastAsia="Times New Roman" w:hAnsi="Times New Roman" w:cs="Times New Roman"/>
          <w:b/>
          <w:bCs/>
          <w:color w:val="FF0000"/>
          <w:kern w:val="0"/>
          <w:sz w:val="28"/>
          <w:szCs w:val="28"/>
          <w:lang w:eastAsia="en-IN"/>
          <w14:ligatures w14:val="none"/>
        </w:rPr>
        <w:t xml:space="preserve">) and Partial </w:t>
      </w:r>
      <w:proofErr w:type="spellStart"/>
      <w:r w:rsidR="001C10B7" w:rsidRPr="00752EC7">
        <w:rPr>
          <w:rFonts w:ascii="Times New Roman" w:eastAsia="Times New Roman" w:hAnsi="Times New Roman" w:cs="Times New Roman"/>
          <w:b/>
          <w:bCs/>
          <w:color w:val="FF0000"/>
          <w:kern w:val="0"/>
          <w:sz w:val="28"/>
          <w:szCs w:val="28"/>
          <w:lang w:eastAsia="en-IN"/>
          <w14:ligatures w14:val="none"/>
        </w:rPr>
        <w:t>LinkText</w:t>
      </w:r>
      <w:proofErr w:type="spellEnd"/>
      <w:r w:rsidR="001C10B7" w:rsidRPr="00752EC7">
        <w:rPr>
          <w:rFonts w:ascii="Times New Roman" w:eastAsia="Times New Roman" w:hAnsi="Times New Roman" w:cs="Times New Roman"/>
          <w:b/>
          <w:bCs/>
          <w:color w:val="FF0000"/>
          <w:kern w:val="0"/>
          <w:sz w:val="28"/>
          <w:szCs w:val="28"/>
          <w:lang w:eastAsia="en-IN"/>
          <w14:ligatures w14:val="none"/>
        </w:rPr>
        <w:t>()?</w:t>
      </w:r>
    </w:p>
    <w:p w14:paraId="12C64C8A" w14:textId="62D85F5E" w:rsidR="00EC7A09" w:rsidRPr="00EC7A09" w:rsidRDefault="00EC7A09"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EC7A09">
        <w:rPr>
          <w:rFonts w:ascii="Times New Roman" w:eastAsia="Times New Roman" w:hAnsi="Times New Roman" w:cs="Times New Roman"/>
          <w:i/>
          <w:iCs/>
          <w:color w:val="282829"/>
          <w:kern w:val="0"/>
          <w:sz w:val="28"/>
          <w:szCs w:val="28"/>
          <w:lang w:eastAsia="en-IN"/>
          <w14:ligatures w14:val="none"/>
        </w:rPr>
        <w:sym w:font="Wingdings" w:char="F0E0"/>
      </w:r>
      <w:proofErr w:type="spellStart"/>
      <w:proofErr w:type="gramStart"/>
      <w:r w:rsidRPr="00EC7A09">
        <w:rPr>
          <w:rFonts w:ascii="Times New Roman" w:eastAsia="Times New Roman" w:hAnsi="Times New Roman" w:cs="Times New Roman"/>
          <w:i/>
          <w:iCs/>
          <w:color w:val="282829"/>
          <w:kern w:val="0"/>
          <w:sz w:val="28"/>
          <w:szCs w:val="28"/>
          <w:lang w:eastAsia="en-IN"/>
          <w14:ligatures w14:val="none"/>
        </w:rPr>
        <w:t>driver.findElement</w:t>
      </w:r>
      <w:proofErr w:type="spellEnd"/>
      <w:proofErr w:type="gramEnd"/>
      <w:r w:rsidRPr="00EC7A09">
        <w:rPr>
          <w:rFonts w:ascii="Times New Roman" w:eastAsia="Times New Roman" w:hAnsi="Times New Roman" w:cs="Times New Roman"/>
          <w:i/>
          <w:iCs/>
          <w:color w:val="282829"/>
          <w:kern w:val="0"/>
          <w:sz w:val="28"/>
          <w:szCs w:val="28"/>
          <w:lang w:eastAsia="en-IN"/>
          <w14:ligatures w14:val="none"/>
        </w:rPr>
        <w:t>(</w:t>
      </w:r>
      <w:proofErr w:type="spellStart"/>
      <w:r w:rsidRPr="00EC7A09">
        <w:rPr>
          <w:rFonts w:ascii="Times New Roman" w:eastAsia="Times New Roman" w:hAnsi="Times New Roman" w:cs="Times New Roman"/>
          <w:i/>
          <w:iCs/>
          <w:color w:val="282829"/>
          <w:kern w:val="0"/>
          <w:sz w:val="28"/>
          <w:szCs w:val="28"/>
          <w:lang w:eastAsia="en-IN"/>
          <w14:ligatures w14:val="none"/>
        </w:rPr>
        <w:t>By.linkText</w:t>
      </w:r>
      <w:proofErr w:type="spellEnd"/>
      <w:r w:rsidRPr="00EC7A09">
        <w:rPr>
          <w:rFonts w:ascii="Times New Roman" w:eastAsia="Times New Roman" w:hAnsi="Times New Roman" w:cs="Times New Roman"/>
          <w:i/>
          <w:iCs/>
          <w:color w:val="282829"/>
          <w:kern w:val="0"/>
          <w:sz w:val="28"/>
          <w:szCs w:val="28"/>
          <w:lang w:eastAsia="en-IN"/>
          <w14:ligatures w14:val="none"/>
        </w:rPr>
        <w:t>(“Google”)).click();</w:t>
      </w:r>
    </w:p>
    <w:p w14:paraId="5C730506" w14:textId="77777777" w:rsidR="00EC7A09" w:rsidRDefault="00EC7A09"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EC7A09">
        <w:rPr>
          <w:rFonts w:ascii="Times New Roman" w:eastAsia="Times New Roman" w:hAnsi="Times New Roman" w:cs="Times New Roman"/>
          <w:color w:val="282829"/>
          <w:kern w:val="0"/>
          <w:sz w:val="28"/>
          <w:szCs w:val="28"/>
          <w:lang w:eastAsia="en-IN"/>
          <w14:ligatures w14:val="none"/>
        </w:rPr>
        <w:t>The command finds the element using link text and then click on that element and thus the user would be re-directed to the corresponding page.</w:t>
      </w:r>
    </w:p>
    <w:p w14:paraId="1224DDA6" w14:textId="77777777" w:rsidR="00661BEC" w:rsidRDefault="00661BEC"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2174BEE6" w14:textId="77777777" w:rsidR="00661BEC" w:rsidRPr="00661BEC" w:rsidRDefault="00661BEC" w:rsidP="00661BEC">
      <w:pPr>
        <w:spacing w:line="360" w:lineRule="auto"/>
        <w:rPr>
          <w:rFonts w:eastAsia="Times New Roman"/>
          <w:color w:val="282829"/>
          <w:kern w:val="0"/>
          <w:sz w:val="28"/>
          <w:szCs w:val="28"/>
          <w:lang w:eastAsia="en-IN"/>
          <w14:ligatures w14:val="none"/>
        </w:rPr>
      </w:pPr>
      <w:r w:rsidRPr="00661BEC">
        <w:rPr>
          <w:rFonts w:ascii="Times New Roman" w:eastAsia="Times New Roman" w:hAnsi="Times New Roman" w:cs="Times New Roman"/>
          <w:color w:val="282829"/>
          <w:kern w:val="0"/>
          <w:sz w:val="28"/>
          <w:szCs w:val="28"/>
          <w:lang w:eastAsia="en-IN"/>
          <w14:ligatures w14:val="none"/>
        </w:rPr>
        <w:sym w:font="Wingdings" w:char="F0E0"/>
      </w:r>
      <w:proofErr w:type="spellStart"/>
      <w:proofErr w:type="gramStart"/>
      <w:r w:rsidRPr="00661BEC">
        <w:rPr>
          <w:rFonts w:eastAsia="Times New Roman"/>
          <w:i/>
          <w:iCs/>
          <w:color w:val="282829"/>
          <w:kern w:val="0"/>
          <w:sz w:val="28"/>
          <w:szCs w:val="28"/>
          <w:lang w:eastAsia="en-IN"/>
          <w14:ligatures w14:val="none"/>
        </w:rPr>
        <w:t>driver.findElement</w:t>
      </w:r>
      <w:proofErr w:type="spellEnd"/>
      <w:proofErr w:type="gramEnd"/>
      <w:r w:rsidRPr="00661BEC">
        <w:rPr>
          <w:rFonts w:eastAsia="Times New Roman"/>
          <w:i/>
          <w:iCs/>
          <w:color w:val="282829"/>
          <w:kern w:val="0"/>
          <w:sz w:val="28"/>
          <w:szCs w:val="28"/>
          <w:lang w:eastAsia="en-IN"/>
          <w14:ligatures w14:val="none"/>
        </w:rPr>
        <w:t>(</w:t>
      </w:r>
      <w:proofErr w:type="spellStart"/>
      <w:r w:rsidRPr="00661BEC">
        <w:rPr>
          <w:rFonts w:eastAsia="Times New Roman"/>
          <w:i/>
          <w:iCs/>
          <w:color w:val="282829"/>
          <w:kern w:val="0"/>
          <w:sz w:val="28"/>
          <w:szCs w:val="28"/>
          <w:lang w:eastAsia="en-IN"/>
          <w14:ligatures w14:val="none"/>
        </w:rPr>
        <w:t>By.partialLinkText</w:t>
      </w:r>
      <w:proofErr w:type="spellEnd"/>
      <w:r w:rsidRPr="00661BEC">
        <w:rPr>
          <w:rFonts w:eastAsia="Times New Roman"/>
          <w:i/>
          <w:iCs/>
          <w:color w:val="282829"/>
          <w:kern w:val="0"/>
          <w:sz w:val="28"/>
          <w:szCs w:val="28"/>
          <w:lang w:eastAsia="en-IN"/>
          <w14:ligatures w14:val="none"/>
        </w:rPr>
        <w:t>(“Goo”)).click();</w:t>
      </w:r>
    </w:p>
    <w:p w14:paraId="16CC4FAE" w14:textId="10397410" w:rsidR="00661BEC" w:rsidRPr="00661BEC" w:rsidRDefault="00661BEC" w:rsidP="00661BE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w:t>
      </w:r>
      <w:proofErr w:type="spellStart"/>
      <w:proofErr w:type="gramStart"/>
      <w:r w:rsidR="00192A4E">
        <w:rPr>
          <w:rFonts w:ascii="Times New Roman" w:eastAsia="Times New Roman" w:hAnsi="Times New Roman" w:cs="Times New Roman"/>
          <w:color w:val="282829"/>
          <w:kern w:val="0"/>
          <w:sz w:val="28"/>
          <w:szCs w:val="28"/>
          <w:lang w:eastAsia="en-IN"/>
          <w14:ligatures w14:val="none"/>
        </w:rPr>
        <w:t>P</w:t>
      </w:r>
      <w:r w:rsidRPr="00661BEC">
        <w:rPr>
          <w:rFonts w:ascii="Times New Roman" w:eastAsia="Times New Roman" w:hAnsi="Times New Roman" w:cs="Times New Roman"/>
          <w:color w:val="282829"/>
          <w:kern w:val="0"/>
          <w:sz w:val="28"/>
          <w:szCs w:val="28"/>
          <w:lang w:eastAsia="en-IN"/>
          <w14:ligatures w14:val="none"/>
        </w:rPr>
        <w:t>artialLinkText</w:t>
      </w:r>
      <w:proofErr w:type="spellEnd"/>
      <w:r w:rsidRPr="00661BEC">
        <w:rPr>
          <w:rFonts w:ascii="Times New Roman" w:eastAsia="Times New Roman" w:hAnsi="Times New Roman" w:cs="Times New Roman"/>
          <w:color w:val="282829"/>
          <w:kern w:val="0"/>
          <w:sz w:val="28"/>
          <w:szCs w:val="28"/>
          <w:lang w:eastAsia="en-IN"/>
          <w14:ligatures w14:val="none"/>
        </w:rPr>
        <w:t>(</w:t>
      </w:r>
      <w:proofErr w:type="gramEnd"/>
      <w:r w:rsidRPr="00661BEC">
        <w:rPr>
          <w:rFonts w:ascii="Times New Roman" w:eastAsia="Times New Roman" w:hAnsi="Times New Roman" w:cs="Times New Roman"/>
          <w:color w:val="282829"/>
          <w:kern w:val="0"/>
          <w:sz w:val="28"/>
          <w:szCs w:val="28"/>
          <w:lang w:eastAsia="en-IN"/>
          <w14:ligatures w14:val="none"/>
        </w:rPr>
        <w:t>) finds the web element with the specified substring and then clicks on it.</w:t>
      </w:r>
    </w:p>
    <w:p w14:paraId="65532F9A" w14:textId="37197CAF" w:rsidR="00661BEC" w:rsidRDefault="00661BEC"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1E00CD7F" w14:textId="774D0DD4" w:rsidR="00472707" w:rsidRPr="00752EC7" w:rsidRDefault="00472707" w:rsidP="00EC7A09">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 xml:space="preserve">27.What is use of </w:t>
      </w:r>
      <w:proofErr w:type="gramStart"/>
      <w:r w:rsidRPr="00752EC7">
        <w:rPr>
          <w:rFonts w:ascii="Times New Roman" w:eastAsia="Times New Roman" w:hAnsi="Times New Roman" w:cs="Times New Roman"/>
          <w:b/>
          <w:bCs/>
          <w:color w:val="FF0000"/>
          <w:kern w:val="0"/>
          <w:sz w:val="28"/>
          <w:szCs w:val="28"/>
          <w:lang w:eastAsia="en-IN"/>
          <w14:ligatures w14:val="none"/>
        </w:rPr>
        <w:t>Clear(</w:t>
      </w:r>
      <w:proofErr w:type="gramEnd"/>
      <w:r w:rsidRPr="00752EC7">
        <w:rPr>
          <w:rFonts w:ascii="Times New Roman" w:eastAsia="Times New Roman" w:hAnsi="Times New Roman" w:cs="Times New Roman"/>
          <w:b/>
          <w:bCs/>
          <w:color w:val="FF0000"/>
          <w:kern w:val="0"/>
          <w:sz w:val="28"/>
          <w:szCs w:val="28"/>
          <w:lang w:eastAsia="en-IN"/>
          <w14:ligatures w14:val="none"/>
        </w:rPr>
        <w:t>) method?</w:t>
      </w:r>
    </w:p>
    <w:p w14:paraId="7DF0FC47" w14:textId="7BD5CFB2" w:rsidR="002E4742" w:rsidRDefault="002E4742"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It is used to clear the values in the textbox.</w:t>
      </w:r>
    </w:p>
    <w:p w14:paraId="6D086C5B" w14:textId="77777777" w:rsidR="004A7FEB" w:rsidRDefault="004A7FEB" w:rsidP="00EC7A09">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4B6F2BC7" w14:textId="3D96374D" w:rsidR="004A7FEB" w:rsidRPr="00EC7A09" w:rsidRDefault="004A7FEB" w:rsidP="00EC7A09">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3D6ADF">
        <w:rPr>
          <w:rFonts w:ascii="Times New Roman" w:eastAsia="Times New Roman" w:hAnsi="Times New Roman" w:cs="Times New Roman"/>
          <w:b/>
          <w:bCs/>
          <w:color w:val="FF0000"/>
          <w:kern w:val="0"/>
          <w:sz w:val="28"/>
          <w:szCs w:val="28"/>
          <w:lang w:eastAsia="en-IN"/>
          <w14:ligatures w14:val="none"/>
        </w:rPr>
        <w:lastRenderedPageBreak/>
        <w:t>28.</w:t>
      </w:r>
      <w:r w:rsidR="003D6ADF" w:rsidRPr="003D6ADF">
        <w:rPr>
          <w:rFonts w:ascii="Work Sans" w:hAnsi="Work Sans"/>
          <w:b/>
          <w:bCs/>
          <w:color w:val="FF0000"/>
          <w:bdr w:val="none" w:sz="0" w:space="0" w:color="auto" w:frame="1"/>
          <w:shd w:val="clear" w:color="auto" w:fill="FFFFFF"/>
        </w:rPr>
        <w:t xml:space="preserve"> </w:t>
      </w:r>
      <w:r w:rsidR="003D6ADF" w:rsidRPr="003D6ADF">
        <w:rPr>
          <w:rFonts w:ascii="Times New Roman" w:eastAsia="Times New Roman" w:hAnsi="Times New Roman" w:cs="Times New Roman"/>
          <w:b/>
          <w:bCs/>
          <w:color w:val="FF0000"/>
          <w:kern w:val="0"/>
          <w:sz w:val="28"/>
          <w:szCs w:val="28"/>
          <w:lang w:eastAsia="en-IN"/>
          <w14:ligatures w14:val="none"/>
        </w:rPr>
        <w:t xml:space="preserve">When do we use </w:t>
      </w:r>
      <w:proofErr w:type="spellStart"/>
      <w:proofErr w:type="gramStart"/>
      <w:r w:rsidR="003D6ADF" w:rsidRPr="003D6ADF">
        <w:rPr>
          <w:rFonts w:ascii="Times New Roman" w:eastAsia="Times New Roman" w:hAnsi="Times New Roman" w:cs="Times New Roman"/>
          <w:b/>
          <w:bCs/>
          <w:color w:val="FF0000"/>
          <w:kern w:val="0"/>
          <w:sz w:val="28"/>
          <w:szCs w:val="28"/>
          <w:lang w:eastAsia="en-IN"/>
          <w14:ligatures w14:val="none"/>
        </w:rPr>
        <w:t>findElement</w:t>
      </w:r>
      <w:proofErr w:type="spellEnd"/>
      <w:r w:rsidR="003D6ADF" w:rsidRPr="003D6ADF">
        <w:rPr>
          <w:rFonts w:ascii="Times New Roman" w:eastAsia="Times New Roman" w:hAnsi="Times New Roman" w:cs="Times New Roman"/>
          <w:b/>
          <w:bCs/>
          <w:color w:val="FF0000"/>
          <w:kern w:val="0"/>
          <w:sz w:val="28"/>
          <w:szCs w:val="28"/>
          <w:lang w:eastAsia="en-IN"/>
          <w14:ligatures w14:val="none"/>
        </w:rPr>
        <w:t>(</w:t>
      </w:r>
      <w:proofErr w:type="gramEnd"/>
      <w:r w:rsidR="003D6ADF" w:rsidRPr="003D6ADF">
        <w:rPr>
          <w:rFonts w:ascii="Times New Roman" w:eastAsia="Times New Roman" w:hAnsi="Times New Roman" w:cs="Times New Roman"/>
          <w:b/>
          <w:bCs/>
          <w:color w:val="FF0000"/>
          <w:kern w:val="0"/>
          <w:sz w:val="28"/>
          <w:szCs w:val="28"/>
          <w:lang w:eastAsia="en-IN"/>
          <w14:ligatures w14:val="none"/>
        </w:rPr>
        <w:t xml:space="preserve">) and </w:t>
      </w:r>
      <w:proofErr w:type="spellStart"/>
      <w:r w:rsidR="003D6ADF" w:rsidRPr="003D6ADF">
        <w:rPr>
          <w:rFonts w:ascii="Times New Roman" w:eastAsia="Times New Roman" w:hAnsi="Times New Roman" w:cs="Times New Roman"/>
          <w:b/>
          <w:bCs/>
          <w:color w:val="FF0000"/>
          <w:kern w:val="0"/>
          <w:sz w:val="28"/>
          <w:szCs w:val="28"/>
          <w:lang w:eastAsia="en-IN"/>
          <w14:ligatures w14:val="none"/>
        </w:rPr>
        <w:t>findElements</w:t>
      </w:r>
      <w:proofErr w:type="spellEnd"/>
      <w:r w:rsidR="003D6ADF" w:rsidRPr="003D6ADF">
        <w:rPr>
          <w:rFonts w:ascii="Times New Roman" w:eastAsia="Times New Roman" w:hAnsi="Times New Roman" w:cs="Times New Roman"/>
          <w:b/>
          <w:bCs/>
          <w:color w:val="FF0000"/>
          <w:kern w:val="0"/>
          <w:sz w:val="28"/>
          <w:szCs w:val="28"/>
          <w:lang w:eastAsia="en-IN"/>
          <w14:ligatures w14:val="none"/>
        </w:rPr>
        <w:t>()?</w:t>
      </w:r>
    </w:p>
    <w:p w14:paraId="70E002BB" w14:textId="77777777" w:rsidR="005B085D" w:rsidRPr="005B085D" w:rsidRDefault="00DF36A5" w:rsidP="005B085D">
      <w:pPr>
        <w:spacing w:line="360" w:lineRule="auto"/>
        <w:rPr>
          <w:rFonts w:eastAsia="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w:t>
      </w:r>
      <w:proofErr w:type="spellStart"/>
      <w:proofErr w:type="gramStart"/>
      <w:r w:rsidR="005B085D" w:rsidRPr="005B085D">
        <w:rPr>
          <w:rFonts w:eastAsia="Times New Roman"/>
          <w:b/>
          <w:bCs/>
          <w:color w:val="282829"/>
          <w:kern w:val="0"/>
          <w:sz w:val="28"/>
          <w:szCs w:val="28"/>
          <w:highlight w:val="yellow"/>
          <w:lang w:eastAsia="en-IN"/>
          <w14:ligatures w14:val="none"/>
        </w:rPr>
        <w:t>findElement</w:t>
      </w:r>
      <w:proofErr w:type="spellEnd"/>
      <w:r w:rsidR="005B085D" w:rsidRPr="005B085D">
        <w:rPr>
          <w:rFonts w:eastAsia="Times New Roman"/>
          <w:b/>
          <w:bCs/>
          <w:color w:val="282829"/>
          <w:kern w:val="0"/>
          <w:sz w:val="28"/>
          <w:szCs w:val="28"/>
          <w:highlight w:val="yellow"/>
          <w:lang w:eastAsia="en-IN"/>
          <w14:ligatures w14:val="none"/>
        </w:rPr>
        <w:t>(</w:t>
      </w:r>
      <w:proofErr w:type="gramEnd"/>
      <w:r w:rsidR="005B085D" w:rsidRPr="005B085D">
        <w:rPr>
          <w:rFonts w:eastAsia="Times New Roman"/>
          <w:b/>
          <w:bCs/>
          <w:color w:val="282829"/>
          <w:kern w:val="0"/>
          <w:sz w:val="28"/>
          <w:szCs w:val="28"/>
          <w:highlight w:val="yellow"/>
          <w:lang w:eastAsia="en-IN"/>
          <w14:ligatures w14:val="none"/>
        </w:rPr>
        <w:t>):</w:t>
      </w:r>
      <w:r w:rsidR="005B085D" w:rsidRPr="005B085D">
        <w:rPr>
          <w:rFonts w:eastAsia="Times New Roman"/>
          <w:b/>
          <w:bCs/>
          <w:color w:val="282829"/>
          <w:kern w:val="0"/>
          <w:sz w:val="28"/>
          <w:szCs w:val="28"/>
          <w:lang w:eastAsia="en-IN"/>
          <w14:ligatures w14:val="none"/>
        </w:rPr>
        <w:t> </w:t>
      </w:r>
      <w:proofErr w:type="spellStart"/>
      <w:r w:rsidR="005B085D" w:rsidRPr="005B085D">
        <w:rPr>
          <w:rFonts w:eastAsia="Times New Roman"/>
          <w:color w:val="282829"/>
          <w:kern w:val="0"/>
          <w:sz w:val="28"/>
          <w:szCs w:val="28"/>
          <w:lang w:eastAsia="en-IN"/>
          <w14:ligatures w14:val="none"/>
        </w:rPr>
        <w:t>findElement</w:t>
      </w:r>
      <w:proofErr w:type="spellEnd"/>
      <w:r w:rsidR="005B085D" w:rsidRPr="005B085D">
        <w:rPr>
          <w:rFonts w:eastAsia="Times New Roman"/>
          <w:color w:val="282829"/>
          <w:kern w:val="0"/>
          <w:sz w:val="28"/>
          <w:szCs w:val="28"/>
          <w:lang w:eastAsia="en-IN"/>
          <w14:ligatures w14:val="none"/>
        </w:rPr>
        <w:t>() is used to find the first element in the current web page matching to the specified locator value. Take a note that only first matching element would be fetched.</w:t>
      </w:r>
    </w:p>
    <w:p w14:paraId="5CD5B92B" w14:textId="77777777" w:rsidR="005B085D" w:rsidRPr="005B085D" w:rsidRDefault="005B085D" w:rsidP="005B085D">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5B085D">
        <w:rPr>
          <w:rFonts w:ascii="Times New Roman" w:eastAsia="Times New Roman" w:hAnsi="Times New Roman" w:cs="Times New Roman"/>
          <w:b/>
          <w:bCs/>
          <w:color w:val="282829"/>
          <w:kern w:val="0"/>
          <w:sz w:val="28"/>
          <w:szCs w:val="28"/>
          <w:lang w:eastAsia="en-IN"/>
          <w14:ligatures w14:val="none"/>
        </w:rPr>
        <w:t>Syntax:</w:t>
      </w:r>
    </w:p>
    <w:p w14:paraId="0E2D7C91" w14:textId="77777777" w:rsidR="005B085D" w:rsidRPr="005B085D" w:rsidRDefault="005B085D" w:rsidP="005B085D">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roofErr w:type="spellStart"/>
      <w:r w:rsidRPr="005B085D">
        <w:rPr>
          <w:rFonts w:ascii="Times New Roman" w:eastAsia="Times New Roman" w:hAnsi="Times New Roman" w:cs="Times New Roman"/>
          <w:i/>
          <w:iCs/>
          <w:color w:val="282829"/>
          <w:kern w:val="0"/>
          <w:sz w:val="28"/>
          <w:szCs w:val="28"/>
          <w:lang w:eastAsia="en-IN"/>
          <w14:ligatures w14:val="none"/>
        </w:rPr>
        <w:t>WebElement</w:t>
      </w:r>
      <w:proofErr w:type="spellEnd"/>
      <w:r w:rsidRPr="005B085D">
        <w:rPr>
          <w:rFonts w:ascii="Times New Roman" w:eastAsia="Times New Roman" w:hAnsi="Times New Roman" w:cs="Times New Roman"/>
          <w:i/>
          <w:iCs/>
          <w:color w:val="282829"/>
          <w:kern w:val="0"/>
          <w:sz w:val="28"/>
          <w:szCs w:val="28"/>
          <w:lang w:eastAsia="en-IN"/>
          <w14:ligatures w14:val="none"/>
        </w:rPr>
        <w:t xml:space="preserve"> element = </w:t>
      </w:r>
      <w:proofErr w:type="spellStart"/>
      <w:proofErr w:type="gramStart"/>
      <w:r w:rsidRPr="005B085D">
        <w:rPr>
          <w:rFonts w:ascii="Times New Roman" w:eastAsia="Times New Roman" w:hAnsi="Times New Roman" w:cs="Times New Roman"/>
          <w:i/>
          <w:iCs/>
          <w:color w:val="282829"/>
          <w:kern w:val="0"/>
          <w:sz w:val="28"/>
          <w:szCs w:val="28"/>
          <w:lang w:eastAsia="en-IN"/>
          <w14:ligatures w14:val="none"/>
        </w:rPr>
        <w:t>driver.findElements</w:t>
      </w:r>
      <w:proofErr w:type="spellEnd"/>
      <w:proofErr w:type="gramEnd"/>
      <w:r w:rsidRPr="005B085D">
        <w:rPr>
          <w:rFonts w:ascii="Times New Roman" w:eastAsia="Times New Roman" w:hAnsi="Times New Roman" w:cs="Times New Roman"/>
          <w:i/>
          <w:iCs/>
          <w:color w:val="282829"/>
          <w:kern w:val="0"/>
          <w:sz w:val="28"/>
          <w:szCs w:val="28"/>
          <w:lang w:eastAsia="en-IN"/>
          <w14:ligatures w14:val="none"/>
        </w:rPr>
        <w:t>(</w:t>
      </w:r>
      <w:proofErr w:type="spellStart"/>
      <w:r w:rsidRPr="005B085D">
        <w:rPr>
          <w:rFonts w:ascii="Times New Roman" w:eastAsia="Times New Roman" w:hAnsi="Times New Roman" w:cs="Times New Roman"/>
          <w:i/>
          <w:iCs/>
          <w:color w:val="282829"/>
          <w:kern w:val="0"/>
          <w:sz w:val="28"/>
          <w:szCs w:val="28"/>
          <w:lang w:eastAsia="en-IN"/>
          <w14:ligatures w14:val="none"/>
        </w:rPr>
        <w:t>By.xpath</w:t>
      </w:r>
      <w:proofErr w:type="spellEnd"/>
      <w:r w:rsidRPr="005B085D">
        <w:rPr>
          <w:rFonts w:ascii="Times New Roman" w:eastAsia="Times New Roman" w:hAnsi="Times New Roman" w:cs="Times New Roman"/>
          <w:i/>
          <w:iCs/>
          <w:color w:val="282829"/>
          <w:kern w:val="0"/>
          <w:sz w:val="28"/>
          <w:szCs w:val="28"/>
          <w:lang w:eastAsia="en-IN"/>
          <w14:ligatures w14:val="none"/>
        </w:rPr>
        <w:t>(“//div[@id=’example’]//ul//li”));</w:t>
      </w:r>
      <w:r w:rsidRPr="005B085D">
        <w:rPr>
          <w:rFonts w:ascii="Times New Roman" w:eastAsia="Times New Roman" w:hAnsi="Times New Roman" w:cs="Times New Roman"/>
          <w:color w:val="282829"/>
          <w:kern w:val="0"/>
          <w:sz w:val="28"/>
          <w:szCs w:val="28"/>
          <w:lang w:eastAsia="en-IN"/>
          <w14:ligatures w14:val="none"/>
        </w:rPr>
        <w:br/>
      </w:r>
      <w:proofErr w:type="spellStart"/>
      <w:r w:rsidRPr="005B085D">
        <w:rPr>
          <w:rFonts w:ascii="Times New Roman" w:eastAsia="Times New Roman" w:hAnsi="Times New Roman" w:cs="Times New Roman"/>
          <w:b/>
          <w:bCs/>
          <w:color w:val="282829"/>
          <w:kern w:val="0"/>
          <w:sz w:val="28"/>
          <w:szCs w:val="28"/>
          <w:highlight w:val="yellow"/>
          <w:lang w:eastAsia="en-IN"/>
          <w14:ligatures w14:val="none"/>
        </w:rPr>
        <w:t>findElements</w:t>
      </w:r>
      <w:proofErr w:type="spellEnd"/>
      <w:r w:rsidRPr="005B085D">
        <w:rPr>
          <w:rFonts w:ascii="Times New Roman" w:eastAsia="Times New Roman" w:hAnsi="Times New Roman" w:cs="Times New Roman"/>
          <w:b/>
          <w:bCs/>
          <w:color w:val="282829"/>
          <w:kern w:val="0"/>
          <w:sz w:val="28"/>
          <w:szCs w:val="28"/>
          <w:highlight w:val="yellow"/>
          <w:lang w:eastAsia="en-IN"/>
          <w14:ligatures w14:val="none"/>
        </w:rPr>
        <w:t>():</w:t>
      </w:r>
      <w:r w:rsidRPr="005B085D">
        <w:rPr>
          <w:rFonts w:ascii="Times New Roman" w:eastAsia="Times New Roman" w:hAnsi="Times New Roman" w:cs="Times New Roman"/>
          <w:b/>
          <w:bCs/>
          <w:color w:val="282829"/>
          <w:kern w:val="0"/>
          <w:sz w:val="28"/>
          <w:szCs w:val="28"/>
          <w:lang w:eastAsia="en-IN"/>
          <w14:ligatures w14:val="none"/>
        </w:rPr>
        <w:t> </w:t>
      </w:r>
      <w:proofErr w:type="spellStart"/>
      <w:r w:rsidRPr="005B085D">
        <w:rPr>
          <w:rFonts w:ascii="Times New Roman" w:eastAsia="Times New Roman" w:hAnsi="Times New Roman" w:cs="Times New Roman"/>
          <w:color w:val="282829"/>
          <w:kern w:val="0"/>
          <w:sz w:val="28"/>
          <w:szCs w:val="28"/>
          <w:lang w:eastAsia="en-IN"/>
          <w14:ligatures w14:val="none"/>
        </w:rPr>
        <w:t>findElements</w:t>
      </w:r>
      <w:proofErr w:type="spellEnd"/>
      <w:r w:rsidRPr="005B085D">
        <w:rPr>
          <w:rFonts w:ascii="Times New Roman" w:eastAsia="Times New Roman" w:hAnsi="Times New Roman" w:cs="Times New Roman"/>
          <w:color w:val="282829"/>
          <w:kern w:val="0"/>
          <w:sz w:val="28"/>
          <w:szCs w:val="28"/>
          <w:lang w:eastAsia="en-IN"/>
          <w14:ligatures w14:val="none"/>
        </w:rPr>
        <w:t xml:space="preserve">() is used to find all the elements in the current web page matching to the specified locator value. Take a note that all the matching elements would be fetched and stored in the list of </w:t>
      </w:r>
      <w:proofErr w:type="spellStart"/>
      <w:r w:rsidRPr="005B085D">
        <w:rPr>
          <w:rFonts w:ascii="Times New Roman" w:eastAsia="Times New Roman" w:hAnsi="Times New Roman" w:cs="Times New Roman"/>
          <w:color w:val="282829"/>
          <w:kern w:val="0"/>
          <w:sz w:val="28"/>
          <w:szCs w:val="28"/>
          <w:lang w:eastAsia="en-IN"/>
          <w14:ligatures w14:val="none"/>
        </w:rPr>
        <w:t>WebElements</w:t>
      </w:r>
      <w:proofErr w:type="spellEnd"/>
      <w:r w:rsidRPr="005B085D">
        <w:rPr>
          <w:rFonts w:ascii="Times New Roman" w:eastAsia="Times New Roman" w:hAnsi="Times New Roman" w:cs="Times New Roman"/>
          <w:color w:val="282829"/>
          <w:kern w:val="0"/>
          <w:sz w:val="28"/>
          <w:szCs w:val="28"/>
          <w:lang w:eastAsia="en-IN"/>
          <w14:ligatures w14:val="none"/>
        </w:rPr>
        <w:t>.</w:t>
      </w:r>
    </w:p>
    <w:p w14:paraId="02108745" w14:textId="77777777" w:rsidR="005B085D" w:rsidRPr="005B085D" w:rsidRDefault="005B085D" w:rsidP="005B085D">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sidRPr="005B085D">
        <w:rPr>
          <w:rFonts w:ascii="Times New Roman" w:eastAsia="Times New Roman" w:hAnsi="Times New Roman" w:cs="Times New Roman"/>
          <w:b/>
          <w:bCs/>
          <w:color w:val="282829"/>
          <w:kern w:val="0"/>
          <w:sz w:val="28"/>
          <w:szCs w:val="28"/>
          <w:lang w:eastAsia="en-IN"/>
          <w14:ligatures w14:val="none"/>
        </w:rPr>
        <w:t>Syntax:</w:t>
      </w:r>
      <w:r w:rsidRPr="005B085D">
        <w:rPr>
          <w:rFonts w:ascii="Times New Roman" w:eastAsia="Times New Roman" w:hAnsi="Times New Roman" w:cs="Times New Roman"/>
          <w:color w:val="282829"/>
          <w:kern w:val="0"/>
          <w:sz w:val="28"/>
          <w:szCs w:val="28"/>
          <w:lang w:eastAsia="en-IN"/>
          <w14:ligatures w14:val="none"/>
        </w:rPr>
        <w:br/>
      </w:r>
      <w:r w:rsidRPr="005B085D">
        <w:rPr>
          <w:rFonts w:ascii="Times New Roman" w:eastAsia="Times New Roman" w:hAnsi="Times New Roman" w:cs="Times New Roman"/>
          <w:i/>
          <w:iCs/>
          <w:color w:val="282829"/>
          <w:kern w:val="0"/>
          <w:sz w:val="28"/>
          <w:szCs w:val="28"/>
          <w:lang w:eastAsia="en-IN"/>
          <w14:ligatures w14:val="none"/>
        </w:rPr>
        <w:t>List &lt;</w:t>
      </w:r>
      <w:proofErr w:type="spellStart"/>
      <w:r w:rsidRPr="005B085D">
        <w:rPr>
          <w:rFonts w:ascii="Times New Roman" w:eastAsia="Times New Roman" w:hAnsi="Times New Roman" w:cs="Times New Roman"/>
          <w:i/>
          <w:iCs/>
          <w:color w:val="282829"/>
          <w:kern w:val="0"/>
          <w:sz w:val="28"/>
          <w:szCs w:val="28"/>
          <w:lang w:eastAsia="en-IN"/>
          <w14:ligatures w14:val="none"/>
        </w:rPr>
        <w:t>WebElement</w:t>
      </w:r>
      <w:proofErr w:type="spellEnd"/>
      <w:r w:rsidRPr="005B085D">
        <w:rPr>
          <w:rFonts w:ascii="Times New Roman" w:eastAsia="Times New Roman" w:hAnsi="Times New Roman" w:cs="Times New Roman"/>
          <w:i/>
          <w:iCs/>
          <w:color w:val="282829"/>
          <w:kern w:val="0"/>
          <w:sz w:val="28"/>
          <w:szCs w:val="28"/>
          <w:lang w:eastAsia="en-IN"/>
          <w14:ligatures w14:val="none"/>
        </w:rPr>
        <w:t xml:space="preserve">&gt; </w:t>
      </w:r>
      <w:proofErr w:type="spellStart"/>
      <w:r w:rsidRPr="005B085D">
        <w:rPr>
          <w:rFonts w:ascii="Times New Roman" w:eastAsia="Times New Roman" w:hAnsi="Times New Roman" w:cs="Times New Roman"/>
          <w:i/>
          <w:iCs/>
          <w:color w:val="282829"/>
          <w:kern w:val="0"/>
          <w:sz w:val="28"/>
          <w:szCs w:val="28"/>
          <w:lang w:eastAsia="en-IN"/>
          <w14:ligatures w14:val="none"/>
        </w:rPr>
        <w:t>elementList</w:t>
      </w:r>
      <w:proofErr w:type="spellEnd"/>
      <w:r w:rsidRPr="005B085D">
        <w:rPr>
          <w:rFonts w:ascii="Times New Roman" w:eastAsia="Times New Roman" w:hAnsi="Times New Roman" w:cs="Times New Roman"/>
          <w:i/>
          <w:iCs/>
          <w:color w:val="282829"/>
          <w:kern w:val="0"/>
          <w:sz w:val="28"/>
          <w:szCs w:val="28"/>
          <w:lang w:eastAsia="en-IN"/>
          <w14:ligatures w14:val="none"/>
        </w:rPr>
        <w:t xml:space="preserve"> = </w:t>
      </w:r>
      <w:proofErr w:type="spellStart"/>
      <w:proofErr w:type="gramStart"/>
      <w:r w:rsidRPr="005B085D">
        <w:rPr>
          <w:rFonts w:ascii="Times New Roman" w:eastAsia="Times New Roman" w:hAnsi="Times New Roman" w:cs="Times New Roman"/>
          <w:i/>
          <w:iCs/>
          <w:color w:val="282829"/>
          <w:kern w:val="0"/>
          <w:sz w:val="28"/>
          <w:szCs w:val="28"/>
          <w:lang w:eastAsia="en-IN"/>
          <w14:ligatures w14:val="none"/>
        </w:rPr>
        <w:t>driver.findElements</w:t>
      </w:r>
      <w:proofErr w:type="spellEnd"/>
      <w:proofErr w:type="gramEnd"/>
      <w:r w:rsidRPr="005B085D">
        <w:rPr>
          <w:rFonts w:ascii="Times New Roman" w:eastAsia="Times New Roman" w:hAnsi="Times New Roman" w:cs="Times New Roman"/>
          <w:i/>
          <w:iCs/>
          <w:color w:val="282829"/>
          <w:kern w:val="0"/>
          <w:sz w:val="28"/>
          <w:szCs w:val="28"/>
          <w:lang w:eastAsia="en-IN"/>
          <w14:ligatures w14:val="none"/>
        </w:rPr>
        <w:t>(</w:t>
      </w:r>
      <w:proofErr w:type="spellStart"/>
      <w:r w:rsidRPr="005B085D">
        <w:rPr>
          <w:rFonts w:ascii="Times New Roman" w:eastAsia="Times New Roman" w:hAnsi="Times New Roman" w:cs="Times New Roman"/>
          <w:i/>
          <w:iCs/>
          <w:color w:val="282829"/>
          <w:kern w:val="0"/>
          <w:sz w:val="28"/>
          <w:szCs w:val="28"/>
          <w:lang w:eastAsia="en-IN"/>
          <w14:ligatures w14:val="none"/>
        </w:rPr>
        <w:t>By.xpath</w:t>
      </w:r>
      <w:proofErr w:type="spellEnd"/>
      <w:r w:rsidRPr="005B085D">
        <w:rPr>
          <w:rFonts w:ascii="Times New Roman" w:eastAsia="Times New Roman" w:hAnsi="Times New Roman" w:cs="Times New Roman"/>
          <w:i/>
          <w:iCs/>
          <w:color w:val="282829"/>
          <w:kern w:val="0"/>
          <w:sz w:val="28"/>
          <w:szCs w:val="28"/>
          <w:lang w:eastAsia="en-IN"/>
          <w14:ligatures w14:val="none"/>
        </w:rPr>
        <w:t>(“//div[@id=’example’]//ul//li”));</w:t>
      </w:r>
    </w:p>
    <w:p w14:paraId="71BDEF34" w14:textId="4F220535" w:rsidR="00DF36A5" w:rsidRPr="000D149E" w:rsidRDefault="00DF36A5" w:rsidP="000D149E">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78E4AFCE" w14:textId="1246F291" w:rsidR="00EF23C5" w:rsidRPr="006771F3" w:rsidRDefault="00AF2FBB" w:rsidP="00274247">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6771F3">
        <w:rPr>
          <w:rFonts w:ascii="Times New Roman" w:eastAsia="Times New Roman" w:hAnsi="Times New Roman" w:cs="Times New Roman"/>
          <w:b/>
          <w:bCs/>
          <w:color w:val="FF0000"/>
          <w:kern w:val="0"/>
          <w:sz w:val="28"/>
          <w:szCs w:val="28"/>
          <w:lang w:eastAsia="en-IN"/>
          <w14:ligatures w14:val="none"/>
        </w:rPr>
        <w:t>29.describe about previous version of selenium?</w:t>
      </w:r>
    </w:p>
    <w:p w14:paraId="5BF5F9F3" w14:textId="73B7189F" w:rsidR="00AF2FBB" w:rsidRDefault="00AF2FBB"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r>
        <w:rPr>
          <w:rFonts w:ascii="Times New Roman" w:eastAsia="Times New Roman" w:hAnsi="Times New Roman" w:cs="Times New Roman"/>
          <w:color w:val="282829"/>
          <w:kern w:val="0"/>
          <w:sz w:val="28"/>
          <w:szCs w:val="28"/>
          <w:lang w:eastAsia="en-IN"/>
          <w14:ligatures w14:val="none"/>
        </w:rPr>
        <w:t xml:space="preserve">  In notes.</w:t>
      </w:r>
    </w:p>
    <w:p w14:paraId="163CF599" w14:textId="77777777" w:rsidR="006F5704" w:rsidRDefault="006F5704" w:rsidP="00274247">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5DAC1C7E" w14:textId="74A4C477" w:rsidR="00AF2FBB" w:rsidRDefault="00AF2FBB" w:rsidP="00274247">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6771F3">
        <w:rPr>
          <w:rFonts w:ascii="Times New Roman" w:eastAsia="Times New Roman" w:hAnsi="Times New Roman" w:cs="Times New Roman"/>
          <w:b/>
          <w:bCs/>
          <w:color w:val="FF0000"/>
          <w:kern w:val="0"/>
          <w:sz w:val="28"/>
          <w:szCs w:val="28"/>
          <w:lang w:eastAsia="en-IN"/>
          <w14:ligatures w14:val="none"/>
        </w:rPr>
        <w:t>30.</w:t>
      </w:r>
      <w:r w:rsidR="006771F3" w:rsidRPr="006771F3">
        <w:rPr>
          <w:rFonts w:ascii="Work Sans" w:hAnsi="Work Sans"/>
          <w:b/>
          <w:bCs/>
          <w:color w:val="FF0000"/>
          <w:shd w:val="clear" w:color="auto" w:fill="FFFFFF"/>
        </w:rPr>
        <w:t xml:space="preserve"> </w:t>
      </w:r>
      <w:r w:rsidR="006771F3" w:rsidRPr="006771F3">
        <w:rPr>
          <w:rFonts w:ascii="Times New Roman" w:eastAsia="Times New Roman" w:hAnsi="Times New Roman" w:cs="Times New Roman"/>
          <w:b/>
          <w:bCs/>
          <w:color w:val="FF0000"/>
          <w:kern w:val="0"/>
          <w:sz w:val="28"/>
          <w:szCs w:val="28"/>
          <w:lang w:eastAsia="en-IN"/>
          <w14:ligatures w14:val="none"/>
        </w:rPr>
        <w:t> How to find more than one web element in the list?</w:t>
      </w:r>
    </w:p>
    <w:p w14:paraId="5F4A284B" w14:textId="789D1EC4" w:rsidR="00B00E80" w:rsidRDefault="00B00E80" w:rsidP="00274247">
      <w:p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r w:rsidRPr="00B00E80">
        <w:rPr>
          <w:rFonts w:ascii="Times New Roman" w:eastAsia="Times New Roman" w:hAnsi="Times New Roman" w:cs="Times New Roman"/>
          <w:b/>
          <w:bCs/>
          <w:color w:val="FF0000"/>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 we have to store the </w:t>
      </w:r>
      <w:proofErr w:type="gramStart"/>
      <w:r>
        <w:rPr>
          <w:rFonts w:ascii="Times New Roman" w:eastAsia="Times New Roman" w:hAnsi="Times New Roman" w:cs="Times New Roman"/>
          <w:color w:val="0D0D0D" w:themeColor="text1" w:themeTint="F2"/>
          <w:kern w:val="0"/>
          <w:sz w:val="28"/>
          <w:szCs w:val="28"/>
          <w:lang w:eastAsia="en-IN"/>
          <w14:ligatures w14:val="none"/>
        </w:rPr>
        <w:t>all</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links in list of web elements and then access it using for loop or for each loop</w:t>
      </w:r>
    </w:p>
    <w:p w14:paraId="135C280E" w14:textId="77777777" w:rsidR="00C670C5" w:rsidRDefault="00C670C5" w:rsidP="00274247">
      <w:p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p>
    <w:p w14:paraId="1362BDF8" w14:textId="77739B37" w:rsidR="00C670C5" w:rsidRPr="00752EC7" w:rsidRDefault="00C670C5" w:rsidP="00C670C5">
      <w:pPr>
        <w:spacing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31.</w:t>
      </w:r>
      <w:r w:rsidRPr="00752EC7">
        <w:rPr>
          <w:rFonts w:ascii="Arial" w:eastAsia="Times New Roman" w:hAnsi="Arial" w:cs="Arial"/>
          <w:b/>
          <w:bCs/>
          <w:color w:val="FF0000"/>
          <w:kern w:val="0"/>
          <w:sz w:val="36"/>
          <w:szCs w:val="36"/>
          <w:lang w:eastAsia="en-IN"/>
          <w14:ligatures w14:val="none"/>
        </w:rPr>
        <w:t xml:space="preserve"> </w:t>
      </w:r>
      <w:r w:rsidRPr="00752EC7">
        <w:rPr>
          <w:rFonts w:ascii="Times New Roman" w:eastAsia="Times New Roman" w:hAnsi="Times New Roman" w:cs="Times New Roman"/>
          <w:b/>
          <w:bCs/>
          <w:color w:val="FF0000"/>
          <w:kern w:val="0"/>
          <w:sz w:val="28"/>
          <w:szCs w:val="28"/>
          <w:lang w:eastAsia="en-IN"/>
          <w14:ligatures w14:val="none"/>
        </w:rPr>
        <w:t xml:space="preserve"> How to get the background </w:t>
      </w:r>
      <w:proofErr w:type="spellStart"/>
      <w:r w:rsidRPr="00752EC7">
        <w:rPr>
          <w:rFonts w:ascii="Times New Roman" w:eastAsia="Times New Roman" w:hAnsi="Times New Roman" w:cs="Times New Roman"/>
          <w:b/>
          <w:bCs/>
          <w:color w:val="FF0000"/>
          <w:kern w:val="0"/>
          <w:sz w:val="28"/>
          <w:szCs w:val="28"/>
          <w:lang w:eastAsia="en-IN"/>
          <w14:ligatures w14:val="none"/>
        </w:rPr>
        <w:t>color</w:t>
      </w:r>
      <w:proofErr w:type="spellEnd"/>
      <w:r w:rsidRPr="00752EC7">
        <w:rPr>
          <w:rFonts w:ascii="Times New Roman" w:eastAsia="Times New Roman" w:hAnsi="Times New Roman" w:cs="Times New Roman"/>
          <w:b/>
          <w:bCs/>
          <w:color w:val="FF0000"/>
          <w:kern w:val="0"/>
          <w:sz w:val="28"/>
          <w:szCs w:val="28"/>
          <w:lang w:eastAsia="en-IN"/>
          <w14:ligatures w14:val="none"/>
        </w:rPr>
        <w:t xml:space="preserve"> or size of the font with Selenium WebDriver?</w:t>
      </w:r>
    </w:p>
    <w:p w14:paraId="5081FB7F" w14:textId="77777777" w:rsidR="00915677" w:rsidRPr="000943E3" w:rsidRDefault="00C670C5" w:rsidP="00915677">
      <w:pPr>
        <w:pStyle w:val="HTMLPreformatted"/>
        <w:spacing w:line="244" w:lineRule="atLeast"/>
        <w:rPr>
          <w:rFonts w:ascii="Arial" w:hAnsi="Arial" w:cs="Arial"/>
          <w:color w:val="333333"/>
          <w:sz w:val="28"/>
          <w:szCs w:val="28"/>
        </w:rPr>
      </w:pPr>
      <w:r>
        <w:rPr>
          <w:rFonts w:ascii="Times New Roman" w:hAnsi="Times New Roman" w:cs="Times New Roman"/>
          <w:b/>
          <w:bCs/>
          <w:color w:val="0D0D0D" w:themeColor="text1" w:themeTint="F2"/>
          <w:sz w:val="28"/>
          <w:szCs w:val="28"/>
        </w:rPr>
        <w:t xml:space="preserve">  </w:t>
      </w:r>
      <w:proofErr w:type="spellStart"/>
      <w:r w:rsidR="00915677" w:rsidRPr="000943E3">
        <w:rPr>
          <w:rFonts w:ascii="Arial" w:hAnsi="Arial" w:cs="Arial"/>
          <w:color w:val="333333"/>
          <w:sz w:val="28"/>
          <w:szCs w:val="28"/>
        </w:rPr>
        <w:t>WebElement</w:t>
      </w:r>
      <w:proofErr w:type="spellEnd"/>
      <w:r w:rsidR="00915677" w:rsidRPr="000943E3">
        <w:rPr>
          <w:rFonts w:ascii="Arial" w:hAnsi="Arial" w:cs="Arial"/>
          <w:color w:val="333333"/>
          <w:sz w:val="28"/>
          <w:szCs w:val="28"/>
        </w:rPr>
        <w:t xml:space="preserve"> HEADING </w:t>
      </w:r>
      <w:proofErr w:type="gramStart"/>
      <w:r w:rsidR="00915677" w:rsidRPr="000943E3">
        <w:rPr>
          <w:rFonts w:ascii="Arial" w:hAnsi="Arial" w:cs="Arial"/>
          <w:color w:val="555555"/>
          <w:sz w:val="28"/>
          <w:szCs w:val="28"/>
        </w:rPr>
        <w:t>=</w:t>
      </w:r>
      <w:r w:rsidR="00915677" w:rsidRPr="000943E3">
        <w:rPr>
          <w:rFonts w:ascii="Arial" w:hAnsi="Arial" w:cs="Arial"/>
          <w:color w:val="333333"/>
          <w:sz w:val="28"/>
          <w:szCs w:val="28"/>
        </w:rPr>
        <w:t xml:space="preserve">  </w:t>
      </w:r>
      <w:proofErr w:type="spellStart"/>
      <w:r w:rsidR="00915677" w:rsidRPr="000943E3">
        <w:rPr>
          <w:rFonts w:ascii="Arial" w:hAnsi="Arial" w:cs="Arial"/>
          <w:color w:val="333333"/>
          <w:sz w:val="28"/>
          <w:szCs w:val="28"/>
        </w:rPr>
        <w:t>driver</w:t>
      </w:r>
      <w:proofErr w:type="gramEnd"/>
      <w:r w:rsidR="00915677" w:rsidRPr="000943E3">
        <w:rPr>
          <w:rFonts w:ascii="Arial" w:hAnsi="Arial" w:cs="Arial"/>
          <w:color w:val="555555"/>
          <w:sz w:val="28"/>
          <w:szCs w:val="28"/>
        </w:rPr>
        <w:t>.</w:t>
      </w:r>
      <w:r w:rsidR="00915677" w:rsidRPr="000943E3">
        <w:rPr>
          <w:rFonts w:ascii="Arial" w:hAnsi="Arial" w:cs="Arial"/>
          <w:color w:val="330099"/>
          <w:sz w:val="28"/>
          <w:szCs w:val="28"/>
        </w:rPr>
        <w:t>findElement</w:t>
      </w:r>
      <w:proofErr w:type="spellEnd"/>
      <w:r w:rsidR="00915677" w:rsidRPr="000943E3">
        <w:rPr>
          <w:rFonts w:ascii="Arial" w:hAnsi="Arial" w:cs="Arial"/>
          <w:color w:val="555555"/>
          <w:sz w:val="28"/>
          <w:szCs w:val="28"/>
        </w:rPr>
        <w:t>(</w:t>
      </w:r>
      <w:r w:rsidR="00915677" w:rsidRPr="000943E3">
        <w:rPr>
          <w:rFonts w:ascii="Arial" w:hAnsi="Arial" w:cs="Arial"/>
          <w:color w:val="333333"/>
          <w:sz w:val="28"/>
          <w:szCs w:val="28"/>
        </w:rPr>
        <w:t>By</w:t>
      </w:r>
      <w:r w:rsidR="00915677" w:rsidRPr="000943E3">
        <w:rPr>
          <w:rFonts w:ascii="Arial" w:hAnsi="Arial" w:cs="Arial"/>
          <w:color w:val="555555"/>
          <w:sz w:val="28"/>
          <w:szCs w:val="28"/>
        </w:rPr>
        <w:t>.</w:t>
      </w:r>
      <w:r w:rsidR="00915677" w:rsidRPr="000943E3">
        <w:rPr>
          <w:rFonts w:ascii="Arial" w:hAnsi="Arial" w:cs="Arial"/>
          <w:color w:val="330099"/>
          <w:sz w:val="28"/>
          <w:szCs w:val="28"/>
        </w:rPr>
        <w:t>id</w:t>
      </w:r>
      <w:r w:rsidR="00915677" w:rsidRPr="000943E3">
        <w:rPr>
          <w:rFonts w:ascii="Arial" w:hAnsi="Arial" w:cs="Arial"/>
          <w:color w:val="555555"/>
          <w:sz w:val="28"/>
          <w:szCs w:val="28"/>
        </w:rPr>
        <w:t>(</w:t>
      </w:r>
      <w:r w:rsidR="00915677" w:rsidRPr="000943E3">
        <w:rPr>
          <w:rFonts w:ascii="Arial" w:hAnsi="Arial" w:cs="Arial"/>
          <w:color w:val="CC3300"/>
          <w:sz w:val="28"/>
          <w:szCs w:val="28"/>
        </w:rPr>
        <w:t>"some-id"</w:t>
      </w:r>
      <w:r w:rsidR="00915677" w:rsidRPr="000943E3">
        <w:rPr>
          <w:rFonts w:ascii="Arial" w:hAnsi="Arial" w:cs="Arial"/>
          <w:color w:val="555555"/>
          <w:sz w:val="28"/>
          <w:szCs w:val="28"/>
        </w:rPr>
        <w:t>));</w:t>
      </w:r>
    </w:p>
    <w:p w14:paraId="259A1519" w14:textId="77777777" w:rsidR="00915677" w:rsidRPr="000943E3" w:rsidRDefault="00915677" w:rsidP="00915677">
      <w:pPr>
        <w:pStyle w:val="HTMLPreformatted"/>
        <w:spacing w:line="244" w:lineRule="atLeast"/>
        <w:rPr>
          <w:rFonts w:ascii="Arial" w:hAnsi="Arial" w:cs="Arial"/>
          <w:color w:val="333333"/>
          <w:sz w:val="28"/>
          <w:szCs w:val="28"/>
        </w:rPr>
      </w:pPr>
    </w:p>
    <w:p w14:paraId="23283162" w14:textId="77777777" w:rsidR="00915677" w:rsidRPr="000943E3" w:rsidRDefault="00915677" w:rsidP="00915677">
      <w:pPr>
        <w:pStyle w:val="HTMLPreformatted"/>
        <w:spacing w:line="244" w:lineRule="atLeast"/>
        <w:rPr>
          <w:color w:val="333333"/>
          <w:sz w:val="28"/>
          <w:szCs w:val="28"/>
        </w:rPr>
      </w:pPr>
      <w:r w:rsidRPr="000943E3">
        <w:rPr>
          <w:rFonts w:ascii="Arial" w:hAnsi="Arial" w:cs="Arial"/>
          <w:color w:val="333333"/>
          <w:sz w:val="28"/>
          <w:szCs w:val="28"/>
        </w:rPr>
        <w:t xml:space="preserve">String </w:t>
      </w:r>
      <w:proofErr w:type="spellStart"/>
      <w:r w:rsidRPr="000943E3">
        <w:rPr>
          <w:rFonts w:ascii="Arial" w:hAnsi="Arial" w:cs="Arial"/>
          <w:color w:val="333333"/>
          <w:sz w:val="28"/>
          <w:szCs w:val="28"/>
        </w:rPr>
        <w:t>color</w:t>
      </w:r>
      <w:proofErr w:type="spellEnd"/>
      <w:r w:rsidRPr="000943E3">
        <w:rPr>
          <w:rFonts w:ascii="Arial" w:hAnsi="Arial" w:cs="Arial"/>
          <w:color w:val="333333"/>
          <w:sz w:val="28"/>
          <w:szCs w:val="28"/>
        </w:rPr>
        <w:t xml:space="preserve"> </w:t>
      </w:r>
      <w:r w:rsidRPr="000943E3">
        <w:rPr>
          <w:rFonts w:ascii="Arial" w:hAnsi="Arial" w:cs="Arial"/>
          <w:color w:val="555555"/>
          <w:sz w:val="28"/>
          <w:szCs w:val="28"/>
        </w:rPr>
        <w:t>=</w:t>
      </w:r>
      <w:r w:rsidRPr="000943E3">
        <w:rPr>
          <w:rFonts w:ascii="Arial" w:hAnsi="Arial" w:cs="Arial"/>
          <w:color w:val="333333"/>
          <w:sz w:val="28"/>
          <w:szCs w:val="28"/>
        </w:rPr>
        <w:t xml:space="preserve"> </w:t>
      </w:r>
      <w:proofErr w:type="spellStart"/>
      <w:r w:rsidRPr="000943E3">
        <w:rPr>
          <w:rFonts w:ascii="Arial" w:hAnsi="Arial" w:cs="Arial"/>
          <w:color w:val="333333"/>
          <w:sz w:val="28"/>
          <w:szCs w:val="28"/>
        </w:rPr>
        <w:t>HEADING</w:t>
      </w:r>
      <w:r w:rsidRPr="000943E3">
        <w:rPr>
          <w:rFonts w:ascii="Arial" w:hAnsi="Arial" w:cs="Arial"/>
          <w:color w:val="555555"/>
          <w:sz w:val="28"/>
          <w:szCs w:val="28"/>
        </w:rPr>
        <w:t>.</w:t>
      </w:r>
      <w:r w:rsidRPr="000943E3">
        <w:rPr>
          <w:rFonts w:ascii="Arial" w:hAnsi="Arial" w:cs="Arial"/>
          <w:color w:val="330099"/>
          <w:sz w:val="28"/>
          <w:szCs w:val="28"/>
        </w:rPr>
        <w:t>getCssValue</w:t>
      </w:r>
      <w:proofErr w:type="spellEnd"/>
      <w:r w:rsidRPr="000943E3">
        <w:rPr>
          <w:rFonts w:ascii="Arial" w:hAnsi="Arial" w:cs="Arial"/>
          <w:color w:val="555555"/>
          <w:sz w:val="28"/>
          <w:szCs w:val="28"/>
        </w:rPr>
        <w:t>(</w:t>
      </w:r>
      <w:r w:rsidRPr="000943E3">
        <w:rPr>
          <w:rFonts w:ascii="Arial" w:hAnsi="Arial" w:cs="Arial"/>
          <w:color w:val="CC3300"/>
          <w:sz w:val="28"/>
          <w:szCs w:val="28"/>
        </w:rPr>
        <w:t>"</w:t>
      </w:r>
      <w:proofErr w:type="spellStart"/>
      <w:r w:rsidRPr="000943E3">
        <w:rPr>
          <w:rFonts w:ascii="Arial" w:hAnsi="Arial" w:cs="Arial"/>
          <w:color w:val="CC3300"/>
          <w:sz w:val="28"/>
          <w:szCs w:val="28"/>
        </w:rPr>
        <w:t>color</w:t>
      </w:r>
      <w:proofErr w:type="spellEnd"/>
      <w:r w:rsidRPr="000943E3">
        <w:rPr>
          <w:rFonts w:ascii="Arial" w:hAnsi="Arial" w:cs="Arial"/>
          <w:color w:val="CC3300"/>
          <w:sz w:val="28"/>
          <w:szCs w:val="28"/>
        </w:rPr>
        <w:t>"</w:t>
      </w:r>
      <w:proofErr w:type="gramStart"/>
      <w:r w:rsidRPr="000943E3">
        <w:rPr>
          <w:rFonts w:ascii="Arial" w:hAnsi="Arial" w:cs="Arial"/>
          <w:color w:val="555555"/>
          <w:sz w:val="28"/>
          <w:szCs w:val="28"/>
        </w:rPr>
        <w:t>);</w:t>
      </w:r>
      <w:proofErr w:type="gramEnd"/>
    </w:p>
    <w:p w14:paraId="57FB3326" w14:textId="77777777" w:rsidR="00915677" w:rsidRPr="000943E3" w:rsidRDefault="00915677" w:rsidP="00915677">
      <w:pPr>
        <w:pStyle w:val="HTMLPreformatted"/>
        <w:spacing w:line="244" w:lineRule="atLeast"/>
        <w:rPr>
          <w:rFonts w:ascii="Arial" w:hAnsi="Arial" w:cs="Arial"/>
          <w:color w:val="757575"/>
          <w:sz w:val="28"/>
          <w:szCs w:val="28"/>
        </w:rPr>
      </w:pPr>
    </w:p>
    <w:p w14:paraId="5AE61BA2" w14:textId="77777777" w:rsidR="00915677" w:rsidRPr="000943E3" w:rsidRDefault="00915677" w:rsidP="00915677">
      <w:pPr>
        <w:pStyle w:val="HTMLPreformatted"/>
        <w:spacing w:line="244" w:lineRule="atLeast"/>
        <w:rPr>
          <w:rFonts w:ascii="Arial" w:hAnsi="Arial" w:cs="Arial"/>
          <w:color w:val="555555"/>
          <w:sz w:val="28"/>
          <w:szCs w:val="28"/>
        </w:rPr>
      </w:pPr>
      <w:proofErr w:type="spellStart"/>
      <w:r w:rsidRPr="000943E3">
        <w:rPr>
          <w:rFonts w:ascii="Arial" w:hAnsi="Arial" w:cs="Arial"/>
          <w:color w:val="757575"/>
          <w:sz w:val="28"/>
          <w:szCs w:val="28"/>
        </w:rPr>
        <w:t>System</w:t>
      </w:r>
      <w:r w:rsidRPr="000943E3">
        <w:rPr>
          <w:rFonts w:ascii="Arial" w:hAnsi="Arial" w:cs="Arial"/>
          <w:color w:val="555555"/>
          <w:sz w:val="28"/>
          <w:szCs w:val="28"/>
        </w:rPr>
        <w:t>.</w:t>
      </w:r>
      <w:r w:rsidRPr="000943E3">
        <w:rPr>
          <w:rFonts w:ascii="Arial" w:hAnsi="Arial" w:cs="Arial"/>
          <w:color w:val="330099"/>
          <w:sz w:val="28"/>
          <w:szCs w:val="28"/>
        </w:rPr>
        <w:t>out</w:t>
      </w:r>
      <w:r w:rsidRPr="000943E3">
        <w:rPr>
          <w:rFonts w:ascii="Arial" w:hAnsi="Arial" w:cs="Arial"/>
          <w:color w:val="555555"/>
          <w:sz w:val="28"/>
          <w:szCs w:val="28"/>
        </w:rPr>
        <w:t>.</w:t>
      </w:r>
      <w:r w:rsidRPr="000943E3">
        <w:rPr>
          <w:rFonts w:ascii="Arial" w:hAnsi="Arial" w:cs="Arial"/>
          <w:color w:val="330099"/>
          <w:sz w:val="28"/>
          <w:szCs w:val="28"/>
        </w:rPr>
        <w:t>println</w:t>
      </w:r>
      <w:proofErr w:type="spellEnd"/>
      <w:r w:rsidRPr="000943E3">
        <w:rPr>
          <w:rFonts w:ascii="Arial" w:hAnsi="Arial" w:cs="Arial"/>
          <w:color w:val="555555"/>
          <w:sz w:val="28"/>
          <w:szCs w:val="28"/>
        </w:rPr>
        <w:t>(</w:t>
      </w:r>
      <w:proofErr w:type="spellStart"/>
      <w:r w:rsidRPr="000943E3">
        <w:rPr>
          <w:rFonts w:ascii="Arial" w:hAnsi="Arial" w:cs="Arial"/>
          <w:color w:val="333333"/>
          <w:sz w:val="28"/>
          <w:szCs w:val="28"/>
        </w:rPr>
        <w:t>color</w:t>
      </w:r>
      <w:proofErr w:type="spellEnd"/>
      <w:proofErr w:type="gramStart"/>
      <w:r w:rsidRPr="000943E3">
        <w:rPr>
          <w:rFonts w:ascii="Arial" w:hAnsi="Arial" w:cs="Arial"/>
          <w:color w:val="555555"/>
          <w:sz w:val="28"/>
          <w:szCs w:val="28"/>
        </w:rPr>
        <w:t>);</w:t>
      </w:r>
      <w:proofErr w:type="gramEnd"/>
    </w:p>
    <w:p w14:paraId="66E55E34" w14:textId="77777777" w:rsidR="000943E3" w:rsidRDefault="000943E3" w:rsidP="00915677">
      <w:pPr>
        <w:pStyle w:val="HTMLPreformatted"/>
        <w:spacing w:line="244" w:lineRule="atLeast"/>
        <w:rPr>
          <w:rFonts w:ascii="Arial" w:hAnsi="Arial" w:cs="Arial"/>
          <w:color w:val="555555"/>
          <w:sz w:val="23"/>
          <w:szCs w:val="23"/>
        </w:rPr>
      </w:pPr>
    </w:p>
    <w:p w14:paraId="49C71CB1" w14:textId="77777777" w:rsidR="000943E3" w:rsidRPr="007C2F1C" w:rsidRDefault="000943E3" w:rsidP="00915677">
      <w:pPr>
        <w:pStyle w:val="HTMLPreformatted"/>
        <w:spacing w:line="244" w:lineRule="atLeast"/>
        <w:rPr>
          <w:rFonts w:ascii="Arial" w:hAnsi="Arial" w:cs="Arial"/>
          <w:color w:val="555555"/>
          <w:sz w:val="28"/>
          <w:szCs w:val="28"/>
        </w:rPr>
      </w:pPr>
    </w:p>
    <w:p w14:paraId="44D14CDF" w14:textId="2371921C" w:rsidR="007C2F1C" w:rsidRPr="00752EC7" w:rsidRDefault="007C2F1C" w:rsidP="007C2F1C">
      <w:pPr>
        <w:pStyle w:val="HTMLPreformatted"/>
        <w:spacing w:line="244" w:lineRule="atLeast"/>
        <w:rPr>
          <w:rFonts w:ascii="Times New Roman" w:hAnsi="Times New Roman" w:cs="Times New Roman"/>
          <w:b/>
          <w:bCs/>
          <w:color w:val="FF0000"/>
          <w:sz w:val="28"/>
          <w:szCs w:val="28"/>
        </w:rPr>
      </w:pPr>
      <w:r w:rsidRPr="00752EC7">
        <w:rPr>
          <w:rFonts w:ascii="Times New Roman" w:hAnsi="Times New Roman" w:cs="Times New Roman"/>
          <w:color w:val="FF0000"/>
          <w:sz w:val="28"/>
          <w:szCs w:val="28"/>
        </w:rPr>
        <w:lastRenderedPageBreak/>
        <w:t>32.</w:t>
      </w:r>
      <w:r w:rsidRPr="00752EC7">
        <w:rPr>
          <w:rFonts w:ascii="Times New Roman" w:hAnsi="Times New Roman" w:cs="Times New Roman"/>
          <w:b/>
          <w:bCs/>
          <w:color w:val="FF0000"/>
          <w:sz w:val="28"/>
          <w:szCs w:val="28"/>
        </w:rPr>
        <w:t xml:space="preserve"> How to validate any error/success message in Selenium WebDriver?</w:t>
      </w:r>
    </w:p>
    <w:p w14:paraId="23E2D8C2" w14:textId="2C7EE1C0" w:rsidR="000943E3" w:rsidRPr="004878D5" w:rsidRDefault="000943E3" w:rsidP="00915677">
      <w:pPr>
        <w:pStyle w:val="HTMLPreformatted"/>
        <w:spacing w:line="244" w:lineRule="atLeast"/>
        <w:rPr>
          <w:rFonts w:ascii="Times New Roman" w:hAnsi="Times New Roman" w:cs="Times New Roman"/>
          <w:color w:val="555555"/>
          <w:sz w:val="28"/>
          <w:szCs w:val="28"/>
        </w:rPr>
      </w:pPr>
    </w:p>
    <w:p w14:paraId="68AE607E" w14:textId="1917102E" w:rsidR="00FB21EB" w:rsidRPr="004878D5" w:rsidRDefault="007C2F1C" w:rsidP="00915677">
      <w:pPr>
        <w:pStyle w:val="HTMLPreformatted"/>
        <w:spacing w:line="244" w:lineRule="atLeast"/>
        <w:rPr>
          <w:rFonts w:ascii="Times New Roman" w:hAnsi="Times New Roman" w:cs="Times New Roman"/>
          <w:color w:val="0D0D0D" w:themeColor="text1" w:themeTint="F2"/>
          <w:sz w:val="28"/>
          <w:szCs w:val="28"/>
        </w:rPr>
      </w:pPr>
      <w:r w:rsidRPr="004878D5">
        <w:rPr>
          <w:rFonts w:ascii="Times New Roman" w:hAnsi="Times New Roman" w:cs="Times New Roman"/>
          <w:color w:val="0D0D0D" w:themeColor="text1" w:themeTint="F2"/>
          <w:sz w:val="28"/>
          <w:szCs w:val="28"/>
        </w:rPr>
        <w:t xml:space="preserve">    </w:t>
      </w:r>
      <w:r w:rsidR="00FB21EB" w:rsidRPr="004878D5">
        <w:rPr>
          <w:rFonts w:ascii="Times New Roman" w:hAnsi="Times New Roman" w:cs="Times New Roman"/>
          <w:color w:val="0D0D0D" w:themeColor="text1" w:themeTint="F2"/>
          <w:sz w:val="28"/>
          <w:szCs w:val="28"/>
        </w:rPr>
        <w:t xml:space="preserve">Selenium provides </w:t>
      </w:r>
      <w:proofErr w:type="spellStart"/>
      <w:proofErr w:type="gramStart"/>
      <w:r w:rsidR="00FB21EB" w:rsidRPr="004878D5">
        <w:rPr>
          <w:rFonts w:ascii="Times New Roman" w:hAnsi="Times New Roman" w:cs="Times New Roman"/>
          <w:color w:val="0D0D0D" w:themeColor="text1" w:themeTint="F2"/>
          <w:sz w:val="28"/>
          <w:szCs w:val="28"/>
        </w:rPr>
        <w:t>getText</w:t>
      </w:r>
      <w:proofErr w:type="spellEnd"/>
      <w:r w:rsidR="00FB21EB" w:rsidRPr="004878D5">
        <w:rPr>
          <w:rFonts w:ascii="Times New Roman" w:hAnsi="Times New Roman" w:cs="Times New Roman"/>
          <w:color w:val="0D0D0D" w:themeColor="text1" w:themeTint="F2"/>
          <w:sz w:val="28"/>
          <w:szCs w:val="28"/>
        </w:rPr>
        <w:t>(</w:t>
      </w:r>
      <w:proofErr w:type="gramEnd"/>
      <w:r w:rsidR="00FB21EB" w:rsidRPr="004878D5">
        <w:rPr>
          <w:rFonts w:ascii="Times New Roman" w:hAnsi="Times New Roman" w:cs="Times New Roman"/>
          <w:color w:val="0D0D0D" w:themeColor="text1" w:themeTint="F2"/>
          <w:sz w:val="28"/>
          <w:szCs w:val="28"/>
        </w:rPr>
        <w:t>) command to validate the error message.</w:t>
      </w:r>
    </w:p>
    <w:p w14:paraId="3EF67D13" w14:textId="77777777" w:rsidR="004878D5" w:rsidRPr="004878D5" w:rsidRDefault="004878D5" w:rsidP="00915677">
      <w:pPr>
        <w:pStyle w:val="HTMLPreformatted"/>
        <w:spacing w:line="244" w:lineRule="atLeast"/>
        <w:rPr>
          <w:rFonts w:ascii="Times New Roman" w:hAnsi="Times New Roman" w:cs="Times New Roman"/>
          <w:color w:val="0D0D0D" w:themeColor="text1" w:themeTint="F2"/>
          <w:sz w:val="28"/>
          <w:szCs w:val="28"/>
        </w:rPr>
      </w:pPr>
    </w:p>
    <w:p w14:paraId="62F33B7E" w14:textId="77777777" w:rsidR="004878D5" w:rsidRPr="004878D5" w:rsidRDefault="004878D5" w:rsidP="004878D5">
      <w:pPr>
        <w:pStyle w:val="HTMLPreformatted"/>
        <w:rPr>
          <w:rFonts w:ascii="Times New Roman" w:hAnsi="Times New Roman" w:cs="Times New Roman"/>
          <w:color w:val="0D0D0D" w:themeColor="text1" w:themeTint="F2"/>
          <w:sz w:val="28"/>
          <w:szCs w:val="28"/>
        </w:rPr>
      </w:pPr>
      <w:r w:rsidRPr="004878D5">
        <w:rPr>
          <w:rFonts w:ascii="Times New Roman" w:hAnsi="Times New Roman" w:cs="Times New Roman"/>
          <w:color w:val="0D0D0D" w:themeColor="text1" w:themeTint="F2"/>
          <w:sz w:val="28"/>
          <w:szCs w:val="28"/>
        </w:rPr>
        <w:t xml:space="preserve">String </w:t>
      </w:r>
      <w:proofErr w:type="spellStart"/>
      <w:r w:rsidRPr="004878D5">
        <w:rPr>
          <w:rFonts w:ascii="Times New Roman" w:hAnsi="Times New Roman" w:cs="Times New Roman"/>
          <w:color w:val="0D0D0D" w:themeColor="text1" w:themeTint="F2"/>
          <w:sz w:val="28"/>
          <w:szCs w:val="28"/>
        </w:rPr>
        <w:t>textValue</w:t>
      </w:r>
      <w:proofErr w:type="spellEnd"/>
      <w:r w:rsidRPr="004878D5">
        <w:rPr>
          <w:rFonts w:ascii="Times New Roman" w:hAnsi="Times New Roman" w:cs="Times New Roman"/>
          <w:color w:val="0D0D0D" w:themeColor="text1" w:themeTint="F2"/>
          <w:sz w:val="28"/>
          <w:szCs w:val="28"/>
        </w:rPr>
        <w:t xml:space="preserve"> = </w:t>
      </w:r>
      <w:proofErr w:type="spellStart"/>
      <w:proofErr w:type="gramStart"/>
      <w:r w:rsidRPr="004878D5">
        <w:rPr>
          <w:rFonts w:ascii="Times New Roman" w:hAnsi="Times New Roman" w:cs="Times New Roman"/>
          <w:color w:val="0D0D0D" w:themeColor="text1" w:themeTint="F2"/>
          <w:sz w:val="28"/>
          <w:szCs w:val="28"/>
        </w:rPr>
        <w:t>driver.findElement</w:t>
      </w:r>
      <w:proofErr w:type="spellEnd"/>
      <w:proofErr w:type="gramEnd"/>
      <w:r w:rsidRPr="004878D5">
        <w:rPr>
          <w:rFonts w:ascii="Times New Roman" w:hAnsi="Times New Roman" w:cs="Times New Roman"/>
          <w:color w:val="0D0D0D" w:themeColor="text1" w:themeTint="F2"/>
          <w:sz w:val="28"/>
          <w:szCs w:val="28"/>
        </w:rPr>
        <w:t>(</w:t>
      </w:r>
      <w:proofErr w:type="spellStart"/>
      <w:r w:rsidRPr="004878D5">
        <w:rPr>
          <w:rFonts w:ascii="Times New Roman" w:hAnsi="Times New Roman" w:cs="Times New Roman"/>
          <w:color w:val="0D0D0D" w:themeColor="text1" w:themeTint="F2"/>
          <w:sz w:val="28"/>
          <w:szCs w:val="28"/>
        </w:rPr>
        <w:t>By.xpath</w:t>
      </w:r>
      <w:proofErr w:type="spellEnd"/>
      <w:r w:rsidRPr="004878D5">
        <w:rPr>
          <w:rFonts w:ascii="Times New Roman" w:hAnsi="Times New Roman" w:cs="Times New Roman"/>
          <w:color w:val="0D0D0D" w:themeColor="text1" w:themeTint="F2"/>
          <w:sz w:val="28"/>
          <w:szCs w:val="28"/>
        </w:rPr>
        <w:t>("/some/</w:t>
      </w:r>
      <w:proofErr w:type="spellStart"/>
      <w:r w:rsidRPr="004878D5">
        <w:rPr>
          <w:rFonts w:ascii="Times New Roman" w:hAnsi="Times New Roman" w:cs="Times New Roman"/>
          <w:color w:val="0D0D0D" w:themeColor="text1" w:themeTint="F2"/>
          <w:sz w:val="28"/>
          <w:szCs w:val="28"/>
        </w:rPr>
        <w:t>xpath</w:t>
      </w:r>
      <w:proofErr w:type="spellEnd"/>
      <w:r w:rsidRPr="004878D5">
        <w:rPr>
          <w:rFonts w:ascii="Times New Roman" w:hAnsi="Times New Roman" w:cs="Times New Roman"/>
          <w:color w:val="0D0D0D" w:themeColor="text1" w:themeTint="F2"/>
          <w:sz w:val="28"/>
          <w:szCs w:val="28"/>
        </w:rPr>
        <w:t>")).</w:t>
      </w:r>
      <w:proofErr w:type="spellStart"/>
      <w:r w:rsidRPr="004878D5">
        <w:rPr>
          <w:rFonts w:ascii="Times New Roman" w:hAnsi="Times New Roman" w:cs="Times New Roman"/>
          <w:color w:val="0D0D0D" w:themeColor="text1" w:themeTint="F2"/>
          <w:sz w:val="28"/>
          <w:szCs w:val="28"/>
        </w:rPr>
        <w:t>getText</w:t>
      </w:r>
      <w:proofErr w:type="spellEnd"/>
      <w:r w:rsidRPr="004878D5">
        <w:rPr>
          <w:rFonts w:ascii="Times New Roman" w:hAnsi="Times New Roman" w:cs="Times New Roman"/>
          <w:color w:val="0D0D0D" w:themeColor="text1" w:themeTint="F2"/>
          <w:sz w:val="28"/>
          <w:szCs w:val="28"/>
        </w:rPr>
        <w:t>();</w:t>
      </w:r>
    </w:p>
    <w:p w14:paraId="64D725F4" w14:textId="30559743" w:rsidR="000943E3" w:rsidRPr="004878D5" w:rsidRDefault="000943E3" w:rsidP="00915677">
      <w:pPr>
        <w:pStyle w:val="HTMLPreformatted"/>
        <w:spacing w:line="244" w:lineRule="atLeast"/>
        <w:rPr>
          <w:rFonts w:ascii="Times New Roman" w:hAnsi="Times New Roman" w:cs="Times New Roman"/>
          <w:color w:val="757575"/>
          <w:sz w:val="28"/>
          <w:szCs w:val="28"/>
        </w:rPr>
      </w:pPr>
    </w:p>
    <w:p w14:paraId="0B78BC3D" w14:textId="48BF0618" w:rsidR="00C670C5" w:rsidRPr="00F76F89" w:rsidRDefault="00C670C5" w:rsidP="00C670C5">
      <w:pPr>
        <w:spacing w:line="360" w:lineRule="auto"/>
        <w:rPr>
          <w:rFonts w:ascii="Times New Roman" w:eastAsia="Times New Roman" w:hAnsi="Times New Roman" w:cs="Times New Roman"/>
          <w:b/>
          <w:bCs/>
          <w:color w:val="FF0000"/>
          <w:kern w:val="0"/>
          <w:sz w:val="28"/>
          <w:szCs w:val="28"/>
          <w:lang w:eastAsia="en-IN"/>
          <w14:ligatures w14:val="none"/>
        </w:rPr>
      </w:pPr>
    </w:p>
    <w:p w14:paraId="36BC6057" w14:textId="04161C8D" w:rsidR="00C670C5" w:rsidRPr="00F76F89" w:rsidRDefault="0072244B" w:rsidP="00274247">
      <w:pPr>
        <w:shd w:val="clear" w:color="auto" w:fill="FFFFFF"/>
        <w:spacing w:after="0" w:line="360" w:lineRule="auto"/>
        <w:rPr>
          <w:rFonts w:ascii="Times New Roman" w:eastAsia="Times New Roman" w:hAnsi="Times New Roman" w:cs="Times New Roman"/>
          <w:b/>
          <w:bCs/>
          <w:color w:val="FF0000"/>
          <w:kern w:val="0"/>
          <w:sz w:val="28"/>
          <w:szCs w:val="28"/>
          <w:lang w:eastAsia="en-IN"/>
          <w14:ligatures w14:val="none"/>
        </w:rPr>
      </w:pPr>
      <w:r w:rsidRPr="00F76F89">
        <w:rPr>
          <w:rFonts w:ascii="Times New Roman" w:eastAsia="Times New Roman" w:hAnsi="Times New Roman" w:cs="Times New Roman"/>
          <w:b/>
          <w:bCs/>
          <w:color w:val="FF0000"/>
          <w:kern w:val="0"/>
          <w:sz w:val="28"/>
          <w:szCs w:val="28"/>
          <w:lang w:eastAsia="en-IN"/>
          <w14:ligatures w14:val="none"/>
        </w:rPr>
        <w:t>33.</w:t>
      </w:r>
      <w:r w:rsidR="003802CD" w:rsidRPr="00F76F89">
        <w:rPr>
          <w:rFonts w:ascii="Times New Roman" w:eastAsia="Times New Roman" w:hAnsi="Times New Roman" w:cs="Times New Roman"/>
          <w:b/>
          <w:bCs/>
          <w:color w:val="FF0000"/>
          <w:kern w:val="0"/>
          <w:sz w:val="28"/>
          <w:szCs w:val="28"/>
          <w:lang w:eastAsia="en-IN"/>
          <w14:ligatures w14:val="none"/>
        </w:rPr>
        <w:t>difference b/w radio button and checkbox?</w:t>
      </w:r>
    </w:p>
    <w:p w14:paraId="653A03FE" w14:textId="2576AB28" w:rsidR="003802CD" w:rsidRDefault="003802CD" w:rsidP="003802CD">
      <w:pPr>
        <w:pStyle w:val="ListParagraph"/>
        <w:numPr>
          <w:ilvl w:val="0"/>
          <w:numId w:val="16"/>
        </w:num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Radio button will select only one </w:t>
      </w:r>
      <w:proofErr w:type="gramStart"/>
      <w:r>
        <w:rPr>
          <w:rFonts w:ascii="Times New Roman" w:eastAsia="Times New Roman" w:hAnsi="Times New Roman" w:cs="Times New Roman"/>
          <w:color w:val="0D0D0D" w:themeColor="text1" w:themeTint="F2"/>
          <w:kern w:val="0"/>
          <w:sz w:val="28"/>
          <w:szCs w:val="28"/>
          <w:lang w:eastAsia="en-IN"/>
          <w14:ligatures w14:val="none"/>
        </w:rPr>
        <w:t>value</w:t>
      </w:r>
      <w:proofErr w:type="gramEnd"/>
    </w:p>
    <w:p w14:paraId="53CE7E77" w14:textId="0BC04EBE" w:rsidR="003802CD" w:rsidRDefault="003802CD" w:rsidP="003802CD">
      <w:pPr>
        <w:pStyle w:val="ListParagraph"/>
        <w:numPr>
          <w:ilvl w:val="0"/>
          <w:numId w:val="16"/>
        </w:num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Check box will select as many </w:t>
      </w:r>
      <w:proofErr w:type="gramStart"/>
      <w:r>
        <w:rPr>
          <w:rFonts w:ascii="Times New Roman" w:eastAsia="Times New Roman" w:hAnsi="Times New Roman" w:cs="Times New Roman"/>
          <w:color w:val="0D0D0D" w:themeColor="text1" w:themeTint="F2"/>
          <w:kern w:val="0"/>
          <w:sz w:val="28"/>
          <w:szCs w:val="28"/>
          <w:lang w:eastAsia="en-IN"/>
          <w14:ligatures w14:val="none"/>
        </w:rPr>
        <w:t>values</w:t>
      </w:r>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7036FEB2" w14:textId="47313C3D" w:rsidR="00EB6111" w:rsidRPr="00752EC7" w:rsidRDefault="003802CD" w:rsidP="00EB6111">
      <w:pPr>
        <w:spacing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34.</w:t>
      </w:r>
      <w:r w:rsidR="00EB6111" w:rsidRPr="00752EC7">
        <w:rPr>
          <w:rFonts w:ascii="Arial" w:eastAsia="Times New Roman" w:hAnsi="Arial" w:cs="Arial"/>
          <w:b/>
          <w:bCs/>
          <w:color w:val="FF0000"/>
          <w:kern w:val="0"/>
          <w:sz w:val="36"/>
          <w:szCs w:val="36"/>
          <w:lang w:eastAsia="en-IN"/>
          <w14:ligatures w14:val="none"/>
        </w:rPr>
        <w:t xml:space="preserve"> </w:t>
      </w:r>
      <w:r w:rsidR="00EB6111" w:rsidRPr="00752EC7">
        <w:rPr>
          <w:rFonts w:ascii="Times New Roman" w:eastAsia="Times New Roman" w:hAnsi="Times New Roman" w:cs="Times New Roman"/>
          <w:b/>
          <w:bCs/>
          <w:color w:val="FF0000"/>
          <w:kern w:val="0"/>
          <w:sz w:val="28"/>
          <w:szCs w:val="28"/>
          <w:lang w:eastAsia="en-IN"/>
          <w14:ligatures w14:val="none"/>
        </w:rPr>
        <w:t>How to check whether the radio button is checked or not?</w:t>
      </w:r>
    </w:p>
    <w:p w14:paraId="1FE94EC8" w14:textId="4AF6F3F0" w:rsidR="003161BC" w:rsidRDefault="003161BC"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Selenium </w:t>
      </w:r>
      <w:r>
        <w:rPr>
          <w:rFonts w:ascii="Times New Roman" w:eastAsia="Times New Roman" w:hAnsi="Times New Roman" w:cs="Times New Roman"/>
          <w:color w:val="0D0D0D" w:themeColor="text1" w:themeTint="F2"/>
          <w:kern w:val="0"/>
          <w:sz w:val="28"/>
          <w:szCs w:val="28"/>
          <w:lang w:eastAsia="en-IN"/>
          <w14:ligatures w14:val="none"/>
        </w:rPr>
        <w:t xml:space="preserve">will provide </w:t>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isSelected</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End"/>
      <w:r>
        <w:rPr>
          <w:rFonts w:ascii="Times New Roman" w:eastAsia="Times New Roman" w:hAnsi="Times New Roman" w:cs="Times New Roman"/>
          <w:color w:val="0D0D0D" w:themeColor="text1" w:themeTint="F2"/>
          <w:kern w:val="0"/>
          <w:sz w:val="28"/>
          <w:szCs w:val="28"/>
          <w:lang w:eastAsia="en-IN"/>
          <w14:ligatures w14:val="none"/>
        </w:rPr>
        <w:t>) command</w:t>
      </w:r>
    </w:p>
    <w:p w14:paraId="5DD1D1BE" w14:textId="2F797459" w:rsidR="0083578F" w:rsidRDefault="0083578F"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isSelected</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is nothing but it will check the specific </w:t>
      </w:r>
      <w:r w:rsidR="007A6C12">
        <w:rPr>
          <w:rFonts w:ascii="Times New Roman" w:eastAsia="Times New Roman" w:hAnsi="Times New Roman" w:cs="Times New Roman"/>
          <w:color w:val="0D0D0D" w:themeColor="text1" w:themeTint="F2"/>
          <w:kern w:val="0"/>
          <w:sz w:val="28"/>
          <w:szCs w:val="28"/>
          <w:lang w:eastAsia="en-IN"/>
          <w14:ligatures w14:val="none"/>
        </w:rPr>
        <w:t>value</w:t>
      </w:r>
      <w:r>
        <w:rPr>
          <w:rFonts w:ascii="Times New Roman" w:eastAsia="Times New Roman" w:hAnsi="Times New Roman" w:cs="Times New Roman"/>
          <w:color w:val="0D0D0D" w:themeColor="text1" w:themeTint="F2"/>
          <w:kern w:val="0"/>
          <w:sz w:val="28"/>
          <w:szCs w:val="28"/>
          <w:lang w:eastAsia="en-IN"/>
          <w14:ligatures w14:val="none"/>
        </w:rPr>
        <w:t xml:space="preserve"> is selected </w:t>
      </w:r>
      <w:r w:rsidR="007A6C12">
        <w:rPr>
          <w:rFonts w:ascii="Times New Roman" w:eastAsia="Times New Roman" w:hAnsi="Times New Roman" w:cs="Times New Roman"/>
          <w:color w:val="0D0D0D" w:themeColor="text1" w:themeTint="F2"/>
          <w:kern w:val="0"/>
          <w:sz w:val="28"/>
          <w:szCs w:val="28"/>
          <w:lang w:eastAsia="en-IN"/>
          <w14:ligatures w14:val="none"/>
        </w:rPr>
        <w:t>or not</w:t>
      </w:r>
      <w:r w:rsidR="001E69F8">
        <w:rPr>
          <w:rFonts w:ascii="Times New Roman" w:eastAsia="Times New Roman" w:hAnsi="Times New Roman" w:cs="Times New Roman"/>
          <w:color w:val="0D0D0D" w:themeColor="text1" w:themeTint="F2"/>
          <w:kern w:val="0"/>
          <w:sz w:val="28"/>
          <w:szCs w:val="28"/>
          <w:lang w:eastAsia="en-IN"/>
          <w14:ligatures w14:val="none"/>
        </w:rPr>
        <w:t>.</w:t>
      </w:r>
    </w:p>
    <w:p w14:paraId="5041957D" w14:textId="5734A2EA" w:rsidR="001E69F8" w:rsidRDefault="001E69F8"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It will return a Boolean value.</w:t>
      </w:r>
    </w:p>
    <w:p w14:paraId="62A484F1" w14:textId="77777777" w:rsidR="000C1F34" w:rsidRDefault="000C1F34" w:rsidP="000C1F34">
      <w:pPr>
        <w:pStyle w:val="HTMLPreformatted"/>
        <w:spacing w:line="244" w:lineRule="atLeast"/>
        <w:rPr>
          <w:rFonts w:ascii="Arial" w:hAnsi="Arial" w:cs="Arial"/>
          <w:color w:val="333333"/>
          <w:sz w:val="23"/>
          <w:szCs w:val="23"/>
        </w:rPr>
      </w:pPr>
      <w:proofErr w:type="spellStart"/>
      <w:r>
        <w:rPr>
          <w:rFonts w:ascii="Arial" w:hAnsi="Arial" w:cs="Arial"/>
          <w:color w:val="333333"/>
          <w:sz w:val="23"/>
          <w:szCs w:val="23"/>
        </w:rPr>
        <w:t>WebElement</w:t>
      </w:r>
      <w:proofErr w:type="spellEnd"/>
      <w:r>
        <w:rPr>
          <w:rFonts w:ascii="Arial" w:hAnsi="Arial" w:cs="Arial"/>
          <w:color w:val="333333"/>
          <w:sz w:val="23"/>
          <w:szCs w:val="23"/>
        </w:rPr>
        <w:t xml:space="preserve"> gender </w:t>
      </w:r>
      <w:proofErr w:type="gramStart"/>
      <w:r>
        <w:rPr>
          <w:rFonts w:ascii="Arial" w:hAnsi="Arial" w:cs="Arial"/>
          <w:color w:val="555555"/>
          <w:sz w:val="23"/>
          <w:szCs w:val="23"/>
        </w:rPr>
        <w:t>=</w:t>
      </w:r>
      <w:r>
        <w:rPr>
          <w:rFonts w:ascii="Arial" w:hAnsi="Arial" w:cs="Arial"/>
          <w:color w:val="333333"/>
          <w:sz w:val="23"/>
          <w:szCs w:val="23"/>
        </w:rPr>
        <w:t xml:space="preserve">  </w:t>
      </w:r>
      <w:proofErr w:type="spellStart"/>
      <w:r>
        <w:rPr>
          <w:rFonts w:ascii="Arial" w:hAnsi="Arial" w:cs="Arial"/>
          <w:color w:val="333333"/>
          <w:sz w:val="23"/>
          <w:szCs w:val="23"/>
        </w:rPr>
        <w:t>driver</w:t>
      </w:r>
      <w:proofErr w:type="gramEnd"/>
      <w:r>
        <w:rPr>
          <w:rFonts w:ascii="Arial" w:hAnsi="Arial" w:cs="Arial"/>
          <w:color w:val="555555"/>
          <w:sz w:val="23"/>
          <w:szCs w:val="23"/>
        </w:rPr>
        <w:t>.</w:t>
      </w:r>
      <w:r>
        <w:rPr>
          <w:rFonts w:ascii="Arial" w:hAnsi="Arial" w:cs="Arial"/>
          <w:color w:val="330099"/>
          <w:sz w:val="23"/>
          <w:szCs w:val="23"/>
        </w:rPr>
        <w:t>findElement</w:t>
      </w:r>
      <w:proofErr w:type="spellEnd"/>
      <w:r>
        <w:rPr>
          <w:rFonts w:ascii="Arial" w:hAnsi="Arial" w:cs="Arial"/>
          <w:color w:val="555555"/>
          <w:sz w:val="23"/>
          <w:szCs w:val="23"/>
        </w:rPr>
        <w:t>(</w:t>
      </w:r>
      <w:r>
        <w:rPr>
          <w:rFonts w:ascii="Arial" w:hAnsi="Arial" w:cs="Arial"/>
          <w:color w:val="333333"/>
          <w:sz w:val="23"/>
          <w:szCs w:val="23"/>
        </w:rPr>
        <w:t>By</w:t>
      </w:r>
      <w:r>
        <w:rPr>
          <w:rFonts w:ascii="Arial" w:hAnsi="Arial" w:cs="Arial"/>
          <w:color w:val="555555"/>
          <w:sz w:val="23"/>
          <w:szCs w:val="23"/>
        </w:rPr>
        <w:t>.</w:t>
      </w:r>
      <w:r>
        <w:rPr>
          <w:rFonts w:ascii="Arial" w:hAnsi="Arial" w:cs="Arial"/>
          <w:color w:val="330099"/>
          <w:sz w:val="23"/>
          <w:szCs w:val="23"/>
        </w:rPr>
        <w:t>id</w:t>
      </w:r>
      <w:r>
        <w:rPr>
          <w:rFonts w:ascii="Arial" w:hAnsi="Arial" w:cs="Arial"/>
          <w:color w:val="555555"/>
          <w:sz w:val="23"/>
          <w:szCs w:val="23"/>
        </w:rPr>
        <w:t>(</w:t>
      </w:r>
      <w:r>
        <w:rPr>
          <w:rFonts w:ascii="Arial" w:hAnsi="Arial" w:cs="Arial"/>
          <w:color w:val="CC3300"/>
          <w:sz w:val="23"/>
          <w:szCs w:val="23"/>
        </w:rPr>
        <w:t>"some-radio-button-id"</w:t>
      </w:r>
      <w:r>
        <w:rPr>
          <w:rFonts w:ascii="Arial" w:hAnsi="Arial" w:cs="Arial"/>
          <w:color w:val="555555"/>
          <w:sz w:val="23"/>
          <w:szCs w:val="23"/>
        </w:rPr>
        <w:t>));</w:t>
      </w:r>
    </w:p>
    <w:p w14:paraId="5C8CF56E" w14:textId="77777777" w:rsidR="000C1F34" w:rsidRDefault="000C1F34" w:rsidP="000C1F34">
      <w:pPr>
        <w:pStyle w:val="HTMLPreformatted"/>
        <w:spacing w:line="244" w:lineRule="atLeast"/>
        <w:rPr>
          <w:color w:val="333333"/>
          <w:sz w:val="23"/>
          <w:szCs w:val="23"/>
        </w:rPr>
      </w:pPr>
    </w:p>
    <w:p w14:paraId="26B05BAC" w14:textId="77777777" w:rsidR="000C1F34" w:rsidRDefault="000C1F34" w:rsidP="000C1F34">
      <w:pPr>
        <w:pStyle w:val="HTMLPreformatted"/>
        <w:spacing w:line="244" w:lineRule="atLeast"/>
        <w:rPr>
          <w:color w:val="333333"/>
          <w:sz w:val="23"/>
          <w:szCs w:val="23"/>
        </w:rPr>
      </w:pPr>
      <w:proofErr w:type="spellStart"/>
      <w:r>
        <w:rPr>
          <w:rFonts w:ascii="Arial" w:hAnsi="Arial" w:cs="Arial"/>
          <w:b/>
          <w:bCs/>
          <w:color w:val="007788"/>
          <w:sz w:val="23"/>
          <w:szCs w:val="23"/>
        </w:rPr>
        <w:t>boolean</w:t>
      </w:r>
      <w:proofErr w:type="spellEnd"/>
      <w:r>
        <w:rPr>
          <w:rFonts w:ascii="Arial" w:hAnsi="Arial" w:cs="Arial"/>
          <w:color w:val="333333"/>
          <w:sz w:val="23"/>
          <w:szCs w:val="23"/>
        </w:rPr>
        <w:t xml:space="preserve"> </w:t>
      </w:r>
      <w:proofErr w:type="spellStart"/>
      <w:r>
        <w:rPr>
          <w:rFonts w:ascii="Arial" w:hAnsi="Arial" w:cs="Arial"/>
          <w:color w:val="333333"/>
          <w:sz w:val="23"/>
          <w:szCs w:val="23"/>
        </w:rPr>
        <w:t>isGenderSelected</w:t>
      </w:r>
      <w:proofErr w:type="spellEnd"/>
      <w:r>
        <w:rPr>
          <w:rFonts w:ascii="Arial" w:hAnsi="Arial" w:cs="Arial"/>
          <w:color w:val="333333"/>
          <w:sz w:val="23"/>
          <w:szCs w:val="23"/>
        </w:rPr>
        <w:t xml:space="preserve"> </w:t>
      </w:r>
      <w:r>
        <w:rPr>
          <w:rFonts w:ascii="Arial" w:hAnsi="Arial" w:cs="Arial"/>
          <w:color w:val="555555"/>
          <w:sz w:val="23"/>
          <w:szCs w:val="23"/>
        </w:rPr>
        <w:t>=</w:t>
      </w:r>
      <w:r>
        <w:rPr>
          <w:rFonts w:ascii="Arial" w:hAnsi="Arial" w:cs="Arial"/>
          <w:color w:val="333333"/>
          <w:sz w:val="23"/>
          <w:szCs w:val="23"/>
        </w:rPr>
        <w:t xml:space="preserve"> </w:t>
      </w:r>
      <w:proofErr w:type="spellStart"/>
      <w:proofErr w:type="gramStart"/>
      <w:r>
        <w:rPr>
          <w:rFonts w:ascii="Arial" w:hAnsi="Arial" w:cs="Arial"/>
          <w:color w:val="333333"/>
          <w:sz w:val="23"/>
          <w:szCs w:val="23"/>
        </w:rPr>
        <w:t>gender</w:t>
      </w:r>
      <w:r>
        <w:rPr>
          <w:rFonts w:ascii="Arial" w:hAnsi="Arial" w:cs="Arial"/>
          <w:color w:val="555555"/>
          <w:sz w:val="23"/>
          <w:szCs w:val="23"/>
        </w:rPr>
        <w:t>.</w:t>
      </w:r>
      <w:r>
        <w:rPr>
          <w:rFonts w:ascii="Arial" w:hAnsi="Arial" w:cs="Arial"/>
          <w:color w:val="330099"/>
          <w:sz w:val="23"/>
          <w:szCs w:val="23"/>
        </w:rPr>
        <w:t>isSelected</w:t>
      </w:r>
      <w:proofErr w:type="spellEnd"/>
      <w:proofErr w:type="gramEnd"/>
      <w:r>
        <w:rPr>
          <w:rFonts w:ascii="Arial" w:hAnsi="Arial" w:cs="Arial"/>
          <w:color w:val="555555"/>
          <w:sz w:val="23"/>
          <w:szCs w:val="23"/>
        </w:rPr>
        <w:t>();</w:t>
      </w:r>
    </w:p>
    <w:p w14:paraId="58157998" w14:textId="77777777" w:rsidR="000C1F34" w:rsidRPr="00752EC7" w:rsidRDefault="000C1F34" w:rsidP="00EB6111">
      <w:pPr>
        <w:spacing w:line="360" w:lineRule="auto"/>
        <w:rPr>
          <w:rFonts w:ascii="Times New Roman" w:eastAsia="Times New Roman" w:hAnsi="Times New Roman" w:cs="Times New Roman"/>
          <w:color w:val="FF0000"/>
          <w:kern w:val="0"/>
          <w:sz w:val="28"/>
          <w:szCs w:val="28"/>
          <w:lang w:eastAsia="en-IN"/>
          <w14:ligatures w14:val="none"/>
        </w:rPr>
      </w:pPr>
    </w:p>
    <w:p w14:paraId="19AEEA49" w14:textId="1D7A52BB" w:rsidR="00BE79D3" w:rsidRPr="00752EC7" w:rsidRDefault="00BE79D3" w:rsidP="00EB6111">
      <w:pPr>
        <w:spacing w:line="360" w:lineRule="auto"/>
        <w:rPr>
          <w:rFonts w:ascii="Times New Roman" w:eastAsia="Times New Roman" w:hAnsi="Times New Roman" w:cs="Times New Roman"/>
          <w:b/>
          <w:bCs/>
          <w:color w:val="FF0000"/>
          <w:kern w:val="0"/>
          <w:sz w:val="28"/>
          <w:szCs w:val="28"/>
          <w:lang w:eastAsia="en-IN"/>
          <w14:ligatures w14:val="none"/>
        </w:rPr>
      </w:pPr>
      <w:r w:rsidRPr="00752EC7">
        <w:rPr>
          <w:rFonts w:ascii="Times New Roman" w:eastAsia="Times New Roman" w:hAnsi="Times New Roman" w:cs="Times New Roman"/>
          <w:b/>
          <w:bCs/>
          <w:color w:val="FF0000"/>
          <w:kern w:val="0"/>
          <w:sz w:val="28"/>
          <w:szCs w:val="28"/>
          <w:lang w:eastAsia="en-IN"/>
          <w14:ligatures w14:val="none"/>
        </w:rPr>
        <w:t xml:space="preserve">35.what is </w:t>
      </w:r>
      <w:proofErr w:type="spellStart"/>
      <w:r w:rsidRPr="00752EC7">
        <w:rPr>
          <w:rFonts w:ascii="Times New Roman" w:eastAsia="Times New Roman" w:hAnsi="Times New Roman" w:cs="Times New Roman"/>
          <w:b/>
          <w:bCs/>
          <w:color w:val="FF0000"/>
          <w:kern w:val="0"/>
          <w:sz w:val="28"/>
          <w:szCs w:val="28"/>
          <w:lang w:eastAsia="en-IN"/>
          <w14:ligatures w14:val="none"/>
        </w:rPr>
        <w:t>Webelement</w:t>
      </w:r>
      <w:proofErr w:type="spellEnd"/>
      <w:r w:rsidRPr="00752EC7">
        <w:rPr>
          <w:rFonts w:ascii="Times New Roman" w:eastAsia="Times New Roman" w:hAnsi="Times New Roman" w:cs="Times New Roman"/>
          <w:b/>
          <w:bCs/>
          <w:color w:val="FF0000"/>
          <w:kern w:val="0"/>
          <w:sz w:val="28"/>
          <w:szCs w:val="28"/>
          <w:lang w:eastAsia="en-IN"/>
          <w14:ligatures w14:val="none"/>
        </w:rPr>
        <w:t>?</w:t>
      </w:r>
    </w:p>
    <w:p w14:paraId="264B40CF" w14:textId="71D68462" w:rsidR="00BE79D3" w:rsidRDefault="00BE79D3"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Driver.findElement</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is return a </w:t>
      </w:r>
      <w:proofErr w:type="spellStart"/>
      <w:r>
        <w:rPr>
          <w:rFonts w:ascii="Times New Roman" w:eastAsia="Times New Roman" w:hAnsi="Times New Roman" w:cs="Times New Roman"/>
          <w:color w:val="0D0D0D" w:themeColor="text1" w:themeTint="F2"/>
          <w:kern w:val="0"/>
          <w:sz w:val="28"/>
          <w:szCs w:val="28"/>
          <w:lang w:eastAsia="en-IN"/>
          <w14:ligatures w14:val="none"/>
        </w:rPr>
        <w:t>webElement</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that’s why we store</w:t>
      </w:r>
      <w:r w:rsidR="004C3AAD">
        <w:rPr>
          <w:rFonts w:ascii="Times New Roman" w:eastAsia="Times New Roman" w:hAnsi="Times New Roman" w:cs="Times New Roman"/>
          <w:color w:val="0D0D0D" w:themeColor="text1" w:themeTint="F2"/>
          <w:kern w:val="0"/>
          <w:sz w:val="28"/>
          <w:szCs w:val="28"/>
          <w:lang w:eastAsia="en-IN"/>
          <w14:ligatures w14:val="none"/>
        </w:rPr>
        <w:t xml:space="preserve"> it in a </w:t>
      </w:r>
      <w:proofErr w:type="spellStart"/>
      <w:r w:rsidR="004C3AAD">
        <w:rPr>
          <w:rFonts w:ascii="Times New Roman" w:eastAsia="Times New Roman" w:hAnsi="Times New Roman" w:cs="Times New Roman"/>
          <w:color w:val="0D0D0D" w:themeColor="text1" w:themeTint="F2"/>
          <w:kern w:val="0"/>
          <w:sz w:val="28"/>
          <w:szCs w:val="28"/>
          <w:lang w:eastAsia="en-IN"/>
          <w14:ligatures w14:val="none"/>
        </w:rPr>
        <w:t>WebElement</w:t>
      </w:r>
      <w:proofErr w:type="spellEnd"/>
      <w:r w:rsidR="004C3AAD">
        <w:rPr>
          <w:rFonts w:ascii="Times New Roman" w:eastAsia="Times New Roman" w:hAnsi="Times New Roman" w:cs="Times New Roman"/>
          <w:color w:val="0D0D0D" w:themeColor="text1" w:themeTint="F2"/>
          <w:kern w:val="0"/>
          <w:sz w:val="28"/>
          <w:szCs w:val="28"/>
          <w:lang w:eastAsia="en-IN"/>
          <w14:ligatures w14:val="none"/>
        </w:rPr>
        <w:t>.</w:t>
      </w:r>
    </w:p>
    <w:p w14:paraId="71014C1C" w14:textId="318F9B32" w:rsidR="00441C07" w:rsidRPr="00D27240" w:rsidRDefault="00441C07" w:rsidP="00EB6111">
      <w:pPr>
        <w:spacing w:line="360" w:lineRule="auto"/>
        <w:rPr>
          <w:rFonts w:ascii="Times New Roman" w:eastAsia="Times New Roman" w:hAnsi="Times New Roman" w:cs="Times New Roman"/>
          <w:b/>
          <w:bCs/>
          <w:color w:val="FF0000"/>
          <w:kern w:val="0"/>
          <w:sz w:val="28"/>
          <w:szCs w:val="28"/>
          <w:lang w:eastAsia="en-IN"/>
          <w14:ligatures w14:val="none"/>
        </w:rPr>
      </w:pPr>
      <w:r w:rsidRPr="00D27240">
        <w:rPr>
          <w:rFonts w:ascii="Times New Roman" w:eastAsia="Times New Roman" w:hAnsi="Times New Roman" w:cs="Times New Roman"/>
          <w:b/>
          <w:bCs/>
          <w:color w:val="FF0000"/>
          <w:kern w:val="0"/>
          <w:sz w:val="28"/>
          <w:szCs w:val="28"/>
          <w:lang w:eastAsia="en-IN"/>
          <w14:ligatures w14:val="none"/>
        </w:rPr>
        <w:t>36.</w:t>
      </w:r>
      <w:r w:rsidR="00DA0933" w:rsidRPr="00D27240">
        <w:rPr>
          <w:rFonts w:ascii="Times New Roman" w:eastAsia="Times New Roman" w:hAnsi="Times New Roman" w:cs="Times New Roman"/>
          <w:b/>
          <w:bCs/>
          <w:color w:val="FF0000"/>
          <w:kern w:val="0"/>
          <w:sz w:val="28"/>
          <w:szCs w:val="28"/>
          <w:lang w:eastAsia="en-IN"/>
          <w14:ligatures w14:val="none"/>
        </w:rPr>
        <w:t>how to handle drop down?</w:t>
      </w:r>
    </w:p>
    <w:p w14:paraId="0A2C68FD" w14:textId="7FD947BD" w:rsidR="00DA0933" w:rsidRDefault="00DA0933"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w:t>
      </w:r>
      <w:r w:rsidR="00055575" w:rsidRPr="00055575">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In selenium to handle drop </w:t>
      </w:r>
      <w:proofErr w:type="gramStart"/>
      <w:r>
        <w:rPr>
          <w:rFonts w:ascii="Times New Roman" w:eastAsia="Times New Roman" w:hAnsi="Times New Roman" w:cs="Times New Roman"/>
          <w:color w:val="0D0D0D" w:themeColor="text1" w:themeTint="F2"/>
          <w:kern w:val="0"/>
          <w:sz w:val="28"/>
          <w:szCs w:val="28"/>
          <w:lang w:eastAsia="en-IN"/>
          <w14:ligatures w14:val="none"/>
        </w:rPr>
        <w:t xml:space="preserve">down </w:t>
      </w:r>
      <w:r w:rsidR="00055575">
        <w:rPr>
          <w:rFonts w:ascii="Times New Roman" w:eastAsia="Times New Roman" w:hAnsi="Times New Roman" w:cs="Times New Roman"/>
          <w:color w:val="0D0D0D" w:themeColor="text1" w:themeTint="F2"/>
          <w:kern w:val="0"/>
          <w:sz w:val="28"/>
          <w:szCs w:val="28"/>
          <w:lang w:eastAsia="en-IN"/>
          <w14:ligatures w14:val="none"/>
        </w:rPr>
        <w:t>,</w:t>
      </w:r>
      <w:proofErr w:type="gramEnd"/>
      <w:r w:rsidR="00055575">
        <w:rPr>
          <w:rFonts w:ascii="Times New Roman" w:eastAsia="Times New Roman" w:hAnsi="Times New Roman" w:cs="Times New Roman"/>
          <w:color w:val="0D0D0D" w:themeColor="text1" w:themeTint="F2"/>
          <w:kern w:val="0"/>
          <w:sz w:val="28"/>
          <w:szCs w:val="28"/>
          <w:lang w:eastAsia="en-IN"/>
          <w14:ligatures w14:val="none"/>
        </w:rPr>
        <w:t xml:space="preserve"> there is class </w:t>
      </w:r>
      <w:proofErr w:type="spellStart"/>
      <w:r w:rsidR="00055575">
        <w:rPr>
          <w:rFonts w:ascii="Times New Roman" w:eastAsia="Times New Roman" w:hAnsi="Times New Roman" w:cs="Times New Roman"/>
          <w:color w:val="0D0D0D" w:themeColor="text1" w:themeTint="F2"/>
          <w:kern w:val="0"/>
          <w:sz w:val="28"/>
          <w:szCs w:val="28"/>
          <w:lang w:eastAsia="en-IN"/>
          <w14:ligatures w14:val="none"/>
        </w:rPr>
        <w:t>calles</w:t>
      </w:r>
      <w:proofErr w:type="spellEnd"/>
      <w:r w:rsidR="00055575">
        <w:rPr>
          <w:rFonts w:ascii="Times New Roman" w:eastAsia="Times New Roman" w:hAnsi="Times New Roman" w:cs="Times New Roman"/>
          <w:color w:val="0D0D0D" w:themeColor="text1" w:themeTint="F2"/>
          <w:kern w:val="0"/>
          <w:sz w:val="28"/>
          <w:szCs w:val="28"/>
          <w:lang w:eastAsia="en-IN"/>
          <w14:ligatures w14:val="none"/>
        </w:rPr>
        <w:t xml:space="preserve"> Select class.</w:t>
      </w:r>
    </w:p>
    <w:p w14:paraId="41B8FB2F" w14:textId="0A7A5C60" w:rsidR="00055575" w:rsidRDefault="00055575"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55575">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we have to inform </w:t>
      </w:r>
      <w:proofErr w:type="gramStart"/>
      <w:r>
        <w:rPr>
          <w:rFonts w:ascii="Times New Roman" w:eastAsia="Times New Roman" w:hAnsi="Times New Roman" w:cs="Times New Roman"/>
          <w:color w:val="0D0D0D" w:themeColor="text1" w:themeTint="F2"/>
          <w:kern w:val="0"/>
          <w:sz w:val="28"/>
          <w:szCs w:val="28"/>
          <w:lang w:eastAsia="en-IN"/>
          <w14:ligatures w14:val="none"/>
        </w:rPr>
        <w:t xml:space="preserve">selenium </w:t>
      </w:r>
      <w:r w:rsidR="00BF52CC">
        <w:rPr>
          <w:rFonts w:ascii="Times New Roman" w:eastAsia="Times New Roman" w:hAnsi="Times New Roman" w:cs="Times New Roman"/>
          <w:color w:val="0D0D0D" w:themeColor="text1" w:themeTint="F2"/>
          <w:kern w:val="0"/>
          <w:sz w:val="28"/>
          <w:szCs w:val="28"/>
          <w:lang w:eastAsia="en-IN"/>
          <w14:ligatures w14:val="none"/>
        </w:rPr>
        <w:t>,where</w:t>
      </w:r>
      <w:proofErr w:type="gramEnd"/>
      <w:r w:rsidR="00BF52CC">
        <w:rPr>
          <w:rFonts w:ascii="Times New Roman" w:eastAsia="Times New Roman" w:hAnsi="Times New Roman" w:cs="Times New Roman"/>
          <w:color w:val="0D0D0D" w:themeColor="text1" w:themeTint="F2"/>
          <w:kern w:val="0"/>
          <w:sz w:val="28"/>
          <w:szCs w:val="28"/>
          <w:lang w:eastAsia="en-IN"/>
          <w14:ligatures w14:val="none"/>
        </w:rPr>
        <w:t xml:space="preserve"> the drop down is present.</w:t>
      </w:r>
    </w:p>
    <w:p w14:paraId="48AF30A1" w14:textId="517D7064" w:rsidR="00451A4A" w:rsidRDefault="00451A4A" w:rsidP="00EB611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Select </w:t>
      </w:r>
      <w:proofErr w:type="spellStart"/>
      <w:r>
        <w:rPr>
          <w:rFonts w:ascii="Times New Roman" w:eastAsia="Times New Roman" w:hAnsi="Times New Roman" w:cs="Times New Roman"/>
          <w:color w:val="0D0D0D" w:themeColor="text1" w:themeTint="F2"/>
          <w:kern w:val="0"/>
          <w:sz w:val="28"/>
          <w:szCs w:val="28"/>
          <w:lang w:eastAsia="en-IN"/>
          <w14:ligatures w14:val="none"/>
        </w:rPr>
        <w:t>sel</w:t>
      </w:r>
      <w:proofErr w:type="spellEnd"/>
      <w:r>
        <w:rPr>
          <w:rFonts w:ascii="Times New Roman" w:eastAsia="Times New Roman" w:hAnsi="Times New Roman" w:cs="Times New Roman"/>
          <w:color w:val="0D0D0D" w:themeColor="text1" w:themeTint="F2"/>
          <w:kern w:val="0"/>
          <w:sz w:val="28"/>
          <w:szCs w:val="28"/>
          <w:lang w:eastAsia="en-IN"/>
          <w14:ligatures w14:val="none"/>
        </w:rPr>
        <w:t>=new Select(</w:t>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driver.findEleme</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6BD63E9B" w14:textId="15A9D2F5" w:rsidR="00451A4A" w:rsidRPr="00D27240" w:rsidRDefault="00451A4A" w:rsidP="00EB6111">
      <w:pPr>
        <w:spacing w:line="360" w:lineRule="auto"/>
        <w:rPr>
          <w:rFonts w:ascii="Times New Roman" w:eastAsia="Times New Roman" w:hAnsi="Times New Roman" w:cs="Times New Roman"/>
          <w:b/>
          <w:bCs/>
          <w:color w:val="FF0000"/>
          <w:kern w:val="0"/>
          <w:sz w:val="28"/>
          <w:szCs w:val="28"/>
          <w:lang w:eastAsia="en-IN"/>
          <w14:ligatures w14:val="none"/>
        </w:rPr>
      </w:pPr>
      <w:r w:rsidRPr="00D27240">
        <w:rPr>
          <w:rFonts w:ascii="Times New Roman" w:eastAsia="Times New Roman" w:hAnsi="Times New Roman" w:cs="Times New Roman"/>
          <w:b/>
          <w:bCs/>
          <w:color w:val="FF0000"/>
          <w:kern w:val="0"/>
          <w:sz w:val="28"/>
          <w:szCs w:val="28"/>
          <w:lang w:eastAsia="en-IN"/>
          <w14:ligatures w14:val="none"/>
        </w:rPr>
        <w:t>37.</w:t>
      </w:r>
      <w:r w:rsidR="006156B1" w:rsidRPr="00D27240">
        <w:rPr>
          <w:rFonts w:ascii="Times New Roman" w:eastAsia="Times New Roman" w:hAnsi="Times New Roman" w:cs="Times New Roman"/>
          <w:b/>
          <w:bCs/>
          <w:color w:val="FF0000"/>
          <w:kern w:val="0"/>
          <w:sz w:val="28"/>
          <w:szCs w:val="28"/>
          <w:lang w:eastAsia="en-IN"/>
          <w14:ligatures w14:val="none"/>
        </w:rPr>
        <w:t>Three ways to select drop down in selenium</w:t>
      </w:r>
    </w:p>
    <w:p w14:paraId="64C6A67B" w14:textId="39E27DC5" w:rsidR="006156B1" w:rsidRDefault="00053F87" w:rsidP="006156B1">
      <w:pPr>
        <w:pStyle w:val="ListParagraph"/>
        <w:numPr>
          <w:ilvl w:val="0"/>
          <w:numId w:val="17"/>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SelectByIndex</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End"/>
      <w:r>
        <w:rPr>
          <w:rFonts w:ascii="Times New Roman" w:eastAsia="Times New Roman" w:hAnsi="Times New Roman" w:cs="Times New Roman"/>
          <w:color w:val="0D0D0D" w:themeColor="text1" w:themeTint="F2"/>
          <w:kern w:val="0"/>
          <w:sz w:val="28"/>
          <w:szCs w:val="28"/>
          <w:lang w:eastAsia="en-IN"/>
          <w14:ligatures w14:val="none"/>
        </w:rPr>
        <w:t>index start from 0)\</w:t>
      </w:r>
    </w:p>
    <w:p w14:paraId="3016EB30" w14:textId="03A07A90" w:rsidR="00053F87" w:rsidRDefault="00053F87" w:rsidP="006156B1">
      <w:pPr>
        <w:pStyle w:val="ListParagraph"/>
        <w:numPr>
          <w:ilvl w:val="0"/>
          <w:numId w:val="17"/>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SelectByValue</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End"/>
      <w:r>
        <w:rPr>
          <w:rFonts w:ascii="Times New Roman" w:eastAsia="Times New Roman" w:hAnsi="Times New Roman" w:cs="Times New Roman"/>
          <w:color w:val="0D0D0D" w:themeColor="text1" w:themeTint="F2"/>
          <w:kern w:val="0"/>
          <w:sz w:val="28"/>
          <w:szCs w:val="28"/>
          <w:lang w:eastAsia="en-IN"/>
          <w14:ligatures w14:val="none"/>
        </w:rPr>
        <w:t>“6”);</w:t>
      </w:r>
    </w:p>
    <w:p w14:paraId="6651C203" w14:textId="36020A28" w:rsidR="00053F87" w:rsidRDefault="00053F87" w:rsidP="006156B1">
      <w:pPr>
        <w:pStyle w:val="ListParagraph"/>
        <w:numPr>
          <w:ilvl w:val="0"/>
          <w:numId w:val="17"/>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lastRenderedPageBreak/>
        <w:t>SelctByVisibletext</w:t>
      </w:r>
      <w:proofErr w:type="spellEnd"/>
      <w:r>
        <w:rPr>
          <w:rFonts w:ascii="Times New Roman" w:eastAsia="Times New Roman" w:hAnsi="Times New Roman" w:cs="Times New Roman"/>
          <w:color w:val="0D0D0D" w:themeColor="text1" w:themeTint="F2"/>
          <w:kern w:val="0"/>
          <w:sz w:val="28"/>
          <w:szCs w:val="28"/>
          <w:lang w:eastAsia="en-IN"/>
          <w14:ligatures w14:val="none"/>
        </w:rPr>
        <w:t>(“Black”</w:t>
      </w:r>
      <w:proofErr w:type="gramStart"/>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1B33495E" w14:textId="5ADDF8B9" w:rsidR="00053F87" w:rsidRPr="00FD7B07" w:rsidRDefault="00397642" w:rsidP="00053F87">
      <w:pPr>
        <w:spacing w:line="360" w:lineRule="auto"/>
        <w:rPr>
          <w:rFonts w:ascii="Times New Roman" w:eastAsia="Times New Roman" w:hAnsi="Times New Roman" w:cs="Times New Roman"/>
          <w:b/>
          <w:bCs/>
          <w:color w:val="FF0000"/>
          <w:kern w:val="0"/>
          <w:sz w:val="28"/>
          <w:szCs w:val="28"/>
          <w:lang w:eastAsia="en-IN"/>
          <w14:ligatures w14:val="none"/>
        </w:rPr>
      </w:pPr>
      <w:r w:rsidRPr="00FD7B07">
        <w:rPr>
          <w:rFonts w:ascii="Times New Roman" w:eastAsia="Times New Roman" w:hAnsi="Times New Roman" w:cs="Times New Roman"/>
          <w:b/>
          <w:bCs/>
          <w:color w:val="FF0000"/>
          <w:kern w:val="0"/>
          <w:sz w:val="28"/>
          <w:szCs w:val="28"/>
          <w:lang w:eastAsia="en-IN"/>
          <w14:ligatures w14:val="none"/>
        </w:rPr>
        <w:t>38.</w:t>
      </w:r>
      <w:r w:rsidR="00FD7B07">
        <w:rPr>
          <w:rFonts w:ascii="Times New Roman" w:eastAsia="Times New Roman" w:hAnsi="Times New Roman" w:cs="Times New Roman"/>
          <w:b/>
          <w:bCs/>
          <w:color w:val="FF0000"/>
          <w:kern w:val="0"/>
          <w:sz w:val="28"/>
          <w:szCs w:val="28"/>
          <w:lang w:eastAsia="en-IN"/>
          <w14:ligatures w14:val="none"/>
        </w:rPr>
        <w:t xml:space="preserve">get </w:t>
      </w:r>
      <w:r w:rsidR="006B72D4" w:rsidRPr="00FD7B07">
        <w:rPr>
          <w:rFonts w:ascii="Times New Roman" w:eastAsia="Times New Roman" w:hAnsi="Times New Roman" w:cs="Times New Roman"/>
          <w:b/>
          <w:bCs/>
          <w:color w:val="FF0000"/>
          <w:kern w:val="0"/>
          <w:sz w:val="28"/>
          <w:szCs w:val="28"/>
          <w:lang w:eastAsia="en-IN"/>
          <w14:ligatures w14:val="none"/>
        </w:rPr>
        <w:t>all the options from the drop down?</w:t>
      </w:r>
    </w:p>
    <w:p w14:paraId="65DFB485" w14:textId="40666775" w:rsidR="006B72D4" w:rsidRDefault="006B72D4"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6B72D4">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getOptions</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it will return list of </w:t>
      </w:r>
      <w:proofErr w:type="spellStart"/>
      <w:r>
        <w:rPr>
          <w:rFonts w:ascii="Times New Roman" w:eastAsia="Times New Roman" w:hAnsi="Times New Roman" w:cs="Times New Roman"/>
          <w:color w:val="0D0D0D" w:themeColor="text1" w:themeTint="F2"/>
          <w:kern w:val="0"/>
          <w:sz w:val="28"/>
          <w:szCs w:val="28"/>
          <w:lang w:eastAsia="en-IN"/>
          <w14:ligatures w14:val="none"/>
        </w:rPr>
        <w:t>webelements</w:t>
      </w:r>
      <w:proofErr w:type="spellEnd"/>
    </w:p>
    <w:p w14:paraId="7BE4F1D8" w14:textId="50E046F4" w:rsidR="006B72D4" w:rsidRDefault="006B72D4"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6B72D4">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gramStart"/>
      <w:r w:rsidR="00A9520D">
        <w:rPr>
          <w:rFonts w:ascii="Times New Roman" w:eastAsia="Times New Roman" w:hAnsi="Times New Roman" w:cs="Times New Roman"/>
          <w:color w:val="0D0D0D" w:themeColor="text1" w:themeTint="F2"/>
          <w:kern w:val="0"/>
          <w:sz w:val="28"/>
          <w:szCs w:val="28"/>
          <w:lang w:eastAsia="en-IN"/>
          <w14:ligatures w14:val="none"/>
        </w:rPr>
        <w:t>for(</w:t>
      </w:r>
      <w:proofErr w:type="spellStart"/>
      <w:proofErr w:type="gramEnd"/>
      <w:r w:rsidR="00A9520D">
        <w:rPr>
          <w:rFonts w:ascii="Times New Roman" w:eastAsia="Times New Roman" w:hAnsi="Times New Roman" w:cs="Times New Roman"/>
          <w:color w:val="0D0D0D" w:themeColor="text1" w:themeTint="F2"/>
          <w:kern w:val="0"/>
          <w:sz w:val="28"/>
          <w:szCs w:val="28"/>
          <w:lang w:eastAsia="en-IN"/>
          <w14:ligatures w14:val="none"/>
        </w:rPr>
        <w:t>WebElement</w:t>
      </w:r>
      <w:proofErr w:type="spellEnd"/>
      <w:r w:rsidR="00A9520D">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r w:rsidR="00A9520D">
        <w:rPr>
          <w:rFonts w:ascii="Times New Roman" w:eastAsia="Times New Roman" w:hAnsi="Times New Roman" w:cs="Times New Roman"/>
          <w:color w:val="0D0D0D" w:themeColor="text1" w:themeTint="F2"/>
          <w:kern w:val="0"/>
          <w:sz w:val="28"/>
          <w:szCs w:val="28"/>
          <w:lang w:eastAsia="en-IN"/>
          <w14:ligatures w14:val="none"/>
        </w:rPr>
        <w:t>val:sel.getAllSelectedOptions</w:t>
      </w:r>
      <w:proofErr w:type="spellEnd"/>
      <w:r w:rsidR="00A9520D">
        <w:rPr>
          <w:rFonts w:ascii="Times New Roman" w:eastAsia="Times New Roman" w:hAnsi="Times New Roman" w:cs="Times New Roman"/>
          <w:color w:val="0D0D0D" w:themeColor="text1" w:themeTint="F2"/>
          <w:kern w:val="0"/>
          <w:sz w:val="28"/>
          <w:szCs w:val="28"/>
          <w:lang w:eastAsia="en-IN"/>
          <w14:ligatures w14:val="none"/>
        </w:rPr>
        <w:t>())</w:t>
      </w:r>
      <w:r w:rsidR="00A7652F">
        <w:rPr>
          <w:rFonts w:ascii="Times New Roman" w:eastAsia="Times New Roman" w:hAnsi="Times New Roman" w:cs="Times New Roman"/>
          <w:color w:val="0D0D0D" w:themeColor="text1" w:themeTint="F2"/>
          <w:kern w:val="0"/>
          <w:sz w:val="28"/>
          <w:szCs w:val="28"/>
          <w:lang w:eastAsia="en-IN"/>
          <w14:ligatures w14:val="none"/>
        </w:rPr>
        <w:t>—it will return all the options</w:t>
      </w:r>
    </w:p>
    <w:p w14:paraId="5CBBDEC8" w14:textId="2E5E750D" w:rsidR="00A9520D" w:rsidRDefault="00A9520D"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w:t>
      </w:r>
    </w:p>
    <w:p w14:paraId="0E10E49F" w14:textId="33172CCE" w:rsidR="00A9520D" w:rsidRDefault="00A9520D"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Val.getText</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Start"/>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03CCA51C" w14:textId="5CE6DBE4" w:rsidR="00A9520D" w:rsidRDefault="00A9520D"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w:t>
      </w:r>
    </w:p>
    <w:p w14:paraId="3EA6978E" w14:textId="4EEF0154" w:rsidR="00A9520D" w:rsidRPr="00053F87" w:rsidRDefault="00A9520D" w:rsidP="00053F87">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A9520D">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sel.deselectAll</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7BAC1C5D" w14:textId="7CD04193" w:rsidR="00F24AA6" w:rsidRPr="00F24AA6" w:rsidRDefault="00F24AA6" w:rsidP="00F24AA6">
      <w:pPr>
        <w:spacing w:line="360" w:lineRule="auto"/>
        <w:rPr>
          <w:rFonts w:ascii="Times New Roman" w:eastAsia="Times New Roman" w:hAnsi="Times New Roman" w:cs="Times New Roman"/>
          <w:b/>
          <w:bCs/>
          <w:color w:val="FF0000"/>
          <w:kern w:val="0"/>
          <w:sz w:val="28"/>
          <w:szCs w:val="28"/>
          <w:lang w:eastAsia="en-IN"/>
          <w14:ligatures w14:val="none"/>
        </w:rPr>
      </w:pPr>
      <w:r w:rsidRPr="00F24AA6">
        <w:rPr>
          <w:rFonts w:ascii="Times New Roman" w:eastAsia="Times New Roman" w:hAnsi="Times New Roman" w:cs="Times New Roman"/>
          <w:b/>
          <w:bCs/>
          <w:color w:val="FF0000"/>
          <w:kern w:val="0"/>
          <w:sz w:val="28"/>
          <w:szCs w:val="28"/>
          <w:lang w:eastAsia="en-IN"/>
          <w14:ligatures w14:val="none"/>
        </w:rPr>
        <w:t>39.</w:t>
      </w:r>
      <w:r w:rsidRPr="00F24AA6">
        <w:rPr>
          <w:rFonts w:ascii="Arial" w:eastAsia="Times New Roman" w:hAnsi="Arial" w:cs="Arial"/>
          <w:b/>
          <w:bCs/>
          <w:color w:val="FF0000"/>
          <w:kern w:val="0"/>
          <w:sz w:val="36"/>
          <w:szCs w:val="36"/>
          <w:lang w:eastAsia="en-IN"/>
          <w14:ligatures w14:val="none"/>
        </w:rPr>
        <w:t xml:space="preserve"> </w:t>
      </w:r>
      <w:r w:rsidRPr="00F24AA6">
        <w:rPr>
          <w:rFonts w:ascii="Times New Roman" w:eastAsia="Times New Roman" w:hAnsi="Times New Roman" w:cs="Times New Roman"/>
          <w:b/>
          <w:bCs/>
          <w:color w:val="FF0000"/>
          <w:kern w:val="0"/>
          <w:sz w:val="28"/>
          <w:szCs w:val="28"/>
          <w:lang w:eastAsia="en-IN"/>
          <w14:ligatures w14:val="none"/>
        </w:rPr>
        <w:t>How to check whether the text is present/visible or not on the page?</w:t>
      </w:r>
    </w:p>
    <w:p w14:paraId="796A0E9A" w14:textId="001416C0" w:rsidR="003802CD" w:rsidRDefault="004B2C68" w:rsidP="003802CD">
      <w:p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r w:rsidRPr="004B2C68">
        <w:rPr>
          <w:rFonts w:ascii="Times New Roman" w:eastAsia="Times New Roman" w:hAnsi="Times New Roman" w:cs="Times New Roman"/>
          <w:color w:val="0D0D0D" w:themeColor="text1" w:themeTint="F2"/>
          <w:kern w:val="0"/>
          <w:sz w:val="28"/>
          <w:szCs w:val="28"/>
          <w:lang w:eastAsia="en-IN"/>
          <w14:ligatures w14:val="none"/>
        </w:rPr>
        <w:t>We can check the presence of text on a page by using </w:t>
      </w:r>
      <w:proofErr w:type="spellStart"/>
      <w:proofErr w:type="gramStart"/>
      <w:r w:rsidRPr="004B2C68">
        <w:rPr>
          <w:rFonts w:ascii="Times New Roman" w:eastAsia="Times New Roman" w:hAnsi="Times New Roman" w:cs="Times New Roman"/>
          <w:b/>
          <w:bCs/>
          <w:color w:val="0D0D0D" w:themeColor="text1" w:themeTint="F2"/>
          <w:kern w:val="0"/>
          <w:sz w:val="28"/>
          <w:szCs w:val="28"/>
          <w:lang w:eastAsia="en-IN"/>
          <w14:ligatures w14:val="none"/>
        </w:rPr>
        <w:t>isDisplayed</w:t>
      </w:r>
      <w:proofErr w:type="spellEnd"/>
      <w:r w:rsidRPr="004B2C68">
        <w:rPr>
          <w:rFonts w:ascii="Times New Roman" w:eastAsia="Times New Roman" w:hAnsi="Times New Roman" w:cs="Times New Roman"/>
          <w:b/>
          <w:bCs/>
          <w:color w:val="0D0D0D" w:themeColor="text1" w:themeTint="F2"/>
          <w:kern w:val="0"/>
          <w:sz w:val="28"/>
          <w:szCs w:val="28"/>
          <w:lang w:eastAsia="en-IN"/>
          <w14:ligatures w14:val="none"/>
        </w:rPr>
        <w:t>(</w:t>
      </w:r>
      <w:proofErr w:type="gramEnd"/>
      <w:r w:rsidRPr="004B2C68">
        <w:rPr>
          <w:rFonts w:ascii="Times New Roman" w:eastAsia="Times New Roman" w:hAnsi="Times New Roman" w:cs="Times New Roman"/>
          <w:b/>
          <w:bCs/>
          <w:color w:val="0D0D0D" w:themeColor="text1" w:themeTint="F2"/>
          <w:kern w:val="0"/>
          <w:sz w:val="28"/>
          <w:szCs w:val="28"/>
          <w:lang w:eastAsia="en-IN"/>
          <w14:ligatures w14:val="none"/>
        </w:rPr>
        <w:t>)</w:t>
      </w:r>
      <w:r w:rsidRPr="004B2C68">
        <w:rPr>
          <w:rFonts w:ascii="Times New Roman" w:eastAsia="Times New Roman" w:hAnsi="Times New Roman" w:cs="Times New Roman"/>
          <w:color w:val="0D0D0D" w:themeColor="text1" w:themeTint="F2"/>
          <w:kern w:val="0"/>
          <w:sz w:val="28"/>
          <w:szCs w:val="28"/>
          <w:lang w:eastAsia="en-IN"/>
          <w14:ligatures w14:val="none"/>
        </w:rPr>
        <w:t> command.</w:t>
      </w:r>
    </w:p>
    <w:p w14:paraId="039EA3CC" w14:textId="77777777" w:rsidR="004B2C68" w:rsidRDefault="004B2C68" w:rsidP="004B2C68">
      <w:pPr>
        <w:pStyle w:val="HTMLPreformatted"/>
        <w:spacing w:line="244" w:lineRule="atLeast"/>
        <w:rPr>
          <w:rFonts w:ascii="Arial" w:hAnsi="Arial" w:cs="Arial"/>
          <w:color w:val="333333"/>
          <w:sz w:val="23"/>
          <w:szCs w:val="23"/>
        </w:rPr>
      </w:pPr>
      <w:r>
        <w:rPr>
          <w:rFonts w:ascii="Arial" w:hAnsi="Arial" w:cs="Arial"/>
          <w:color w:val="333333"/>
          <w:sz w:val="23"/>
          <w:szCs w:val="23"/>
        </w:rPr>
        <w:br/>
      </w:r>
      <w:proofErr w:type="spellStart"/>
      <w:r>
        <w:rPr>
          <w:rFonts w:ascii="Arial" w:hAnsi="Arial" w:cs="Arial"/>
          <w:color w:val="333333"/>
          <w:sz w:val="23"/>
          <w:szCs w:val="23"/>
        </w:rPr>
        <w:t>WebElement</w:t>
      </w:r>
      <w:proofErr w:type="spellEnd"/>
      <w:r>
        <w:rPr>
          <w:rFonts w:ascii="Arial" w:hAnsi="Arial" w:cs="Arial"/>
          <w:color w:val="333333"/>
          <w:sz w:val="23"/>
          <w:szCs w:val="23"/>
        </w:rPr>
        <w:t xml:space="preserve"> </w:t>
      </w:r>
      <w:proofErr w:type="spellStart"/>
      <w:r>
        <w:rPr>
          <w:rFonts w:ascii="Arial" w:hAnsi="Arial" w:cs="Arial"/>
          <w:color w:val="333333"/>
          <w:sz w:val="23"/>
          <w:szCs w:val="23"/>
        </w:rPr>
        <w:t>loginButton</w:t>
      </w:r>
      <w:proofErr w:type="spellEnd"/>
      <w:r>
        <w:rPr>
          <w:rFonts w:ascii="Arial" w:hAnsi="Arial" w:cs="Arial"/>
          <w:color w:val="333333"/>
          <w:sz w:val="23"/>
          <w:szCs w:val="23"/>
        </w:rPr>
        <w:t xml:space="preserve"> </w:t>
      </w:r>
      <w:proofErr w:type="gramStart"/>
      <w:r>
        <w:rPr>
          <w:rFonts w:ascii="Arial" w:hAnsi="Arial" w:cs="Arial"/>
          <w:color w:val="555555"/>
          <w:sz w:val="23"/>
          <w:szCs w:val="23"/>
        </w:rPr>
        <w:t>=</w:t>
      </w:r>
      <w:r>
        <w:rPr>
          <w:rFonts w:ascii="Arial" w:hAnsi="Arial" w:cs="Arial"/>
          <w:color w:val="333333"/>
          <w:sz w:val="23"/>
          <w:szCs w:val="23"/>
        </w:rPr>
        <w:t xml:space="preserve">  </w:t>
      </w:r>
      <w:proofErr w:type="spellStart"/>
      <w:r>
        <w:rPr>
          <w:rFonts w:ascii="Arial" w:hAnsi="Arial" w:cs="Arial"/>
          <w:color w:val="333333"/>
          <w:sz w:val="23"/>
          <w:szCs w:val="23"/>
        </w:rPr>
        <w:t>driver</w:t>
      </w:r>
      <w:proofErr w:type="gramEnd"/>
      <w:r>
        <w:rPr>
          <w:rFonts w:ascii="Arial" w:hAnsi="Arial" w:cs="Arial"/>
          <w:color w:val="555555"/>
          <w:sz w:val="23"/>
          <w:szCs w:val="23"/>
        </w:rPr>
        <w:t>.</w:t>
      </w:r>
      <w:r>
        <w:rPr>
          <w:rFonts w:ascii="Arial" w:hAnsi="Arial" w:cs="Arial"/>
          <w:color w:val="330099"/>
          <w:sz w:val="23"/>
          <w:szCs w:val="23"/>
        </w:rPr>
        <w:t>findElement</w:t>
      </w:r>
      <w:proofErr w:type="spellEnd"/>
      <w:r>
        <w:rPr>
          <w:rFonts w:ascii="Arial" w:hAnsi="Arial" w:cs="Arial"/>
          <w:color w:val="555555"/>
          <w:sz w:val="23"/>
          <w:szCs w:val="23"/>
        </w:rPr>
        <w:t>(</w:t>
      </w:r>
      <w:r>
        <w:rPr>
          <w:rFonts w:ascii="Arial" w:hAnsi="Arial" w:cs="Arial"/>
          <w:color w:val="333333"/>
          <w:sz w:val="23"/>
          <w:szCs w:val="23"/>
        </w:rPr>
        <w:t>By</w:t>
      </w:r>
      <w:r>
        <w:rPr>
          <w:rFonts w:ascii="Arial" w:hAnsi="Arial" w:cs="Arial"/>
          <w:color w:val="555555"/>
          <w:sz w:val="23"/>
          <w:szCs w:val="23"/>
        </w:rPr>
        <w:t>.</w:t>
      </w:r>
      <w:r>
        <w:rPr>
          <w:rFonts w:ascii="Arial" w:hAnsi="Arial" w:cs="Arial"/>
          <w:color w:val="330099"/>
          <w:sz w:val="23"/>
          <w:szCs w:val="23"/>
        </w:rPr>
        <w:t>id</w:t>
      </w:r>
      <w:r>
        <w:rPr>
          <w:rFonts w:ascii="Arial" w:hAnsi="Arial" w:cs="Arial"/>
          <w:color w:val="555555"/>
          <w:sz w:val="23"/>
          <w:szCs w:val="23"/>
        </w:rPr>
        <w:t>(</w:t>
      </w:r>
      <w:r>
        <w:rPr>
          <w:rFonts w:ascii="Arial" w:hAnsi="Arial" w:cs="Arial"/>
          <w:color w:val="CC3300"/>
          <w:sz w:val="23"/>
          <w:szCs w:val="23"/>
        </w:rPr>
        <w:t>"some-id"</w:t>
      </w:r>
      <w:r>
        <w:rPr>
          <w:rFonts w:ascii="Arial" w:hAnsi="Arial" w:cs="Arial"/>
          <w:color w:val="555555"/>
          <w:sz w:val="23"/>
          <w:szCs w:val="23"/>
        </w:rPr>
        <w:t>));</w:t>
      </w:r>
    </w:p>
    <w:p w14:paraId="77FE8546" w14:textId="77777777" w:rsidR="004B2C68" w:rsidRDefault="004B2C68" w:rsidP="004B2C68">
      <w:pPr>
        <w:pStyle w:val="HTMLPreformatted"/>
        <w:spacing w:line="244" w:lineRule="atLeast"/>
        <w:rPr>
          <w:color w:val="333333"/>
          <w:sz w:val="23"/>
          <w:szCs w:val="23"/>
        </w:rPr>
      </w:pPr>
    </w:p>
    <w:p w14:paraId="7A4BC929" w14:textId="77777777" w:rsidR="004B2C68" w:rsidRDefault="004B2C68" w:rsidP="004B2C68">
      <w:pPr>
        <w:pStyle w:val="HTMLPreformatted"/>
        <w:spacing w:line="244" w:lineRule="atLeast"/>
        <w:rPr>
          <w:color w:val="333333"/>
          <w:sz w:val="23"/>
          <w:szCs w:val="23"/>
        </w:rPr>
      </w:pPr>
      <w:proofErr w:type="spellStart"/>
      <w:r>
        <w:rPr>
          <w:rFonts w:ascii="Arial" w:hAnsi="Arial" w:cs="Arial"/>
          <w:b/>
          <w:bCs/>
          <w:color w:val="007788"/>
          <w:sz w:val="23"/>
          <w:szCs w:val="23"/>
        </w:rPr>
        <w:t>boolean</w:t>
      </w:r>
      <w:proofErr w:type="spellEnd"/>
      <w:r>
        <w:rPr>
          <w:rFonts w:ascii="Arial" w:hAnsi="Arial" w:cs="Arial"/>
          <w:color w:val="333333"/>
          <w:sz w:val="23"/>
          <w:szCs w:val="23"/>
        </w:rPr>
        <w:t xml:space="preserve"> </w:t>
      </w:r>
      <w:proofErr w:type="spellStart"/>
      <w:r>
        <w:rPr>
          <w:rFonts w:ascii="Arial" w:hAnsi="Arial" w:cs="Arial"/>
          <w:color w:val="333333"/>
          <w:sz w:val="23"/>
          <w:szCs w:val="23"/>
        </w:rPr>
        <w:t>isLoginDisplayed</w:t>
      </w:r>
      <w:proofErr w:type="spellEnd"/>
      <w:r>
        <w:rPr>
          <w:rFonts w:ascii="Arial" w:hAnsi="Arial" w:cs="Arial"/>
          <w:color w:val="333333"/>
          <w:sz w:val="23"/>
          <w:szCs w:val="23"/>
        </w:rPr>
        <w:t xml:space="preserve"> </w:t>
      </w:r>
      <w:r>
        <w:rPr>
          <w:rFonts w:ascii="Arial" w:hAnsi="Arial" w:cs="Arial"/>
          <w:color w:val="555555"/>
          <w:sz w:val="23"/>
          <w:szCs w:val="23"/>
        </w:rPr>
        <w:t>=</w:t>
      </w:r>
      <w:r>
        <w:rPr>
          <w:rFonts w:ascii="Arial" w:hAnsi="Arial" w:cs="Arial"/>
          <w:color w:val="333333"/>
          <w:sz w:val="23"/>
          <w:szCs w:val="23"/>
        </w:rPr>
        <w:t xml:space="preserve"> </w:t>
      </w:r>
      <w:proofErr w:type="spellStart"/>
      <w:r>
        <w:rPr>
          <w:rFonts w:ascii="Arial" w:hAnsi="Arial" w:cs="Arial"/>
          <w:color w:val="333333"/>
          <w:sz w:val="23"/>
          <w:szCs w:val="23"/>
        </w:rPr>
        <w:t>loginButton</w:t>
      </w:r>
      <w:r>
        <w:rPr>
          <w:rFonts w:ascii="Arial" w:hAnsi="Arial" w:cs="Arial"/>
          <w:color w:val="555555"/>
          <w:sz w:val="23"/>
          <w:szCs w:val="23"/>
        </w:rPr>
        <w:t>.</w:t>
      </w:r>
      <w:r>
        <w:rPr>
          <w:rFonts w:ascii="Arial" w:hAnsi="Arial" w:cs="Arial"/>
          <w:color w:val="330099"/>
          <w:sz w:val="23"/>
          <w:szCs w:val="23"/>
        </w:rPr>
        <w:t>isDisplayed</w:t>
      </w:r>
      <w:proofErr w:type="spellEnd"/>
      <w:r>
        <w:rPr>
          <w:rFonts w:ascii="Arial" w:hAnsi="Arial" w:cs="Arial"/>
          <w:color w:val="555555"/>
          <w:sz w:val="23"/>
          <w:szCs w:val="23"/>
        </w:rPr>
        <w:t>(</w:t>
      </w:r>
      <w:proofErr w:type="gramStart"/>
      <w:r>
        <w:rPr>
          <w:rFonts w:ascii="Arial" w:hAnsi="Arial" w:cs="Arial"/>
          <w:color w:val="555555"/>
          <w:sz w:val="23"/>
          <w:szCs w:val="23"/>
        </w:rPr>
        <w:t>);</w:t>
      </w:r>
      <w:proofErr w:type="gramEnd"/>
    </w:p>
    <w:p w14:paraId="5635F75B" w14:textId="77777777" w:rsidR="004B2C68" w:rsidRPr="003802CD" w:rsidRDefault="004B2C68" w:rsidP="003802CD">
      <w:pPr>
        <w:shd w:val="clear" w:color="auto" w:fill="FFFFFF"/>
        <w:spacing w:after="0" w:line="360" w:lineRule="auto"/>
        <w:rPr>
          <w:rFonts w:ascii="Times New Roman" w:eastAsia="Times New Roman" w:hAnsi="Times New Roman" w:cs="Times New Roman"/>
          <w:color w:val="0D0D0D" w:themeColor="text1" w:themeTint="F2"/>
          <w:kern w:val="0"/>
          <w:sz w:val="28"/>
          <w:szCs w:val="28"/>
          <w:lang w:eastAsia="en-IN"/>
          <w14:ligatures w14:val="none"/>
        </w:rPr>
      </w:pPr>
    </w:p>
    <w:p w14:paraId="53BB56BB" w14:textId="74FDAED3" w:rsidR="00985E2B" w:rsidRDefault="00985E2B" w:rsidP="00985E2B">
      <w:pPr>
        <w:spacing w:line="360" w:lineRule="auto"/>
        <w:rPr>
          <w:rFonts w:ascii="Times New Roman" w:eastAsia="Times New Roman" w:hAnsi="Times New Roman" w:cs="Times New Roman"/>
          <w:b/>
          <w:bCs/>
          <w:color w:val="FF0000"/>
          <w:kern w:val="0"/>
          <w:sz w:val="28"/>
          <w:szCs w:val="28"/>
          <w:lang w:eastAsia="en-IN"/>
          <w14:ligatures w14:val="none"/>
        </w:rPr>
      </w:pPr>
      <w:r w:rsidRPr="00985E2B">
        <w:rPr>
          <w:rFonts w:ascii="Times New Roman" w:eastAsia="Times New Roman" w:hAnsi="Times New Roman" w:cs="Times New Roman"/>
          <w:b/>
          <w:bCs/>
          <w:color w:val="FF0000"/>
          <w:kern w:val="0"/>
          <w:sz w:val="28"/>
          <w:szCs w:val="28"/>
          <w:lang w:eastAsia="en-IN"/>
          <w14:ligatures w14:val="none"/>
        </w:rPr>
        <w:t>40.</w:t>
      </w:r>
      <w:r w:rsidRPr="00985E2B">
        <w:rPr>
          <w:rFonts w:ascii="Arial" w:eastAsia="Times New Roman" w:hAnsi="Arial" w:cs="Arial"/>
          <w:b/>
          <w:bCs/>
          <w:color w:val="FF0000"/>
          <w:kern w:val="0"/>
          <w:sz w:val="36"/>
          <w:szCs w:val="36"/>
          <w:lang w:eastAsia="en-IN"/>
          <w14:ligatures w14:val="none"/>
        </w:rPr>
        <w:t xml:space="preserve"> </w:t>
      </w:r>
      <w:r w:rsidRPr="00985E2B">
        <w:rPr>
          <w:rFonts w:ascii="Times New Roman" w:eastAsia="Times New Roman" w:hAnsi="Times New Roman" w:cs="Times New Roman"/>
          <w:b/>
          <w:bCs/>
          <w:color w:val="FF0000"/>
          <w:kern w:val="0"/>
          <w:sz w:val="28"/>
          <w:szCs w:val="28"/>
          <w:lang w:eastAsia="en-IN"/>
          <w14:ligatures w14:val="none"/>
        </w:rPr>
        <w:t xml:space="preserve">Why we aren't recommended to use </w:t>
      </w:r>
      <w:proofErr w:type="spellStart"/>
      <w:r w:rsidRPr="00985E2B">
        <w:rPr>
          <w:rFonts w:ascii="Times New Roman" w:eastAsia="Times New Roman" w:hAnsi="Times New Roman" w:cs="Times New Roman"/>
          <w:b/>
          <w:bCs/>
          <w:color w:val="FF0000"/>
          <w:kern w:val="0"/>
          <w:sz w:val="28"/>
          <w:szCs w:val="28"/>
          <w:lang w:eastAsia="en-IN"/>
          <w14:ligatures w14:val="none"/>
        </w:rPr>
        <w:t>Thread.sleep</w:t>
      </w:r>
      <w:proofErr w:type="spellEnd"/>
      <w:r w:rsidRPr="00985E2B">
        <w:rPr>
          <w:rFonts w:ascii="Times New Roman" w:eastAsia="Times New Roman" w:hAnsi="Times New Roman" w:cs="Times New Roman"/>
          <w:b/>
          <w:bCs/>
          <w:color w:val="FF0000"/>
          <w:kern w:val="0"/>
          <w:sz w:val="28"/>
          <w:szCs w:val="28"/>
          <w:lang w:eastAsia="en-IN"/>
          <w14:ligatures w14:val="none"/>
        </w:rPr>
        <w:t>() in Selenium?</w:t>
      </w:r>
    </w:p>
    <w:p w14:paraId="49F96DB6" w14:textId="763EBA39" w:rsidR="00D22DD2" w:rsidRDefault="00D22DD2" w:rsidP="00985E2B">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 xml:space="preserve"> </w:t>
      </w:r>
      <w:proofErr w:type="spellStart"/>
      <w:r w:rsidRPr="00D22DD2">
        <w:rPr>
          <w:rFonts w:ascii="Times New Roman" w:eastAsia="Times New Roman" w:hAnsi="Times New Roman" w:cs="Times New Roman"/>
          <w:color w:val="0D0D0D" w:themeColor="text1" w:themeTint="F2"/>
          <w:kern w:val="0"/>
          <w:sz w:val="28"/>
          <w:szCs w:val="28"/>
          <w:lang w:eastAsia="en-IN"/>
          <w14:ligatures w14:val="none"/>
        </w:rPr>
        <w:t>Thread.sleep</w:t>
      </w:r>
      <w:proofErr w:type="spellEnd"/>
      <w:r w:rsidRPr="00D22DD2">
        <w:rPr>
          <w:rFonts w:ascii="Times New Roman" w:eastAsia="Times New Roman" w:hAnsi="Times New Roman" w:cs="Times New Roman"/>
          <w:color w:val="0D0D0D" w:themeColor="text1" w:themeTint="F2"/>
          <w:kern w:val="0"/>
          <w:sz w:val="28"/>
          <w:szCs w:val="28"/>
          <w:lang w:eastAsia="en-IN"/>
          <w14:ligatures w14:val="none"/>
        </w:rPr>
        <w:t>() pauses the execution flow of the thread for a particular time, which is not the ideal way to wait. Instead of that some of the Selenium wait should be used.</w:t>
      </w:r>
    </w:p>
    <w:p w14:paraId="3F659656" w14:textId="68D798D0" w:rsidR="00294A2C" w:rsidRPr="00F32DA4" w:rsidRDefault="00294A2C" w:rsidP="00985E2B">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color w:val="FF0000"/>
          <w:kern w:val="0"/>
          <w:sz w:val="28"/>
          <w:szCs w:val="28"/>
          <w:lang w:eastAsia="en-IN"/>
          <w14:ligatures w14:val="none"/>
        </w:rPr>
        <w:t>41.</w:t>
      </w:r>
      <w:r w:rsidRPr="00F32DA4">
        <w:rPr>
          <w:rFonts w:ascii="Times New Roman" w:eastAsia="Times New Roman" w:hAnsi="Times New Roman" w:cs="Times New Roman"/>
          <w:b/>
          <w:bCs/>
          <w:color w:val="FF0000"/>
          <w:kern w:val="0"/>
          <w:sz w:val="28"/>
          <w:szCs w:val="28"/>
          <w:lang w:eastAsia="en-IN"/>
          <w14:ligatures w14:val="none"/>
        </w:rPr>
        <w:t>what is Wait in selenium?</w:t>
      </w:r>
    </w:p>
    <w:p w14:paraId="6D1627DF" w14:textId="53F8653F" w:rsidR="00294A2C" w:rsidRDefault="00C66404" w:rsidP="00985E2B">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C66404">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fast to accessing a </w:t>
      </w:r>
      <w:proofErr w:type="gramStart"/>
      <w:r>
        <w:rPr>
          <w:rFonts w:ascii="Times New Roman" w:eastAsia="Times New Roman" w:hAnsi="Times New Roman" w:cs="Times New Roman"/>
          <w:color w:val="0D0D0D" w:themeColor="text1" w:themeTint="F2"/>
          <w:kern w:val="0"/>
          <w:sz w:val="28"/>
          <w:szCs w:val="28"/>
          <w:lang w:eastAsia="en-IN"/>
          <w14:ligatures w14:val="none"/>
        </w:rPr>
        <w:t>web elements</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in a web page</w:t>
      </w:r>
    </w:p>
    <w:p w14:paraId="70DE282B" w14:textId="1CECF65F" w:rsidR="00823C69" w:rsidRPr="00F32DA4" w:rsidRDefault="00C66404" w:rsidP="00823C69">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b/>
          <w:bCs/>
          <w:color w:val="FF0000"/>
          <w:kern w:val="0"/>
          <w:sz w:val="28"/>
          <w:szCs w:val="28"/>
          <w:lang w:eastAsia="en-IN"/>
          <w14:ligatures w14:val="none"/>
        </w:rPr>
        <w:t>42.</w:t>
      </w:r>
      <w:r w:rsidR="00823C69" w:rsidRPr="00F32DA4">
        <w:rPr>
          <w:rFonts w:ascii="Arial" w:eastAsia="Times New Roman" w:hAnsi="Arial" w:cs="Arial"/>
          <w:b/>
          <w:bCs/>
          <w:color w:val="FF0000"/>
          <w:kern w:val="0"/>
          <w:sz w:val="36"/>
          <w:szCs w:val="36"/>
          <w:lang w:eastAsia="en-IN"/>
          <w14:ligatures w14:val="none"/>
        </w:rPr>
        <w:t xml:space="preserve"> </w:t>
      </w:r>
      <w:r w:rsidR="00823C69" w:rsidRPr="00F32DA4">
        <w:rPr>
          <w:rFonts w:ascii="Times New Roman" w:eastAsia="Times New Roman" w:hAnsi="Times New Roman" w:cs="Times New Roman"/>
          <w:b/>
          <w:bCs/>
          <w:color w:val="FF0000"/>
          <w:kern w:val="0"/>
          <w:sz w:val="28"/>
          <w:szCs w:val="28"/>
          <w:lang w:eastAsia="en-IN"/>
          <w14:ligatures w14:val="none"/>
        </w:rPr>
        <w:t>What are the different wait commands in Selenium WebDriver?</w:t>
      </w:r>
    </w:p>
    <w:p w14:paraId="3B238CAA" w14:textId="0290F342" w:rsidR="00823C69" w:rsidRPr="00823C69" w:rsidRDefault="00823C69" w:rsidP="00823C69">
      <w:pPr>
        <w:pStyle w:val="ListParagraph"/>
        <w:numPr>
          <w:ilvl w:val="0"/>
          <w:numId w:val="18"/>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Implicit wait</w:t>
      </w:r>
    </w:p>
    <w:p w14:paraId="1E88D59F" w14:textId="1F7C7274" w:rsidR="00823C69" w:rsidRPr="00823C69" w:rsidRDefault="00823C69" w:rsidP="00823C69">
      <w:pPr>
        <w:pStyle w:val="ListParagraph"/>
        <w:numPr>
          <w:ilvl w:val="0"/>
          <w:numId w:val="18"/>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Explicit wait</w:t>
      </w:r>
    </w:p>
    <w:p w14:paraId="152C09C3" w14:textId="794C9F71" w:rsidR="00823C69" w:rsidRPr="00823C69" w:rsidRDefault="00823C69" w:rsidP="00823C69">
      <w:pPr>
        <w:pStyle w:val="ListParagraph"/>
        <w:numPr>
          <w:ilvl w:val="0"/>
          <w:numId w:val="18"/>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Fluent wait</w:t>
      </w:r>
    </w:p>
    <w:p w14:paraId="532BD8C1" w14:textId="726571DA" w:rsidR="007A08A7" w:rsidRPr="00F32DA4" w:rsidRDefault="00823C69" w:rsidP="00823C69">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b/>
          <w:bCs/>
          <w:color w:val="FF0000"/>
          <w:kern w:val="0"/>
          <w:sz w:val="28"/>
          <w:szCs w:val="28"/>
          <w:lang w:eastAsia="en-IN"/>
          <w14:ligatures w14:val="none"/>
        </w:rPr>
        <w:lastRenderedPageBreak/>
        <w:t>43.</w:t>
      </w:r>
      <w:r w:rsidR="007A08A7" w:rsidRPr="00F32DA4">
        <w:rPr>
          <w:rFonts w:ascii="Times New Roman" w:eastAsia="Times New Roman" w:hAnsi="Times New Roman" w:cs="Times New Roman"/>
          <w:b/>
          <w:bCs/>
          <w:color w:val="FF0000"/>
          <w:kern w:val="0"/>
          <w:sz w:val="28"/>
          <w:szCs w:val="28"/>
          <w:lang w:eastAsia="en-IN"/>
          <w14:ligatures w14:val="none"/>
        </w:rPr>
        <w:t>what is implicit wait?</w:t>
      </w:r>
    </w:p>
    <w:p w14:paraId="33FF5D4E" w14:textId="7C991683" w:rsidR="003F6AD5" w:rsidRDefault="003F6AD5"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3F6AD5">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it is also called global </w:t>
      </w:r>
      <w:proofErr w:type="gramStart"/>
      <w:r>
        <w:rPr>
          <w:rFonts w:ascii="Times New Roman" w:eastAsia="Times New Roman" w:hAnsi="Times New Roman" w:cs="Times New Roman"/>
          <w:color w:val="0D0D0D" w:themeColor="text1" w:themeTint="F2"/>
          <w:kern w:val="0"/>
          <w:sz w:val="28"/>
          <w:szCs w:val="28"/>
          <w:lang w:eastAsia="en-IN"/>
          <w14:ligatures w14:val="none"/>
        </w:rPr>
        <w:t>wait</w:t>
      </w:r>
      <w:proofErr w:type="gramEnd"/>
    </w:p>
    <w:p w14:paraId="6DFFF516" w14:textId="1D88606B" w:rsidR="00357F80" w:rsidRPr="00357F80" w:rsidRDefault="00357F80" w:rsidP="00823C69">
      <w:pPr>
        <w:spacing w:line="360" w:lineRule="auto"/>
        <w:rPr>
          <w:rFonts w:eastAsia="Times New Roman"/>
          <w:color w:val="0D0D0D" w:themeColor="text1" w:themeTint="F2"/>
          <w:kern w:val="0"/>
          <w:sz w:val="28"/>
          <w:szCs w:val="28"/>
          <w:lang w:eastAsia="en-IN"/>
          <w14:ligatures w14:val="none"/>
        </w:rPr>
      </w:pPr>
      <w:r w:rsidRPr="00357F80">
        <w:rPr>
          <w:rFonts w:ascii="Times New Roman" w:eastAsia="Times New Roman" w:hAnsi="Times New Roman" w:cs="Times New Roman"/>
          <w:color w:val="0D0D0D" w:themeColor="text1" w:themeTint="F2"/>
          <w:kern w:val="0"/>
          <w:sz w:val="28"/>
          <w:szCs w:val="28"/>
          <w:lang w:eastAsia="en-IN"/>
          <w14:ligatures w14:val="none"/>
        </w:rPr>
        <w:sym w:font="Wingdings" w:char="F0E0"/>
      </w:r>
      <w:r w:rsidRPr="00357F80">
        <w:rPr>
          <w:rFonts w:eastAsia="Times New Roman"/>
          <w:color w:val="0D0D0D" w:themeColor="text1" w:themeTint="F2"/>
          <w:kern w:val="0"/>
          <w:sz w:val="28"/>
          <w:szCs w:val="28"/>
          <w:lang w:eastAsia="en-IN"/>
          <w14:ligatures w14:val="none"/>
        </w:rPr>
        <w:t xml:space="preserve">Implicit wait is applicable for all the </w:t>
      </w:r>
      <w:proofErr w:type="spellStart"/>
      <w:r w:rsidRPr="00357F80">
        <w:rPr>
          <w:rFonts w:eastAsia="Times New Roman"/>
          <w:color w:val="0D0D0D" w:themeColor="text1" w:themeTint="F2"/>
          <w:kern w:val="0"/>
          <w:sz w:val="28"/>
          <w:szCs w:val="28"/>
          <w:lang w:eastAsia="en-IN"/>
          <w14:ligatures w14:val="none"/>
        </w:rPr>
        <w:t>the</w:t>
      </w:r>
      <w:proofErr w:type="spellEnd"/>
      <w:r w:rsidRPr="00357F80">
        <w:rPr>
          <w:rFonts w:eastAsia="Times New Roman"/>
          <w:color w:val="0D0D0D" w:themeColor="text1" w:themeTint="F2"/>
          <w:kern w:val="0"/>
          <w:sz w:val="28"/>
          <w:szCs w:val="28"/>
          <w:lang w:eastAsia="en-IN"/>
          <w14:ligatures w14:val="none"/>
        </w:rPr>
        <w:t xml:space="preserve"> web elements for that browser session</w:t>
      </w:r>
      <w:r>
        <w:rPr>
          <w:rFonts w:eastAsia="Times New Roman"/>
          <w:color w:val="0D0D0D" w:themeColor="text1" w:themeTint="F2"/>
          <w:kern w:val="0"/>
          <w:sz w:val="28"/>
          <w:szCs w:val="28"/>
          <w:lang w:eastAsia="en-IN"/>
          <w14:ligatures w14:val="none"/>
        </w:rPr>
        <w:t>.</w:t>
      </w:r>
    </w:p>
    <w:p w14:paraId="00FB9B70" w14:textId="658CA1BA" w:rsidR="0072182E" w:rsidRDefault="0072182E"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  </w:t>
      </w:r>
      <w:r w:rsidRPr="0072182E">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it is used to set a wait </w:t>
      </w:r>
      <w:proofErr w:type="gramStart"/>
      <w:r>
        <w:rPr>
          <w:rFonts w:ascii="Times New Roman" w:eastAsia="Times New Roman" w:hAnsi="Times New Roman" w:cs="Times New Roman"/>
          <w:color w:val="0D0D0D" w:themeColor="text1" w:themeTint="F2"/>
          <w:kern w:val="0"/>
          <w:sz w:val="28"/>
          <w:szCs w:val="28"/>
          <w:lang w:eastAsia="en-IN"/>
          <w14:ligatures w14:val="none"/>
        </w:rPr>
        <w:t>time(</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10 secs) </w:t>
      </w:r>
      <w:r w:rsidR="00F82EB5">
        <w:rPr>
          <w:rFonts w:ascii="Times New Roman" w:eastAsia="Times New Roman" w:hAnsi="Times New Roman" w:cs="Times New Roman"/>
          <w:color w:val="0D0D0D" w:themeColor="text1" w:themeTint="F2"/>
          <w:kern w:val="0"/>
          <w:sz w:val="28"/>
          <w:szCs w:val="28"/>
          <w:lang w:eastAsia="en-IN"/>
          <w14:ligatures w14:val="none"/>
        </w:rPr>
        <w:t xml:space="preserve">for automation script to wait for an element of a page </w:t>
      </w:r>
      <w:r w:rsidR="005C1F7C">
        <w:rPr>
          <w:rFonts w:ascii="Times New Roman" w:eastAsia="Times New Roman" w:hAnsi="Times New Roman" w:cs="Times New Roman"/>
          <w:color w:val="0D0D0D" w:themeColor="text1" w:themeTint="F2"/>
          <w:kern w:val="0"/>
          <w:sz w:val="28"/>
          <w:szCs w:val="28"/>
          <w:lang w:eastAsia="en-IN"/>
          <w14:ligatures w14:val="none"/>
        </w:rPr>
        <w:t>before throwing an exception.</w:t>
      </w:r>
    </w:p>
    <w:p w14:paraId="31D8E97D" w14:textId="7D12E42B" w:rsidR="005C1F7C" w:rsidRPr="0072182E" w:rsidRDefault="005C1F7C"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C1F7C">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you can increase or decrease the wait time as per your requirement.</w:t>
      </w:r>
    </w:p>
    <w:p w14:paraId="42F7C31D" w14:textId="52019EF5" w:rsidR="007A08A7" w:rsidRPr="00F32DA4" w:rsidRDefault="007A08A7" w:rsidP="00823C69">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b/>
          <w:bCs/>
          <w:color w:val="FF0000"/>
          <w:kern w:val="0"/>
          <w:sz w:val="28"/>
          <w:szCs w:val="28"/>
          <w:lang w:eastAsia="en-IN"/>
          <w14:ligatures w14:val="none"/>
        </w:rPr>
        <w:t>44.what is explicit wait?</w:t>
      </w:r>
    </w:p>
    <w:p w14:paraId="7C8B24D8" w14:textId="67B46750" w:rsidR="00EA3C4D" w:rsidRDefault="00EA3C4D"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EA3C4D">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b/>
          <w:bCs/>
          <w:color w:val="0D0D0D" w:themeColor="text1" w:themeTint="F2"/>
          <w:kern w:val="0"/>
          <w:sz w:val="28"/>
          <w:szCs w:val="28"/>
          <w:lang w:eastAsia="en-IN"/>
          <w14:ligatures w14:val="none"/>
        </w:rPr>
        <w:t xml:space="preserve">it is </w:t>
      </w:r>
      <w:r>
        <w:rPr>
          <w:rFonts w:ascii="Times New Roman" w:eastAsia="Times New Roman" w:hAnsi="Times New Roman" w:cs="Times New Roman"/>
          <w:color w:val="0D0D0D" w:themeColor="text1" w:themeTint="F2"/>
          <w:kern w:val="0"/>
          <w:sz w:val="28"/>
          <w:szCs w:val="28"/>
          <w:lang w:eastAsia="en-IN"/>
          <w14:ligatures w14:val="none"/>
        </w:rPr>
        <w:t xml:space="preserve">also called conditional wait, it directs selenium </w:t>
      </w:r>
      <w:proofErr w:type="spellStart"/>
      <w:r>
        <w:rPr>
          <w:rFonts w:ascii="Times New Roman" w:eastAsia="Times New Roman" w:hAnsi="Times New Roman" w:cs="Times New Roman"/>
          <w:color w:val="0D0D0D" w:themeColor="text1" w:themeTint="F2"/>
          <w:kern w:val="0"/>
          <w:sz w:val="28"/>
          <w:szCs w:val="28"/>
          <w:lang w:eastAsia="en-IN"/>
          <w14:ligatures w14:val="none"/>
        </w:rPr>
        <w:t>webdriver</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w:t>
      </w:r>
      <w:r w:rsidR="00102AAC">
        <w:rPr>
          <w:rFonts w:ascii="Times New Roman" w:eastAsia="Times New Roman" w:hAnsi="Times New Roman" w:cs="Times New Roman"/>
          <w:color w:val="0D0D0D" w:themeColor="text1" w:themeTint="F2"/>
          <w:kern w:val="0"/>
          <w:sz w:val="28"/>
          <w:szCs w:val="28"/>
          <w:lang w:eastAsia="en-IN"/>
          <w14:ligatures w14:val="none"/>
        </w:rPr>
        <w:t>for wait until the condition is met.</w:t>
      </w:r>
    </w:p>
    <w:p w14:paraId="0C380A6D" w14:textId="6D01BA58" w:rsidR="00593416" w:rsidRDefault="00593416"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93416">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explicit wait applicable for a specific web </w:t>
      </w:r>
      <w:proofErr w:type="gramStart"/>
      <w:r>
        <w:rPr>
          <w:rFonts w:ascii="Times New Roman" w:eastAsia="Times New Roman" w:hAnsi="Times New Roman" w:cs="Times New Roman"/>
          <w:color w:val="0D0D0D" w:themeColor="text1" w:themeTint="F2"/>
          <w:kern w:val="0"/>
          <w:sz w:val="28"/>
          <w:szCs w:val="28"/>
          <w:lang w:eastAsia="en-IN"/>
          <w14:ligatures w14:val="none"/>
        </w:rPr>
        <w:t>elements</w:t>
      </w:r>
      <w:proofErr w:type="gramEnd"/>
    </w:p>
    <w:p w14:paraId="783EB0EB" w14:textId="5D1C809C" w:rsidR="00593416" w:rsidRPr="00EA3C4D" w:rsidRDefault="00593416"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93416">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it is not applicable for all web </w:t>
      </w:r>
      <w:proofErr w:type="gramStart"/>
      <w:r>
        <w:rPr>
          <w:rFonts w:ascii="Times New Roman" w:eastAsia="Times New Roman" w:hAnsi="Times New Roman" w:cs="Times New Roman"/>
          <w:color w:val="0D0D0D" w:themeColor="text1" w:themeTint="F2"/>
          <w:kern w:val="0"/>
          <w:sz w:val="28"/>
          <w:szCs w:val="28"/>
          <w:lang w:eastAsia="en-IN"/>
          <w14:ligatures w14:val="none"/>
        </w:rPr>
        <w:t>elements</w:t>
      </w:r>
      <w:proofErr w:type="gramEnd"/>
    </w:p>
    <w:p w14:paraId="5164EC84" w14:textId="5EF55C53" w:rsidR="007A08A7" w:rsidRPr="00F32DA4" w:rsidRDefault="007A08A7" w:rsidP="00823C69">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b/>
          <w:bCs/>
          <w:color w:val="FF0000"/>
          <w:kern w:val="0"/>
          <w:sz w:val="28"/>
          <w:szCs w:val="28"/>
          <w:lang w:eastAsia="en-IN"/>
          <w14:ligatures w14:val="none"/>
        </w:rPr>
        <w:t>45.what is fluent wait?</w:t>
      </w:r>
    </w:p>
    <w:p w14:paraId="3F733415" w14:textId="1C6EA71B" w:rsidR="005B4BAD" w:rsidRDefault="005B4BAD"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B4BAD">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b/>
          <w:bCs/>
          <w:color w:val="0D0D0D" w:themeColor="text1" w:themeTint="F2"/>
          <w:kern w:val="0"/>
          <w:sz w:val="28"/>
          <w:szCs w:val="28"/>
          <w:lang w:eastAsia="en-IN"/>
          <w14:ligatures w14:val="none"/>
        </w:rPr>
        <w:t>explicit a</w:t>
      </w:r>
      <w:r w:rsidR="00042171">
        <w:rPr>
          <w:rFonts w:ascii="Times New Roman" w:eastAsia="Times New Roman" w:hAnsi="Times New Roman" w:cs="Times New Roman"/>
          <w:b/>
          <w:bCs/>
          <w:color w:val="0D0D0D" w:themeColor="text1" w:themeTint="F2"/>
          <w:kern w:val="0"/>
          <w:sz w:val="28"/>
          <w:szCs w:val="28"/>
          <w:lang w:eastAsia="en-IN"/>
          <w14:ligatures w14:val="none"/>
        </w:rPr>
        <w:t xml:space="preserve">nd </w:t>
      </w:r>
      <w:r w:rsidR="00042171">
        <w:rPr>
          <w:rFonts w:ascii="Times New Roman" w:eastAsia="Times New Roman" w:hAnsi="Times New Roman" w:cs="Times New Roman"/>
          <w:color w:val="0D0D0D" w:themeColor="text1" w:themeTint="F2"/>
          <w:kern w:val="0"/>
          <w:sz w:val="28"/>
          <w:szCs w:val="28"/>
          <w:lang w:eastAsia="en-IN"/>
          <w14:ligatures w14:val="none"/>
        </w:rPr>
        <w:t xml:space="preserve">fluent wait are mostly </w:t>
      </w:r>
      <w:proofErr w:type="gramStart"/>
      <w:r w:rsidR="00042171">
        <w:rPr>
          <w:rFonts w:ascii="Times New Roman" w:eastAsia="Times New Roman" w:hAnsi="Times New Roman" w:cs="Times New Roman"/>
          <w:color w:val="0D0D0D" w:themeColor="text1" w:themeTint="F2"/>
          <w:kern w:val="0"/>
          <w:sz w:val="28"/>
          <w:szCs w:val="28"/>
          <w:lang w:eastAsia="en-IN"/>
          <w14:ligatures w14:val="none"/>
        </w:rPr>
        <w:t>similar ,the</w:t>
      </w:r>
      <w:proofErr w:type="gramEnd"/>
      <w:r w:rsidR="00042171">
        <w:rPr>
          <w:rFonts w:ascii="Times New Roman" w:eastAsia="Times New Roman" w:hAnsi="Times New Roman" w:cs="Times New Roman"/>
          <w:color w:val="0D0D0D" w:themeColor="text1" w:themeTint="F2"/>
          <w:kern w:val="0"/>
          <w:sz w:val="28"/>
          <w:szCs w:val="28"/>
          <w:lang w:eastAsia="en-IN"/>
          <w14:ligatures w14:val="none"/>
        </w:rPr>
        <w:t xml:space="preserve"> only difference is </w:t>
      </w:r>
      <w:r w:rsidR="00913731">
        <w:rPr>
          <w:rFonts w:ascii="Times New Roman" w:eastAsia="Times New Roman" w:hAnsi="Times New Roman" w:cs="Times New Roman"/>
          <w:color w:val="0D0D0D" w:themeColor="text1" w:themeTint="F2"/>
          <w:kern w:val="0"/>
          <w:sz w:val="28"/>
          <w:szCs w:val="28"/>
          <w:lang w:eastAsia="en-IN"/>
          <w14:ligatures w14:val="none"/>
        </w:rPr>
        <w:t>,</w:t>
      </w:r>
    </w:p>
    <w:p w14:paraId="0BBB8CC9" w14:textId="3F31B897" w:rsidR="00913731" w:rsidRDefault="00913731"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913731">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you can mention the interval/polling </w:t>
      </w:r>
      <w:proofErr w:type="gramStart"/>
      <w:r>
        <w:rPr>
          <w:rFonts w:ascii="Times New Roman" w:eastAsia="Times New Roman" w:hAnsi="Times New Roman" w:cs="Times New Roman"/>
          <w:color w:val="0D0D0D" w:themeColor="text1" w:themeTint="F2"/>
          <w:kern w:val="0"/>
          <w:sz w:val="28"/>
          <w:szCs w:val="28"/>
          <w:lang w:eastAsia="en-IN"/>
          <w14:ligatures w14:val="none"/>
        </w:rPr>
        <w:t>time</w:t>
      </w:r>
      <w:proofErr w:type="gramEnd"/>
    </w:p>
    <w:p w14:paraId="581650AB" w14:textId="6F0BA6CC" w:rsidR="00913731" w:rsidRDefault="00913731"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913731">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you can mention the </w:t>
      </w:r>
      <w:r w:rsidR="00120301">
        <w:rPr>
          <w:rFonts w:ascii="Times New Roman" w:eastAsia="Times New Roman" w:hAnsi="Times New Roman" w:cs="Times New Roman"/>
          <w:color w:val="0D0D0D" w:themeColor="text1" w:themeTint="F2"/>
          <w:kern w:val="0"/>
          <w:sz w:val="28"/>
          <w:szCs w:val="28"/>
          <w:lang w:eastAsia="en-IN"/>
          <w14:ligatures w14:val="none"/>
        </w:rPr>
        <w:t xml:space="preserve">time </w:t>
      </w:r>
      <w:proofErr w:type="gramStart"/>
      <w:r w:rsidR="00120301">
        <w:rPr>
          <w:rFonts w:ascii="Times New Roman" w:eastAsia="Times New Roman" w:hAnsi="Times New Roman" w:cs="Times New Roman"/>
          <w:color w:val="0D0D0D" w:themeColor="text1" w:themeTint="F2"/>
          <w:kern w:val="0"/>
          <w:sz w:val="28"/>
          <w:szCs w:val="28"/>
          <w:lang w:eastAsia="en-IN"/>
          <w14:ligatures w14:val="none"/>
        </w:rPr>
        <w:t>frame(</w:t>
      </w:r>
      <w:proofErr w:type="gramEnd"/>
      <w:r w:rsidR="00120301">
        <w:rPr>
          <w:rFonts w:ascii="Times New Roman" w:eastAsia="Times New Roman" w:hAnsi="Times New Roman" w:cs="Times New Roman"/>
          <w:color w:val="0D0D0D" w:themeColor="text1" w:themeTint="F2"/>
          <w:kern w:val="0"/>
          <w:sz w:val="28"/>
          <w:szCs w:val="28"/>
          <w:lang w:eastAsia="en-IN"/>
          <w14:ligatures w14:val="none"/>
        </w:rPr>
        <w:t>inter</w:t>
      </w:r>
      <w:r w:rsidR="00FE5797">
        <w:rPr>
          <w:rFonts w:ascii="Times New Roman" w:eastAsia="Times New Roman" w:hAnsi="Times New Roman" w:cs="Times New Roman"/>
          <w:color w:val="0D0D0D" w:themeColor="text1" w:themeTint="F2"/>
          <w:kern w:val="0"/>
          <w:sz w:val="28"/>
          <w:szCs w:val="28"/>
          <w:lang w:eastAsia="en-IN"/>
          <w14:ligatures w14:val="none"/>
        </w:rPr>
        <w:t xml:space="preserve">val at which </w:t>
      </w:r>
      <w:proofErr w:type="spellStart"/>
      <w:r w:rsidR="000C3684">
        <w:rPr>
          <w:rFonts w:ascii="Times New Roman" w:eastAsia="Times New Roman" w:hAnsi="Times New Roman" w:cs="Times New Roman"/>
          <w:color w:val="0D0D0D" w:themeColor="text1" w:themeTint="F2"/>
          <w:kern w:val="0"/>
          <w:sz w:val="28"/>
          <w:szCs w:val="28"/>
          <w:lang w:eastAsia="en-IN"/>
          <w14:ligatures w14:val="none"/>
        </w:rPr>
        <w:t>W</w:t>
      </w:r>
      <w:r w:rsidR="00FE5797">
        <w:rPr>
          <w:rFonts w:ascii="Times New Roman" w:eastAsia="Times New Roman" w:hAnsi="Times New Roman" w:cs="Times New Roman"/>
          <w:color w:val="0D0D0D" w:themeColor="text1" w:themeTint="F2"/>
          <w:kern w:val="0"/>
          <w:sz w:val="28"/>
          <w:szCs w:val="28"/>
          <w:lang w:eastAsia="en-IN"/>
          <w14:ligatures w14:val="none"/>
        </w:rPr>
        <w:t>ebElement</w:t>
      </w:r>
      <w:proofErr w:type="spellEnd"/>
      <w:r w:rsidR="00FE5797">
        <w:rPr>
          <w:rFonts w:ascii="Times New Roman" w:eastAsia="Times New Roman" w:hAnsi="Times New Roman" w:cs="Times New Roman"/>
          <w:color w:val="0D0D0D" w:themeColor="text1" w:themeTint="F2"/>
          <w:kern w:val="0"/>
          <w:sz w:val="28"/>
          <w:szCs w:val="28"/>
          <w:lang w:eastAsia="en-IN"/>
          <w14:ligatures w14:val="none"/>
        </w:rPr>
        <w:t xml:space="preserve"> is checked)</w:t>
      </w:r>
    </w:p>
    <w:p w14:paraId="4A30367C" w14:textId="274A78E2" w:rsidR="00F32DA4" w:rsidRDefault="00F32DA4" w:rsidP="00F32DA4">
      <w:pPr>
        <w:spacing w:line="360" w:lineRule="auto"/>
        <w:rPr>
          <w:rFonts w:ascii="Times New Roman" w:eastAsia="Times New Roman" w:hAnsi="Times New Roman" w:cs="Times New Roman"/>
          <w:b/>
          <w:bCs/>
          <w:color w:val="FF0000"/>
          <w:kern w:val="0"/>
          <w:sz w:val="28"/>
          <w:szCs w:val="28"/>
          <w:lang w:eastAsia="en-IN"/>
          <w14:ligatures w14:val="none"/>
        </w:rPr>
      </w:pPr>
      <w:r w:rsidRPr="00F32DA4">
        <w:rPr>
          <w:rFonts w:ascii="Times New Roman" w:eastAsia="Times New Roman" w:hAnsi="Times New Roman" w:cs="Times New Roman"/>
          <w:b/>
          <w:bCs/>
          <w:color w:val="FF0000"/>
          <w:kern w:val="0"/>
          <w:sz w:val="28"/>
          <w:szCs w:val="28"/>
          <w:lang w:eastAsia="en-IN"/>
          <w14:ligatures w14:val="none"/>
        </w:rPr>
        <w:t>46.</w:t>
      </w:r>
      <w:r w:rsidRPr="00F32DA4">
        <w:rPr>
          <w:rFonts w:ascii="Arial" w:eastAsia="Times New Roman" w:hAnsi="Arial" w:cs="Arial"/>
          <w:b/>
          <w:bCs/>
          <w:color w:val="FF0000"/>
          <w:kern w:val="0"/>
          <w:sz w:val="36"/>
          <w:szCs w:val="36"/>
          <w:lang w:eastAsia="en-IN"/>
          <w14:ligatures w14:val="none"/>
        </w:rPr>
        <w:t xml:space="preserve"> </w:t>
      </w:r>
      <w:r w:rsidRPr="00F32DA4">
        <w:rPr>
          <w:rFonts w:ascii="Times New Roman" w:eastAsia="Times New Roman" w:hAnsi="Times New Roman" w:cs="Times New Roman"/>
          <w:b/>
          <w:bCs/>
          <w:color w:val="FF0000"/>
          <w:kern w:val="0"/>
          <w:sz w:val="28"/>
          <w:szCs w:val="28"/>
          <w:lang w:eastAsia="en-IN"/>
          <w14:ligatures w14:val="none"/>
        </w:rPr>
        <w:t>What is the syntax for the implicit, explicit, and fluent wait?</w:t>
      </w:r>
    </w:p>
    <w:p w14:paraId="2666E60B" w14:textId="197B466B" w:rsidR="00705AA1" w:rsidRDefault="00705AA1" w:rsidP="00F32DA4">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Implicit wait:</w:t>
      </w:r>
    </w:p>
    <w:p w14:paraId="788297A3" w14:textId="4EC3F955" w:rsidR="00705AA1" w:rsidRDefault="00705AA1" w:rsidP="00F32DA4">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Driver.manage(</w:t>
      </w:r>
      <w:proofErr w:type="gramStart"/>
      <w:r>
        <w:rPr>
          <w:rFonts w:ascii="Times New Roman" w:eastAsia="Times New Roman" w:hAnsi="Times New Roman" w:cs="Times New Roman"/>
          <w:color w:val="0D0D0D" w:themeColor="text1" w:themeTint="F2"/>
          <w:kern w:val="0"/>
          <w:sz w:val="28"/>
          <w:szCs w:val="28"/>
          <w:lang w:eastAsia="en-IN"/>
          <w14:ligatures w14:val="none"/>
        </w:rPr>
        <w:t>).timeouts</w:t>
      </w:r>
      <w:proofErr w:type="gramEnd"/>
      <w:r>
        <w:rPr>
          <w:rFonts w:ascii="Times New Roman" w:eastAsia="Times New Roman" w:hAnsi="Times New Roman" w:cs="Times New Roman"/>
          <w:color w:val="0D0D0D" w:themeColor="text1" w:themeTint="F2"/>
          <w:kern w:val="0"/>
          <w:sz w:val="28"/>
          <w:szCs w:val="28"/>
          <w:lang w:eastAsia="en-IN"/>
          <w14:ligatures w14:val="none"/>
        </w:rPr>
        <w:t>().implicitly</w:t>
      </w:r>
      <w:r w:rsidR="00DE60D5">
        <w:rPr>
          <w:rFonts w:ascii="Times New Roman" w:eastAsia="Times New Roman" w:hAnsi="Times New Roman" w:cs="Times New Roman"/>
          <w:color w:val="0D0D0D" w:themeColor="text1" w:themeTint="F2"/>
          <w:kern w:val="0"/>
          <w:sz w:val="28"/>
          <w:szCs w:val="28"/>
          <w:lang w:eastAsia="en-IN"/>
          <w14:ligatures w14:val="none"/>
        </w:rPr>
        <w:t>Wait(Duration.ofSeconds(10));</w:t>
      </w:r>
    </w:p>
    <w:p w14:paraId="0EE9B252" w14:textId="3CDEE2C7" w:rsidR="00DE60D5" w:rsidRPr="005B48C9" w:rsidRDefault="00DE60D5" w:rsidP="00F32DA4">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sidRPr="00DE60D5">
        <w:rPr>
          <w:rFonts w:ascii="Times New Roman" w:eastAsia="Times New Roman" w:hAnsi="Times New Roman" w:cs="Times New Roman"/>
          <w:b/>
          <w:bCs/>
          <w:color w:val="0D0D0D" w:themeColor="text1" w:themeTint="F2"/>
          <w:kern w:val="0"/>
          <w:sz w:val="28"/>
          <w:szCs w:val="28"/>
          <w:lang w:eastAsia="en-IN"/>
          <w14:ligatures w14:val="none"/>
        </w:rPr>
        <w:t>Prev version</w:t>
      </w:r>
      <w:r w:rsidR="005B48C9">
        <w:rPr>
          <w:rFonts w:ascii="Times New Roman" w:eastAsia="Times New Roman" w:hAnsi="Times New Roman" w:cs="Times New Roman"/>
          <w:b/>
          <w:bCs/>
          <w:color w:val="0D0D0D" w:themeColor="text1" w:themeTint="F2"/>
          <w:kern w:val="0"/>
          <w:sz w:val="28"/>
          <w:szCs w:val="28"/>
          <w:lang w:eastAsia="en-IN"/>
          <w14:ligatures w14:val="none"/>
        </w:rPr>
        <w:t>s of selenium</w:t>
      </w:r>
    </w:p>
    <w:p w14:paraId="553787C6" w14:textId="77777777" w:rsidR="00DE60D5" w:rsidRPr="00DE60D5" w:rsidRDefault="00DE60D5" w:rsidP="00DE60D5">
      <w:pPr>
        <w:shd w:val="clear" w:color="auto" w:fill="E8F2FE"/>
        <w:spacing w:after="0" w:line="240" w:lineRule="auto"/>
        <w:rPr>
          <w:rFonts w:ascii="Courier New" w:eastAsia="Times New Roman" w:hAnsi="Courier New" w:cs="Courier New"/>
          <w:color w:val="000000"/>
          <w:kern w:val="0"/>
          <w:sz w:val="28"/>
          <w:szCs w:val="28"/>
          <w:lang w:eastAsia="en-IN"/>
          <w14:ligatures w14:val="none"/>
        </w:rPr>
      </w:pPr>
      <w:proofErr w:type="spellStart"/>
      <w:proofErr w:type="gramStart"/>
      <w:r w:rsidRPr="00DE60D5">
        <w:rPr>
          <w:rFonts w:ascii="Courier New" w:eastAsia="Times New Roman" w:hAnsi="Courier New" w:cs="Courier New"/>
          <w:color w:val="3F7F5F"/>
          <w:kern w:val="0"/>
          <w:sz w:val="28"/>
          <w:szCs w:val="28"/>
          <w:lang w:eastAsia="en-IN"/>
          <w14:ligatures w14:val="none"/>
        </w:rPr>
        <w:t>driver.manage</w:t>
      </w:r>
      <w:proofErr w:type="spellEnd"/>
      <w:proofErr w:type="gramEnd"/>
      <w:r w:rsidRPr="00DE60D5">
        <w:rPr>
          <w:rFonts w:ascii="Courier New" w:eastAsia="Times New Roman" w:hAnsi="Courier New" w:cs="Courier New"/>
          <w:color w:val="3F7F5F"/>
          <w:kern w:val="0"/>
          <w:sz w:val="28"/>
          <w:szCs w:val="28"/>
          <w:lang w:eastAsia="en-IN"/>
          <w14:ligatures w14:val="none"/>
        </w:rPr>
        <w:t>().timeouts().</w:t>
      </w:r>
      <w:proofErr w:type="spellStart"/>
      <w:r w:rsidRPr="00DE60D5">
        <w:rPr>
          <w:rFonts w:ascii="Courier New" w:eastAsia="Times New Roman" w:hAnsi="Courier New" w:cs="Courier New"/>
          <w:color w:val="3F7F5F"/>
          <w:kern w:val="0"/>
          <w:sz w:val="28"/>
          <w:szCs w:val="28"/>
          <w:lang w:eastAsia="en-IN"/>
          <w14:ligatures w14:val="none"/>
        </w:rPr>
        <w:t>implicitlyWait</w:t>
      </w:r>
      <w:proofErr w:type="spellEnd"/>
      <w:r w:rsidRPr="00DE60D5">
        <w:rPr>
          <w:rFonts w:ascii="Courier New" w:eastAsia="Times New Roman" w:hAnsi="Courier New" w:cs="Courier New"/>
          <w:color w:val="3F7F5F"/>
          <w:kern w:val="0"/>
          <w:sz w:val="28"/>
          <w:szCs w:val="28"/>
          <w:lang w:eastAsia="en-IN"/>
          <w14:ligatures w14:val="none"/>
        </w:rPr>
        <w:t>(10,TimeUnit.SECONDS);</w:t>
      </w:r>
    </w:p>
    <w:p w14:paraId="1E9AB90C" w14:textId="77777777" w:rsidR="00DE60D5" w:rsidRDefault="00DE60D5" w:rsidP="00F32DA4">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54C46014" w14:textId="052FE76E" w:rsidR="00523ED6" w:rsidRDefault="00523ED6" w:rsidP="00F32DA4">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sidRPr="00523ED6">
        <w:rPr>
          <w:rFonts w:ascii="Times New Roman" w:eastAsia="Times New Roman" w:hAnsi="Times New Roman" w:cs="Times New Roman"/>
          <w:b/>
          <w:bCs/>
          <w:color w:val="0D0D0D" w:themeColor="text1" w:themeTint="F2"/>
          <w:kern w:val="0"/>
          <w:sz w:val="28"/>
          <w:szCs w:val="28"/>
          <w:lang w:eastAsia="en-IN"/>
          <w14:ligatures w14:val="none"/>
        </w:rPr>
        <w:lastRenderedPageBreak/>
        <w:t>explicit wait:</w:t>
      </w:r>
    </w:p>
    <w:p w14:paraId="05D2DFD7" w14:textId="607A4626"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692228">
        <w:rPr>
          <w:rFonts w:ascii="Courier New" w:eastAsia="Times New Roman" w:hAnsi="Courier New" w:cs="Courier New"/>
          <w:color w:val="000000"/>
          <w:kern w:val="0"/>
          <w:sz w:val="28"/>
          <w:szCs w:val="28"/>
          <w:lang w:eastAsia="en-IN"/>
          <w14:ligatures w14:val="none"/>
        </w:rPr>
        <w:t>WebElement</w:t>
      </w:r>
      <w:r w:rsidRPr="00692228">
        <w:rPr>
          <w:rFonts w:ascii="Courier New" w:eastAsia="Times New Roman" w:hAnsi="Courier New" w:cs="Courier New"/>
          <w:color w:val="6A3E3E"/>
          <w:kern w:val="0"/>
          <w:sz w:val="28"/>
          <w:szCs w:val="28"/>
          <w:lang w:eastAsia="en-IN"/>
          <w14:ligatures w14:val="none"/>
        </w:rPr>
        <w:t>searchBox</w:t>
      </w:r>
      <w:proofErr w:type="spellEnd"/>
      <w:r w:rsidR="00952162">
        <w:rPr>
          <w:rFonts w:ascii="Courier New" w:eastAsia="Times New Roman" w:hAnsi="Courier New" w:cs="Courier New"/>
          <w:color w:val="000000"/>
          <w:kern w:val="0"/>
          <w:sz w:val="28"/>
          <w:szCs w:val="28"/>
          <w:lang w:eastAsia="en-IN"/>
          <w14:ligatures w14:val="none"/>
        </w:rPr>
        <w:t>=</w:t>
      </w:r>
      <w:proofErr w:type="spellStart"/>
      <w:r w:rsidRPr="00692228">
        <w:rPr>
          <w:rFonts w:ascii="Courier New" w:eastAsia="Times New Roman" w:hAnsi="Courier New" w:cs="Courier New"/>
          <w:i/>
          <w:iCs/>
          <w:color w:val="0000C0"/>
          <w:kern w:val="0"/>
          <w:sz w:val="28"/>
          <w:szCs w:val="28"/>
          <w:lang w:eastAsia="en-IN"/>
          <w14:ligatures w14:val="none"/>
        </w:rPr>
        <w:t>driver</w:t>
      </w:r>
      <w:r w:rsidRPr="00692228">
        <w:rPr>
          <w:rFonts w:ascii="Courier New" w:eastAsia="Times New Roman" w:hAnsi="Courier New" w:cs="Courier New"/>
          <w:color w:val="000000"/>
          <w:kern w:val="0"/>
          <w:sz w:val="28"/>
          <w:szCs w:val="28"/>
          <w:lang w:eastAsia="en-IN"/>
          <w14:ligatures w14:val="none"/>
        </w:rPr>
        <w:t>.findElement</w:t>
      </w:r>
      <w:proofErr w:type="spellEnd"/>
      <w:r w:rsidRPr="00692228">
        <w:rPr>
          <w:rFonts w:ascii="Courier New" w:eastAsia="Times New Roman" w:hAnsi="Courier New" w:cs="Courier New"/>
          <w:color w:val="000000"/>
          <w:kern w:val="0"/>
          <w:sz w:val="28"/>
          <w:szCs w:val="28"/>
          <w:lang w:eastAsia="en-IN"/>
          <w14:ligatures w14:val="none"/>
        </w:rPr>
        <w:t>(By.</w:t>
      </w:r>
      <w:r w:rsidRPr="00692228">
        <w:rPr>
          <w:rFonts w:ascii="Courier New" w:eastAsia="Times New Roman" w:hAnsi="Courier New" w:cs="Courier New"/>
          <w:i/>
          <w:iCs/>
          <w:color w:val="000000"/>
          <w:kern w:val="0"/>
          <w:sz w:val="28"/>
          <w:szCs w:val="28"/>
          <w:lang w:eastAsia="en-IN"/>
          <w14:ligatures w14:val="none"/>
        </w:rPr>
        <w:t>name</w:t>
      </w:r>
      <w:r w:rsidRPr="00692228">
        <w:rPr>
          <w:rFonts w:ascii="Courier New" w:eastAsia="Times New Roman" w:hAnsi="Courier New" w:cs="Courier New"/>
          <w:color w:val="000000"/>
          <w:kern w:val="0"/>
          <w:sz w:val="28"/>
          <w:szCs w:val="28"/>
          <w:lang w:eastAsia="en-IN"/>
          <w14:ligatures w14:val="none"/>
        </w:rPr>
        <w:t>(</w:t>
      </w:r>
      <w:r w:rsidRPr="00692228">
        <w:rPr>
          <w:rFonts w:ascii="Courier New" w:eastAsia="Times New Roman" w:hAnsi="Courier New" w:cs="Courier New"/>
          <w:color w:val="2A00FF"/>
          <w:kern w:val="0"/>
          <w:sz w:val="28"/>
          <w:szCs w:val="28"/>
          <w:lang w:eastAsia="en-IN"/>
          <w14:ligatures w14:val="none"/>
        </w:rPr>
        <w:t>"q"</w:t>
      </w:r>
      <w:r w:rsidRPr="00692228">
        <w:rPr>
          <w:rFonts w:ascii="Courier New" w:eastAsia="Times New Roman" w:hAnsi="Courier New" w:cs="Courier New"/>
          <w:color w:val="000000"/>
          <w:kern w:val="0"/>
          <w:sz w:val="28"/>
          <w:szCs w:val="28"/>
          <w:lang w:eastAsia="en-IN"/>
          <w14:ligatures w14:val="none"/>
        </w:rPr>
        <w:t>)</w:t>
      </w:r>
      <w:proofErr w:type="gramStart"/>
      <w:r w:rsidRPr="00692228">
        <w:rPr>
          <w:rFonts w:ascii="Courier New" w:eastAsia="Times New Roman" w:hAnsi="Courier New" w:cs="Courier New"/>
          <w:color w:val="000000"/>
          <w:kern w:val="0"/>
          <w:sz w:val="28"/>
          <w:szCs w:val="28"/>
          <w:lang w:eastAsia="en-IN"/>
          <w14:ligatures w14:val="none"/>
        </w:rPr>
        <w:t>);</w:t>
      </w:r>
      <w:proofErr w:type="gramEnd"/>
    </w:p>
    <w:p w14:paraId="05E1F69A"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p>
    <w:p w14:paraId="48BE2DF6"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r w:rsidRPr="00692228">
        <w:rPr>
          <w:rFonts w:ascii="Courier New" w:eastAsia="Times New Roman" w:hAnsi="Courier New" w:cs="Courier New"/>
          <w:color w:val="3F7F5F"/>
          <w:kern w:val="0"/>
          <w:sz w:val="28"/>
          <w:szCs w:val="28"/>
          <w:lang w:eastAsia="en-IN"/>
          <w14:ligatures w14:val="none"/>
        </w:rPr>
        <w:t>//</w:t>
      </w:r>
      <w:proofErr w:type="spellStart"/>
      <w:r w:rsidRPr="00692228">
        <w:rPr>
          <w:rFonts w:ascii="Courier New" w:eastAsia="Times New Roman" w:hAnsi="Courier New" w:cs="Courier New"/>
          <w:color w:val="3F7F5F"/>
          <w:kern w:val="0"/>
          <w:sz w:val="28"/>
          <w:szCs w:val="28"/>
          <w:lang w:eastAsia="en-IN"/>
          <w14:ligatures w14:val="none"/>
        </w:rPr>
        <w:t>WebDriverWait</w:t>
      </w:r>
      <w:proofErr w:type="spellEnd"/>
      <w:r w:rsidRPr="00692228">
        <w:rPr>
          <w:rFonts w:ascii="Courier New" w:eastAsia="Times New Roman" w:hAnsi="Courier New" w:cs="Courier New"/>
          <w:color w:val="3F7F5F"/>
          <w:kern w:val="0"/>
          <w:sz w:val="28"/>
          <w:szCs w:val="28"/>
          <w:lang w:eastAsia="en-IN"/>
          <w14:ligatures w14:val="none"/>
        </w:rPr>
        <w:t xml:space="preserve"> wait = new </w:t>
      </w:r>
      <w:proofErr w:type="spellStart"/>
      <w:r w:rsidRPr="00692228">
        <w:rPr>
          <w:rFonts w:ascii="Courier New" w:eastAsia="Times New Roman" w:hAnsi="Courier New" w:cs="Courier New"/>
          <w:color w:val="3F7F5F"/>
          <w:kern w:val="0"/>
          <w:sz w:val="28"/>
          <w:szCs w:val="28"/>
          <w:lang w:eastAsia="en-IN"/>
          <w14:ligatures w14:val="none"/>
        </w:rPr>
        <w:t>WebDriverWait</w:t>
      </w:r>
      <w:proofErr w:type="spellEnd"/>
      <w:r w:rsidRPr="00692228">
        <w:rPr>
          <w:rFonts w:ascii="Courier New" w:eastAsia="Times New Roman" w:hAnsi="Courier New" w:cs="Courier New"/>
          <w:color w:val="3F7F5F"/>
          <w:kern w:val="0"/>
          <w:sz w:val="28"/>
          <w:szCs w:val="28"/>
          <w:lang w:eastAsia="en-IN"/>
          <w14:ligatures w14:val="none"/>
        </w:rPr>
        <w:t xml:space="preserve">(driver,10)); (Previous version of </w:t>
      </w:r>
      <w:r w:rsidRPr="00692228">
        <w:rPr>
          <w:rFonts w:ascii="Courier New" w:eastAsia="Times New Roman" w:hAnsi="Courier New" w:cs="Courier New"/>
          <w:color w:val="3F7F5F"/>
          <w:kern w:val="0"/>
          <w:sz w:val="28"/>
          <w:szCs w:val="28"/>
          <w:u w:val="single"/>
          <w:lang w:eastAsia="en-IN"/>
          <w14:ligatures w14:val="none"/>
        </w:rPr>
        <w:t>Selenium</w:t>
      </w:r>
      <w:r w:rsidRPr="00692228">
        <w:rPr>
          <w:rFonts w:ascii="Courier New" w:eastAsia="Times New Roman" w:hAnsi="Courier New" w:cs="Courier New"/>
          <w:color w:val="3F7F5F"/>
          <w:kern w:val="0"/>
          <w:sz w:val="28"/>
          <w:szCs w:val="28"/>
          <w:lang w:eastAsia="en-IN"/>
          <w14:ligatures w14:val="none"/>
        </w:rPr>
        <w:t>)</w:t>
      </w:r>
    </w:p>
    <w:p w14:paraId="42F6232A"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p>
    <w:p w14:paraId="77AFD234" w14:textId="6750C653"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 xml:space="preserve"> </w:t>
      </w:r>
      <w:proofErr w:type="spellStart"/>
      <w:r w:rsidRPr="00692228">
        <w:rPr>
          <w:rFonts w:ascii="Courier New" w:eastAsia="Times New Roman" w:hAnsi="Courier New" w:cs="Courier New"/>
          <w:color w:val="000000"/>
          <w:kern w:val="0"/>
          <w:sz w:val="28"/>
          <w:szCs w:val="28"/>
          <w:lang w:eastAsia="en-IN"/>
          <w14:ligatures w14:val="none"/>
        </w:rPr>
        <w:t>WebDriverWait</w:t>
      </w:r>
      <w:proofErr w:type="spellEnd"/>
      <w:r w:rsidRPr="00692228">
        <w:rPr>
          <w:rFonts w:ascii="Courier New" w:eastAsia="Times New Roman" w:hAnsi="Courier New" w:cs="Courier New"/>
          <w:color w:val="000000"/>
          <w:kern w:val="0"/>
          <w:sz w:val="28"/>
          <w:szCs w:val="28"/>
          <w:lang w:eastAsia="en-IN"/>
          <w14:ligatures w14:val="none"/>
        </w:rPr>
        <w:t xml:space="preserve"> </w:t>
      </w:r>
      <w:r w:rsidRPr="00692228">
        <w:rPr>
          <w:rFonts w:ascii="Courier New" w:eastAsia="Times New Roman" w:hAnsi="Courier New" w:cs="Courier New"/>
          <w:color w:val="6A3E3E"/>
          <w:kern w:val="0"/>
          <w:sz w:val="28"/>
          <w:szCs w:val="28"/>
          <w:lang w:eastAsia="en-IN"/>
          <w14:ligatures w14:val="none"/>
        </w:rPr>
        <w:t>wait</w:t>
      </w:r>
      <w:r w:rsidRPr="00692228">
        <w:rPr>
          <w:rFonts w:ascii="Courier New" w:eastAsia="Times New Roman" w:hAnsi="Courier New" w:cs="Courier New"/>
          <w:color w:val="000000"/>
          <w:kern w:val="0"/>
          <w:sz w:val="28"/>
          <w:szCs w:val="28"/>
          <w:lang w:eastAsia="en-IN"/>
          <w14:ligatures w14:val="none"/>
        </w:rPr>
        <w:t xml:space="preserve"> = </w:t>
      </w:r>
      <w:r w:rsidRPr="00692228">
        <w:rPr>
          <w:rFonts w:ascii="Courier New" w:eastAsia="Times New Roman" w:hAnsi="Courier New" w:cs="Courier New"/>
          <w:b/>
          <w:bCs/>
          <w:color w:val="7F0055"/>
          <w:kern w:val="0"/>
          <w:sz w:val="28"/>
          <w:szCs w:val="28"/>
          <w:lang w:eastAsia="en-IN"/>
          <w14:ligatures w14:val="none"/>
        </w:rPr>
        <w:t>new</w:t>
      </w:r>
      <w:r w:rsidRPr="00692228">
        <w:rPr>
          <w:rFonts w:ascii="Courier New" w:eastAsia="Times New Roman" w:hAnsi="Courier New" w:cs="Courier New"/>
          <w:color w:val="000000"/>
          <w:kern w:val="0"/>
          <w:sz w:val="28"/>
          <w:szCs w:val="28"/>
          <w:lang w:eastAsia="en-IN"/>
          <w14:ligatures w14:val="none"/>
        </w:rPr>
        <w:t xml:space="preserve"> </w:t>
      </w:r>
      <w:proofErr w:type="spellStart"/>
      <w:r w:rsidRPr="00692228">
        <w:rPr>
          <w:rFonts w:ascii="Courier New" w:eastAsia="Times New Roman" w:hAnsi="Courier New" w:cs="Courier New"/>
          <w:color w:val="000000"/>
          <w:kern w:val="0"/>
          <w:sz w:val="28"/>
          <w:szCs w:val="28"/>
          <w:lang w:eastAsia="en-IN"/>
          <w14:ligatures w14:val="none"/>
        </w:rPr>
        <w:t>WebDriverWait</w:t>
      </w:r>
      <w:proofErr w:type="spellEnd"/>
      <w:r w:rsidRPr="00692228">
        <w:rPr>
          <w:rFonts w:ascii="Courier New" w:eastAsia="Times New Roman" w:hAnsi="Courier New" w:cs="Courier New"/>
          <w:color w:val="000000"/>
          <w:kern w:val="0"/>
          <w:sz w:val="28"/>
          <w:szCs w:val="28"/>
          <w:lang w:eastAsia="en-IN"/>
          <w14:ligatures w14:val="none"/>
        </w:rPr>
        <w:t>(</w:t>
      </w:r>
      <w:proofErr w:type="spellStart"/>
      <w:proofErr w:type="gramStart"/>
      <w:r w:rsidRPr="00692228">
        <w:rPr>
          <w:rFonts w:ascii="Courier New" w:eastAsia="Times New Roman" w:hAnsi="Courier New" w:cs="Courier New"/>
          <w:i/>
          <w:iCs/>
          <w:color w:val="0000C0"/>
          <w:kern w:val="0"/>
          <w:sz w:val="28"/>
          <w:szCs w:val="28"/>
          <w:lang w:eastAsia="en-IN"/>
          <w14:ligatures w14:val="none"/>
        </w:rPr>
        <w:t>driver</w:t>
      </w:r>
      <w:r w:rsidRPr="00692228">
        <w:rPr>
          <w:rFonts w:ascii="Courier New" w:eastAsia="Times New Roman" w:hAnsi="Courier New" w:cs="Courier New"/>
          <w:color w:val="000000"/>
          <w:kern w:val="0"/>
          <w:sz w:val="28"/>
          <w:szCs w:val="28"/>
          <w:lang w:eastAsia="en-IN"/>
          <w14:ligatures w14:val="none"/>
        </w:rPr>
        <w:t>,Duration.</w:t>
      </w:r>
      <w:r w:rsidRPr="00692228">
        <w:rPr>
          <w:rFonts w:ascii="Courier New" w:eastAsia="Times New Roman" w:hAnsi="Courier New" w:cs="Courier New"/>
          <w:i/>
          <w:iCs/>
          <w:color w:val="000000"/>
          <w:kern w:val="0"/>
          <w:sz w:val="28"/>
          <w:szCs w:val="28"/>
          <w:lang w:eastAsia="en-IN"/>
          <w14:ligatures w14:val="none"/>
        </w:rPr>
        <w:t>ofSeconds</w:t>
      </w:r>
      <w:proofErr w:type="spellEnd"/>
      <w:proofErr w:type="gramEnd"/>
      <w:r w:rsidRPr="00692228">
        <w:rPr>
          <w:rFonts w:ascii="Courier New" w:eastAsia="Times New Roman" w:hAnsi="Courier New" w:cs="Courier New"/>
          <w:color w:val="000000"/>
          <w:kern w:val="0"/>
          <w:sz w:val="28"/>
          <w:szCs w:val="28"/>
          <w:lang w:eastAsia="en-IN"/>
          <w14:ligatures w14:val="none"/>
        </w:rPr>
        <w:t>(15));</w:t>
      </w:r>
    </w:p>
    <w:p w14:paraId="2F200DD4"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proofErr w:type="gramStart"/>
      <w:r w:rsidRPr="00692228">
        <w:rPr>
          <w:rFonts w:ascii="Courier New" w:eastAsia="Times New Roman" w:hAnsi="Courier New" w:cs="Courier New"/>
          <w:color w:val="6A3E3E"/>
          <w:kern w:val="0"/>
          <w:sz w:val="28"/>
          <w:szCs w:val="28"/>
          <w:lang w:eastAsia="en-IN"/>
          <w14:ligatures w14:val="none"/>
        </w:rPr>
        <w:t>wait</w:t>
      </w:r>
      <w:r w:rsidRPr="00692228">
        <w:rPr>
          <w:rFonts w:ascii="Courier New" w:eastAsia="Times New Roman" w:hAnsi="Courier New" w:cs="Courier New"/>
          <w:color w:val="000000"/>
          <w:kern w:val="0"/>
          <w:sz w:val="28"/>
          <w:szCs w:val="28"/>
          <w:lang w:eastAsia="en-IN"/>
          <w14:ligatures w14:val="none"/>
        </w:rPr>
        <w:t>.until</w:t>
      </w:r>
      <w:proofErr w:type="gramEnd"/>
      <w:r w:rsidRPr="00692228">
        <w:rPr>
          <w:rFonts w:ascii="Courier New" w:eastAsia="Times New Roman" w:hAnsi="Courier New" w:cs="Courier New"/>
          <w:color w:val="000000"/>
          <w:kern w:val="0"/>
          <w:sz w:val="28"/>
          <w:szCs w:val="28"/>
          <w:lang w:eastAsia="en-IN"/>
          <w14:ligatures w14:val="none"/>
        </w:rPr>
        <w:t>(ExpectedConditions.</w:t>
      </w:r>
      <w:r w:rsidRPr="00692228">
        <w:rPr>
          <w:rFonts w:ascii="Courier New" w:eastAsia="Times New Roman" w:hAnsi="Courier New" w:cs="Courier New"/>
          <w:i/>
          <w:iCs/>
          <w:color w:val="000000"/>
          <w:kern w:val="0"/>
          <w:sz w:val="28"/>
          <w:szCs w:val="28"/>
          <w:lang w:eastAsia="en-IN"/>
          <w14:ligatures w14:val="none"/>
        </w:rPr>
        <w:t>presenceOfElementLocated</w:t>
      </w:r>
      <w:r w:rsidRPr="00692228">
        <w:rPr>
          <w:rFonts w:ascii="Courier New" w:eastAsia="Times New Roman" w:hAnsi="Courier New" w:cs="Courier New"/>
          <w:color w:val="000000"/>
          <w:kern w:val="0"/>
          <w:sz w:val="28"/>
          <w:szCs w:val="28"/>
          <w:lang w:eastAsia="en-IN"/>
          <w14:ligatures w14:val="none"/>
        </w:rPr>
        <w:t>(By.</w:t>
      </w:r>
      <w:r w:rsidRPr="00692228">
        <w:rPr>
          <w:rFonts w:ascii="Courier New" w:eastAsia="Times New Roman" w:hAnsi="Courier New" w:cs="Courier New"/>
          <w:i/>
          <w:iCs/>
          <w:color w:val="000000"/>
          <w:kern w:val="0"/>
          <w:sz w:val="28"/>
          <w:szCs w:val="28"/>
          <w:lang w:eastAsia="en-IN"/>
          <w14:ligatures w14:val="none"/>
        </w:rPr>
        <w:t>name</w:t>
      </w:r>
      <w:r w:rsidRPr="00692228">
        <w:rPr>
          <w:rFonts w:ascii="Courier New" w:eastAsia="Times New Roman" w:hAnsi="Courier New" w:cs="Courier New"/>
          <w:color w:val="000000"/>
          <w:kern w:val="0"/>
          <w:sz w:val="28"/>
          <w:szCs w:val="28"/>
          <w:lang w:eastAsia="en-IN"/>
          <w14:ligatures w14:val="none"/>
        </w:rPr>
        <w:t>(</w:t>
      </w:r>
      <w:r w:rsidRPr="00692228">
        <w:rPr>
          <w:rFonts w:ascii="Courier New" w:eastAsia="Times New Roman" w:hAnsi="Courier New" w:cs="Courier New"/>
          <w:color w:val="2A00FF"/>
          <w:kern w:val="0"/>
          <w:sz w:val="28"/>
          <w:szCs w:val="28"/>
          <w:lang w:eastAsia="en-IN"/>
          <w14:ligatures w14:val="none"/>
        </w:rPr>
        <w:t>"q123"</w:t>
      </w:r>
      <w:r w:rsidRPr="00692228">
        <w:rPr>
          <w:rFonts w:ascii="Courier New" w:eastAsia="Times New Roman" w:hAnsi="Courier New" w:cs="Courier New"/>
          <w:color w:val="000000"/>
          <w:kern w:val="0"/>
          <w:sz w:val="28"/>
          <w:szCs w:val="28"/>
          <w:lang w:eastAsia="en-IN"/>
          <w14:ligatures w14:val="none"/>
        </w:rPr>
        <w:t>)));</w:t>
      </w:r>
    </w:p>
    <w:p w14:paraId="7BBF3815"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proofErr w:type="spellStart"/>
      <w:proofErr w:type="gramStart"/>
      <w:r w:rsidRPr="00692228">
        <w:rPr>
          <w:rFonts w:ascii="Courier New" w:eastAsia="Times New Roman" w:hAnsi="Courier New" w:cs="Courier New"/>
          <w:color w:val="6A3E3E"/>
          <w:kern w:val="0"/>
          <w:sz w:val="28"/>
          <w:szCs w:val="28"/>
          <w:lang w:eastAsia="en-IN"/>
          <w14:ligatures w14:val="none"/>
        </w:rPr>
        <w:t>wait</w:t>
      </w:r>
      <w:r w:rsidRPr="00692228">
        <w:rPr>
          <w:rFonts w:ascii="Courier New" w:eastAsia="Times New Roman" w:hAnsi="Courier New" w:cs="Courier New"/>
          <w:color w:val="000000"/>
          <w:kern w:val="0"/>
          <w:sz w:val="28"/>
          <w:szCs w:val="28"/>
          <w:lang w:eastAsia="en-IN"/>
          <w14:ligatures w14:val="none"/>
        </w:rPr>
        <w:t>.until</w:t>
      </w:r>
      <w:proofErr w:type="spellEnd"/>
      <w:proofErr w:type="gramEnd"/>
      <w:r w:rsidRPr="00692228">
        <w:rPr>
          <w:rFonts w:ascii="Courier New" w:eastAsia="Times New Roman" w:hAnsi="Courier New" w:cs="Courier New"/>
          <w:color w:val="000000"/>
          <w:kern w:val="0"/>
          <w:sz w:val="28"/>
          <w:szCs w:val="28"/>
          <w:lang w:eastAsia="en-IN"/>
          <w14:ligatures w14:val="none"/>
        </w:rPr>
        <w:t>(</w:t>
      </w:r>
      <w:proofErr w:type="spellStart"/>
      <w:r w:rsidRPr="00692228">
        <w:rPr>
          <w:rFonts w:ascii="Courier New" w:eastAsia="Times New Roman" w:hAnsi="Courier New" w:cs="Courier New"/>
          <w:color w:val="000000"/>
          <w:kern w:val="0"/>
          <w:sz w:val="28"/>
          <w:szCs w:val="28"/>
          <w:lang w:eastAsia="en-IN"/>
          <w14:ligatures w14:val="none"/>
        </w:rPr>
        <w:t>ExpectedConditions.</w:t>
      </w:r>
      <w:r w:rsidRPr="00692228">
        <w:rPr>
          <w:rFonts w:ascii="Courier New" w:eastAsia="Times New Roman" w:hAnsi="Courier New" w:cs="Courier New"/>
          <w:i/>
          <w:iCs/>
          <w:color w:val="000000"/>
          <w:kern w:val="0"/>
          <w:sz w:val="28"/>
          <w:szCs w:val="28"/>
          <w:lang w:eastAsia="en-IN"/>
          <w14:ligatures w14:val="none"/>
        </w:rPr>
        <w:t>visibilityOf</w:t>
      </w:r>
      <w:proofErr w:type="spellEnd"/>
      <w:r w:rsidRPr="00692228">
        <w:rPr>
          <w:rFonts w:ascii="Courier New" w:eastAsia="Times New Roman" w:hAnsi="Courier New" w:cs="Courier New"/>
          <w:color w:val="000000"/>
          <w:kern w:val="0"/>
          <w:sz w:val="28"/>
          <w:szCs w:val="28"/>
          <w:lang w:eastAsia="en-IN"/>
          <w14:ligatures w14:val="none"/>
        </w:rPr>
        <w:t>(</w:t>
      </w:r>
      <w:proofErr w:type="spellStart"/>
      <w:r w:rsidRPr="00692228">
        <w:rPr>
          <w:rFonts w:ascii="Courier New" w:eastAsia="Times New Roman" w:hAnsi="Courier New" w:cs="Courier New"/>
          <w:color w:val="6A3E3E"/>
          <w:kern w:val="0"/>
          <w:sz w:val="28"/>
          <w:szCs w:val="28"/>
          <w:lang w:eastAsia="en-IN"/>
          <w14:ligatures w14:val="none"/>
        </w:rPr>
        <w:t>searchBox</w:t>
      </w:r>
      <w:proofErr w:type="spellEnd"/>
      <w:r w:rsidRPr="00692228">
        <w:rPr>
          <w:rFonts w:ascii="Courier New" w:eastAsia="Times New Roman" w:hAnsi="Courier New" w:cs="Courier New"/>
          <w:color w:val="000000"/>
          <w:kern w:val="0"/>
          <w:sz w:val="28"/>
          <w:szCs w:val="28"/>
          <w:lang w:eastAsia="en-IN"/>
          <w14:ligatures w14:val="none"/>
        </w:rPr>
        <w:t>));</w:t>
      </w:r>
    </w:p>
    <w:p w14:paraId="71D77510" w14:textId="77777777" w:rsidR="00692228" w:rsidRP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ab/>
      </w:r>
      <w:r w:rsidRPr="00692228">
        <w:rPr>
          <w:rFonts w:ascii="Courier New" w:eastAsia="Times New Roman" w:hAnsi="Courier New" w:cs="Courier New"/>
          <w:color w:val="000000"/>
          <w:kern w:val="0"/>
          <w:sz w:val="28"/>
          <w:szCs w:val="28"/>
          <w:lang w:eastAsia="en-IN"/>
          <w14:ligatures w14:val="none"/>
        </w:rPr>
        <w:tab/>
        <w:t xml:space="preserve"> </w:t>
      </w:r>
    </w:p>
    <w:p w14:paraId="71B2D554" w14:textId="18999B4F" w:rsidR="00692228" w:rsidRDefault="0069222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692228">
        <w:rPr>
          <w:rFonts w:ascii="Courier New" w:eastAsia="Times New Roman" w:hAnsi="Courier New" w:cs="Courier New"/>
          <w:color w:val="000000"/>
          <w:kern w:val="0"/>
          <w:sz w:val="28"/>
          <w:szCs w:val="28"/>
          <w:lang w:eastAsia="en-IN"/>
          <w14:ligatures w14:val="none"/>
        </w:rPr>
        <w:t xml:space="preserve"> </w:t>
      </w:r>
      <w:proofErr w:type="spellStart"/>
      <w:r w:rsidRPr="00692228">
        <w:rPr>
          <w:rFonts w:ascii="Courier New" w:eastAsia="Times New Roman" w:hAnsi="Courier New" w:cs="Courier New"/>
          <w:color w:val="6A3E3E"/>
          <w:kern w:val="0"/>
          <w:sz w:val="28"/>
          <w:szCs w:val="28"/>
          <w:lang w:eastAsia="en-IN"/>
          <w14:ligatures w14:val="none"/>
        </w:rPr>
        <w:t>searchBox</w:t>
      </w:r>
      <w:r w:rsidRPr="00692228">
        <w:rPr>
          <w:rFonts w:ascii="Courier New" w:eastAsia="Times New Roman" w:hAnsi="Courier New" w:cs="Courier New"/>
          <w:color w:val="000000"/>
          <w:kern w:val="0"/>
          <w:sz w:val="28"/>
          <w:szCs w:val="28"/>
          <w:lang w:eastAsia="en-IN"/>
          <w14:ligatures w14:val="none"/>
        </w:rPr>
        <w:t>.sendKeys</w:t>
      </w:r>
      <w:proofErr w:type="spellEnd"/>
      <w:r w:rsidRPr="00692228">
        <w:rPr>
          <w:rFonts w:ascii="Courier New" w:eastAsia="Times New Roman" w:hAnsi="Courier New" w:cs="Courier New"/>
          <w:color w:val="000000"/>
          <w:kern w:val="0"/>
          <w:sz w:val="28"/>
          <w:szCs w:val="28"/>
          <w:lang w:eastAsia="en-IN"/>
          <w14:ligatures w14:val="none"/>
        </w:rPr>
        <w:t>(</w:t>
      </w:r>
      <w:r w:rsidRPr="00692228">
        <w:rPr>
          <w:rFonts w:ascii="Courier New" w:eastAsia="Times New Roman" w:hAnsi="Courier New" w:cs="Courier New"/>
          <w:color w:val="2A00FF"/>
          <w:kern w:val="0"/>
          <w:sz w:val="28"/>
          <w:szCs w:val="28"/>
          <w:lang w:eastAsia="en-IN"/>
          <w14:ligatures w14:val="none"/>
        </w:rPr>
        <w:t>"Explicit wait"</w:t>
      </w:r>
      <w:proofErr w:type="gramStart"/>
      <w:r w:rsidRPr="00692228">
        <w:rPr>
          <w:rFonts w:ascii="Courier New" w:eastAsia="Times New Roman" w:hAnsi="Courier New" w:cs="Courier New"/>
          <w:color w:val="000000"/>
          <w:kern w:val="0"/>
          <w:sz w:val="28"/>
          <w:szCs w:val="28"/>
          <w:lang w:eastAsia="en-IN"/>
          <w14:ligatures w14:val="none"/>
        </w:rPr>
        <w:t>);</w:t>
      </w:r>
      <w:proofErr w:type="gramEnd"/>
    </w:p>
    <w:p w14:paraId="5A5CCFA1" w14:textId="77777777" w:rsidR="00B31998" w:rsidRDefault="00B3199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5FC864FE" w14:textId="2834E530" w:rsidR="00B31998" w:rsidRPr="00CC0893" w:rsidRDefault="00B31998" w:rsidP="00692228">
      <w:pPr>
        <w:shd w:val="clear" w:color="auto" w:fill="FFFFFF"/>
        <w:spacing w:after="0" w:line="240" w:lineRule="auto"/>
        <w:rPr>
          <w:rFonts w:ascii="Courier New" w:eastAsia="Times New Roman" w:hAnsi="Courier New" w:cs="Courier New"/>
          <w:b/>
          <w:bCs/>
          <w:color w:val="000000"/>
          <w:kern w:val="0"/>
          <w:sz w:val="28"/>
          <w:szCs w:val="28"/>
          <w:lang w:eastAsia="en-IN"/>
          <w14:ligatures w14:val="none"/>
        </w:rPr>
      </w:pPr>
      <w:r w:rsidRPr="00CC0893">
        <w:rPr>
          <w:rFonts w:ascii="Courier New" w:eastAsia="Times New Roman" w:hAnsi="Courier New" w:cs="Courier New"/>
          <w:b/>
          <w:bCs/>
          <w:color w:val="000000"/>
          <w:kern w:val="0"/>
          <w:sz w:val="28"/>
          <w:szCs w:val="28"/>
          <w:lang w:eastAsia="en-IN"/>
          <w14:ligatures w14:val="none"/>
        </w:rPr>
        <w:t>fluent wait:</w:t>
      </w:r>
    </w:p>
    <w:p w14:paraId="2A806BAA" w14:textId="77777777" w:rsidR="00B31998" w:rsidRPr="00B31998" w:rsidRDefault="00B31998" w:rsidP="00B3199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B31998">
        <w:rPr>
          <w:rFonts w:ascii="Courier New" w:eastAsia="Times New Roman" w:hAnsi="Courier New" w:cs="Courier New"/>
          <w:color w:val="000000"/>
          <w:kern w:val="0"/>
          <w:sz w:val="28"/>
          <w:szCs w:val="28"/>
          <w:lang w:eastAsia="en-IN"/>
          <w14:ligatures w14:val="none"/>
        </w:rPr>
        <w:t>FluentWait</w:t>
      </w:r>
      <w:proofErr w:type="spellEnd"/>
      <w:r w:rsidRPr="00B31998">
        <w:rPr>
          <w:rFonts w:ascii="Courier New" w:eastAsia="Times New Roman" w:hAnsi="Courier New" w:cs="Courier New"/>
          <w:color w:val="000000"/>
          <w:kern w:val="0"/>
          <w:sz w:val="28"/>
          <w:szCs w:val="28"/>
          <w:lang w:eastAsia="en-IN"/>
          <w14:ligatures w14:val="none"/>
        </w:rPr>
        <w:t xml:space="preserve">&lt;WebDriver&gt; </w:t>
      </w:r>
      <w:r w:rsidRPr="00B31998">
        <w:rPr>
          <w:rFonts w:ascii="Courier New" w:eastAsia="Times New Roman" w:hAnsi="Courier New" w:cs="Courier New"/>
          <w:color w:val="6A3E3E"/>
          <w:kern w:val="0"/>
          <w:sz w:val="28"/>
          <w:szCs w:val="28"/>
          <w:lang w:eastAsia="en-IN"/>
          <w14:ligatures w14:val="none"/>
        </w:rPr>
        <w:t>wait</w:t>
      </w:r>
      <w:r w:rsidRPr="00B31998">
        <w:rPr>
          <w:rFonts w:ascii="Courier New" w:eastAsia="Times New Roman" w:hAnsi="Courier New" w:cs="Courier New"/>
          <w:color w:val="000000"/>
          <w:kern w:val="0"/>
          <w:sz w:val="28"/>
          <w:szCs w:val="28"/>
          <w:lang w:eastAsia="en-IN"/>
          <w14:ligatures w14:val="none"/>
        </w:rPr>
        <w:t xml:space="preserve"> = </w:t>
      </w:r>
      <w:r w:rsidRPr="00B31998">
        <w:rPr>
          <w:rFonts w:ascii="Courier New" w:eastAsia="Times New Roman" w:hAnsi="Courier New" w:cs="Courier New"/>
          <w:b/>
          <w:bCs/>
          <w:color w:val="7F0055"/>
          <w:kern w:val="0"/>
          <w:sz w:val="28"/>
          <w:szCs w:val="28"/>
          <w:lang w:eastAsia="en-IN"/>
          <w14:ligatures w14:val="none"/>
        </w:rPr>
        <w:t>new</w:t>
      </w:r>
      <w:r w:rsidRPr="00B31998">
        <w:rPr>
          <w:rFonts w:ascii="Courier New" w:eastAsia="Times New Roman" w:hAnsi="Courier New" w:cs="Courier New"/>
          <w:color w:val="000000"/>
          <w:kern w:val="0"/>
          <w:sz w:val="28"/>
          <w:szCs w:val="28"/>
          <w:lang w:eastAsia="en-IN"/>
          <w14:ligatures w14:val="none"/>
        </w:rPr>
        <w:t xml:space="preserve"> </w:t>
      </w:r>
      <w:proofErr w:type="spellStart"/>
      <w:r w:rsidRPr="00B31998">
        <w:rPr>
          <w:rFonts w:ascii="Courier New" w:eastAsia="Times New Roman" w:hAnsi="Courier New" w:cs="Courier New"/>
          <w:color w:val="000000"/>
          <w:kern w:val="0"/>
          <w:sz w:val="28"/>
          <w:szCs w:val="28"/>
          <w:lang w:eastAsia="en-IN"/>
          <w14:ligatures w14:val="none"/>
        </w:rPr>
        <w:t>FluentWait</w:t>
      </w:r>
      <w:proofErr w:type="spellEnd"/>
      <w:r w:rsidRPr="00B31998">
        <w:rPr>
          <w:rFonts w:ascii="Courier New" w:eastAsia="Times New Roman" w:hAnsi="Courier New" w:cs="Courier New"/>
          <w:color w:val="000000"/>
          <w:kern w:val="0"/>
          <w:sz w:val="28"/>
          <w:szCs w:val="28"/>
          <w:lang w:eastAsia="en-IN"/>
          <w14:ligatures w14:val="none"/>
        </w:rPr>
        <w:t>&lt;WebDriver&gt;(</w:t>
      </w:r>
      <w:r w:rsidRPr="00B31998">
        <w:rPr>
          <w:rFonts w:ascii="Courier New" w:eastAsia="Times New Roman" w:hAnsi="Courier New" w:cs="Courier New"/>
          <w:i/>
          <w:iCs/>
          <w:color w:val="0000C0"/>
          <w:kern w:val="0"/>
          <w:sz w:val="28"/>
          <w:szCs w:val="28"/>
          <w:lang w:eastAsia="en-IN"/>
          <w14:ligatures w14:val="none"/>
        </w:rPr>
        <w:t>driver</w:t>
      </w:r>
      <w:r w:rsidRPr="00B31998">
        <w:rPr>
          <w:rFonts w:ascii="Courier New" w:eastAsia="Times New Roman" w:hAnsi="Courier New" w:cs="Courier New"/>
          <w:color w:val="000000"/>
          <w:kern w:val="0"/>
          <w:sz w:val="28"/>
          <w:szCs w:val="28"/>
          <w:lang w:eastAsia="en-IN"/>
          <w14:ligatures w14:val="none"/>
        </w:rPr>
        <w:t>)</w:t>
      </w:r>
    </w:p>
    <w:p w14:paraId="1BAF232A" w14:textId="77777777" w:rsidR="00B31998" w:rsidRPr="00B31998" w:rsidRDefault="00B31998" w:rsidP="00B3199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proofErr w:type="gramStart"/>
      <w:r w:rsidRPr="00B31998">
        <w:rPr>
          <w:rFonts w:ascii="Courier New" w:eastAsia="Times New Roman" w:hAnsi="Courier New" w:cs="Courier New"/>
          <w:color w:val="000000"/>
          <w:kern w:val="0"/>
          <w:sz w:val="28"/>
          <w:szCs w:val="28"/>
          <w:lang w:eastAsia="en-IN"/>
          <w14:ligatures w14:val="none"/>
        </w:rPr>
        <w:t>.</w:t>
      </w:r>
      <w:proofErr w:type="spellStart"/>
      <w:r w:rsidRPr="00B31998">
        <w:rPr>
          <w:rFonts w:ascii="Courier New" w:eastAsia="Times New Roman" w:hAnsi="Courier New" w:cs="Courier New"/>
          <w:color w:val="000000"/>
          <w:kern w:val="0"/>
          <w:sz w:val="28"/>
          <w:szCs w:val="28"/>
          <w:lang w:eastAsia="en-IN"/>
          <w14:ligatures w14:val="none"/>
        </w:rPr>
        <w:t>withTimeout</w:t>
      </w:r>
      <w:proofErr w:type="spellEnd"/>
      <w:proofErr w:type="gramEnd"/>
      <w:r w:rsidRPr="00B31998">
        <w:rPr>
          <w:rFonts w:ascii="Courier New" w:eastAsia="Times New Roman" w:hAnsi="Courier New" w:cs="Courier New"/>
          <w:color w:val="000000"/>
          <w:kern w:val="0"/>
          <w:sz w:val="28"/>
          <w:szCs w:val="28"/>
          <w:lang w:eastAsia="en-IN"/>
          <w14:ligatures w14:val="none"/>
        </w:rPr>
        <w:t>(</w:t>
      </w:r>
      <w:proofErr w:type="spellStart"/>
      <w:r w:rsidRPr="00B31998">
        <w:rPr>
          <w:rFonts w:ascii="Courier New" w:eastAsia="Times New Roman" w:hAnsi="Courier New" w:cs="Courier New"/>
          <w:color w:val="000000"/>
          <w:kern w:val="0"/>
          <w:sz w:val="28"/>
          <w:szCs w:val="28"/>
          <w:lang w:eastAsia="en-IN"/>
          <w14:ligatures w14:val="none"/>
        </w:rPr>
        <w:t>Duration.</w:t>
      </w:r>
      <w:r w:rsidRPr="00B31998">
        <w:rPr>
          <w:rFonts w:ascii="Courier New" w:eastAsia="Times New Roman" w:hAnsi="Courier New" w:cs="Courier New"/>
          <w:i/>
          <w:iCs/>
          <w:color w:val="000000"/>
          <w:kern w:val="0"/>
          <w:sz w:val="28"/>
          <w:szCs w:val="28"/>
          <w:lang w:eastAsia="en-IN"/>
          <w14:ligatures w14:val="none"/>
        </w:rPr>
        <w:t>ofSeconds</w:t>
      </w:r>
      <w:proofErr w:type="spellEnd"/>
      <w:r w:rsidRPr="00B31998">
        <w:rPr>
          <w:rFonts w:ascii="Courier New" w:eastAsia="Times New Roman" w:hAnsi="Courier New" w:cs="Courier New"/>
          <w:color w:val="000000"/>
          <w:kern w:val="0"/>
          <w:sz w:val="28"/>
          <w:szCs w:val="28"/>
          <w:lang w:eastAsia="en-IN"/>
          <w14:ligatures w14:val="none"/>
        </w:rPr>
        <w:t xml:space="preserve">(20)) </w:t>
      </w:r>
      <w:r w:rsidRPr="00B31998">
        <w:rPr>
          <w:rFonts w:ascii="Courier New" w:eastAsia="Times New Roman" w:hAnsi="Courier New" w:cs="Courier New"/>
          <w:color w:val="3F7F5F"/>
          <w:kern w:val="0"/>
          <w:sz w:val="28"/>
          <w:szCs w:val="28"/>
          <w:lang w:eastAsia="en-IN"/>
          <w14:ligatures w14:val="none"/>
        </w:rPr>
        <w:t>//maximum timeout</w:t>
      </w:r>
    </w:p>
    <w:p w14:paraId="28E4C3E6" w14:textId="77777777" w:rsidR="00B31998" w:rsidRPr="00B31998" w:rsidRDefault="00B31998" w:rsidP="00B3199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proofErr w:type="gramStart"/>
      <w:r w:rsidRPr="00B31998">
        <w:rPr>
          <w:rFonts w:ascii="Courier New" w:eastAsia="Times New Roman" w:hAnsi="Courier New" w:cs="Courier New"/>
          <w:color w:val="000000"/>
          <w:kern w:val="0"/>
          <w:sz w:val="28"/>
          <w:szCs w:val="28"/>
          <w:lang w:eastAsia="en-IN"/>
          <w14:ligatures w14:val="none"/>
        </w:rPr>
        <w:t>.</w:t>
      </w:r>
      <w:proofErr w:type="spellStart"/>
      <w:r w:rsidRPr="00B31998">
        <w:rPr>
          <w:rFonts w:ascii="Courier New" w:eastAsia="Times New Roman" w:hAnsi="Courier New" w:cs="Courier New"/>
          <w:color w:val="000000"/>
          <w:kern w:val="0"/>
          <w:sz w:val="28"/>
          <w:szCs w:val="28"/>
          <w:lang w:eastAsia="en-IN"/>
          <w14:ligatures w14:val="none"/>
        </w:rPr>
        <w:t>pollingEvery</w:t>
      </w:r>
      <w:proofErr w:type="spellEnd"/>
      <w:proofErr w:type="gramEnd"/>
      <w:r w:rsidRPr="00B31998">
        <w:rPr>
          <w:rFonts w:ascii="Courier New" w:eastAsia="Times New Roman" w:hAnsi="Courier New" w:cs="Courier New"/>
          <w:color w:val="000000"/>
          <w:kern w:val="0"/>
          <w:sz w:val="28"/>
          <w:szCs w:val="28"/>
          <w:lang w:eastAsia="en-IN"/>
          <w14:ligatures w14:val="none"/>
        </w:rPr>
        <w:t>(</w:t>
      </w:r>
      <w:proofErr w:type="spellStart"/>
      <w:r w:rsidRPr="00B31998">
        <w:rPr>
          <w:rFonts w:ascii="Courier New" w:eastAsia="Times New Roman" w:hAnsi="Courier New" w:cs="Courier New"/>
          <w:color w:val="000000"/>
          <w:kern w:val="0"/>
          <w:sz w:val="28"/>
          <w:szCs w:val="28"/>
          <w:lang w:eastAsia="en-IN"/>
          <w14:ligatures w14:val="none"/>
        </w:rPr>
        <w:t>Duration.</w:t>
      </w:r>
      <w:r w:rsidRPr="00B31998">
        <w:rPr>
          <w:rFonts w:ascii="Courier New" w:eastAsia="Times New Roman" w:hAnsi="Courier New" w:cs="Courier New"/>
          <w:i/>
          <w:iCs/>
          <w:color w:val="000000"/>
          <w:kern w:val="0"/>
          <w:sz w:val="28"/>
          <w:szCs w:val="28"/>
          <w:lang w:eastAsia="en-IN"/>
          <w14:ligatures w14:val="none"/>
        </w:rPr>
        <w:t>ofSeconds</w:t>
      </w:r>
      <w:proofErr w:type="spellEnd"/>
      <w:r w:rsidRPr="00B31998">
        <w:rPr>
          <w:rFonts w:ascii="Courier New" w:eastAsia="Times New Roman" w:hAnsi="Courier New" w:cs="Courier New"/>
          <w:color w:val="000000"/>
          <w:kern w:val="0"/>
          <w:sz w:val="28"/>
          <w:szCs w:val="28"/>
          <w:lang w:eastAsia="en-IN"/>
          <w14:ligatures w14:val="none"/>
        </w:rPr>
        <w:t xml:space="preserve">(1)); </w:t>
      </w:r>
      <w:r w:rsidRPr="00B31998">
        <w:rPr>
          <w:rFonts w:ascii="Courier New" w:eastAsia="Times New Roman" w:hAnsi="Courier New" w:cs="Courier New"/>
          <w:color w:val="3F7F5F"/>
          <w:kern w:val="0"/>
          <w:sz w:val="28"/>
          <w:szCs w:val="28"/>
          <w:lang w:eastAsia="en-IN"/>
          <w14:ligatures w14:val="none"/>
        </w:rPr>
        <w:t>//interval timeout</w:t>
      </w:r>
    </w:p>
    <w:p w14:paraId="6B3C0686" w14:textId="77777777" w:rsidR="00B31998" w:rsidRPr="00B31998" w:rsidRDefault="00B31998" w:rsidP="00B3199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proofErr w:type="gramStart"/>
      <w:r w:rsidRPr="00B31998">
        <w:rPr>
          <w:rFonts w:ascii="Courier New" w:eastAsia="Times New Roman" w:hAnsi="Courier New" w:cs="Courier New"/>
          <w:color w:val="6A3E3E"/>
          <w:kern w:val="0"/>
          <w:sz w:val="28"/>
          <w:szCs w:val="28"/>
          <w:lang w:eastAsia="en-IN"/>
          <w14:ligatures w14:val="none"/>
        </w:rPr>
        <w:t>wait</w:t>
      </w:r>
      <w:r w:rsidRPr="00B31998">
        <w:rPr>
          <w:rFonts w:ascii="Courier New" w:eastAsia="Times New Roman" w:hAnsi="Courier New" w:cs="Courier New"/>
          <w:color w:val="000000"/>
          <w:kern w:val="0"/>
          <w:sz w:val="28"/>
          <w:szCs w:val="28"/>
          <w:lang w:eastAsia="en-IN"/>
          <w14:ligatures w14:val="none"/>
        </w:rPr>
        <w:t>.until</w:t>
      </w:r>
      <w:proofErr w:type="gramEnd"/>
      <w:r w:rsidRPr="00B31998">
        <w:rPr>
          <w:rFonts w:ascii="Courier New" w:eastAsia="Times New Roman" w:hAnsi="Courier New" w:cs="Courier New"/>
          <w:color w:val="000000"/>
          <w:kern w:val="0"/>
          <w:sz w:val="28"/>
          <w:szCs w:val="28"/>
          <w:lang w:eastAsia="en-IN"/>
          <w14:ligatures w14:val="none"/>
        </w:rPr>
        <w:t>(ExpectedConditions.</w:t>
      </w:r>
      <w:r w:rsidRPr="00B31998">
        <w:rPr>
          <w:rFonts w:ascii="Courier New" w:eastAsia="Times New Roman" w:hAnsi="Courier New" w:cs="Courier New"/>
          <w:i/>
          <w:iCs/>
          <w:color w:val="000000"/>
          <w:kern w:val="0"/>
          <w:sz w:val="28"/>
          <w:szCs w:val="28"/>
          <w:lang w:eastAsia="en-IN"/>
          <w14:ligatures w14:val="none"/>
        </w:rPr>
        <w:t>presenceOfElementLocated</w:t>
      </w:r>
      <w:r w:rsidRPr="00B31998">
        <w:rPr>
          <w:rFonts w:ascii="Courier New" w:eastAsia="Times New Roman" w:hAnsi="Courier New" w:cs="Courier New"/>
          <w:color w:val="000000"/>
          <w:kern w:val="0"/>
          <w:sz w:val="28"/>
          <w:szCs w:val="28"/>
          <w:lang w:eastAsia="en-IN"/>
          <w14:ligatures w14:val="none"/>
        </w:rPr>
        <w:t>(By.</w:t>
      </w:r>
      <w:r w:rsidRPr="00B31998">
        <w:rPr>
          <w:rFonts w:ascii="Courier New" w:eastAsia="Times New Roman" w:hAnsi="Courier New" w:cs="Courier New"/>
          <w:i/>
          <w:iCs/>
          <w:color w:val="000000"/>
          <w:kern w:val="0"/>
          <w:sz w:val="28"/>
          <w:szCs w:val="28"/>
          <w:lang w:eastAsia="en-IN"/>
          <w14:ligatures w14:val="none"/>
        </w:rPr>
        <w:t>name</w:t>
      </w:r>
      <w:r w:rsidRPr="00B31998">
        <w:rPr>
          <w:rFonts w:ascii="Courier New" w:eastAsia="Times New Roman" w:hAnsi="Courier New" w:cs="Courier New"/>
          <w:color w:val="000000"/>
          <w:kern w:val="0"/>
          <w:sz w:val="28"/>
          <w:szCs w:val="28"/>
          <w:lang w:eastAsia="en-IN"/>
          <w14:ligatures w14:val="none"/>
        </w:rPr>
        <w:t>(</w:t>
      </w:r>
      <w:r w:rsidRPr="00B31998">
        <w:rPr>
          <w:rFonts w:ascii="Courier New" w:eastAsia="Times New Roman" w:hAnsi="Courier New" w:cs="Courier New"/>
          <w:color w:val="2A00FF"/>
          <w:kern w:val="0"/>
          <w:sz w:val="28"/>
          <w:szCs w:val="28"/>
          <w:lang w:eastAsia="en-IN"/>
          <w14:ligatures w14:val="none"/>
        </w:rPr>
        <w:t>"q123"</w:t>
      </w:r>
      <w:r w:rsidRPr="00B31998">
        <w:rPr>
          <w:rFonts w:ascii="Courier New" w:eastAsia="Times New Roman" w:hAnsi="Courier New" w:cs="Courier New"/>
          <w:color w:val="000000"/>
          <w:kern w:val="0"/>
          <w:sz w:val="28"/>
          <w:szCs w:val="28"/>
          <w:lang w:eastAsia="en-IN"/>
          <w14:ligatures w14:val="none"/>
        </w:rPr>
        <w:t>)));</w:t>
      </w:r>
    </w:p>
    <w:p w14:paraId="78D336D1" w14:textId="77777777" w:rsidR="00B31998" w:rsidRPr="00B31998" w:rsidRDefault="00B31998" w:rsidP="00B3199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r w:rsidRPr="00B31998">
        <w:rPr>
          <w:rFonts w:ascii="Courier New" w:eastAsia="Times New Roman" w:hAnsi="Courier New" w:cs="Courier New"/>
          <w:color w:val="000000"/>
          <w:kern w:val="0"/>
          <w:sz w:val="28"/>
          <w:szCs w:val="28"/>
          <w:lang w:eastAsia="en-IN"/>
          <w14:ligatures w14:val="none"/>
        </w:rPr>
        <w:tab/>
      </w:r>
    </w:p>
    <w:p w14:paraId="601C7532" w14:textId="77777777" w:rsidR="00B31998" w:rsidRPr="00692228" w:rsidRDefault="00B31998" w:rsidP="00692228">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5F77CA48" w14:textId="79FCB6C1" w:rsidR="00CE6F0D" w:rsidRPr="00CE6F0D" w:rsidRDefault="00AF2661" w:rsidP="00CE6F0D">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47.</w:t>
      </w:r>
      <w:r w:rsidR="00CE6F0D" w:rsidRPr="00CE6F0D">
        <w:rPr>
          <w:rFonts w:ascii="Arial" w:eastAsia="Times New Roman" w:hAnsi="Arial" w:cs="Arial"/>
          <w:b/>
          <w:bCs/>
          <w:color w:val="333333"/>
          <w:kern w:val="0"/>
          <w:sz w:val="36"/>
          <w:szCs w:val="36"/>
          <w:lang w:eastAsia="en-IN"/>
          <w14:ligatures w14:val="none"/>
        </w:rPr>
        <w:t xml:space="preserve"> </w:t>
      </w:r>
      <w:r w:rsidR="00CE6F0D" w:rsidRPr="00CE6F0D">
        <w:rPr>
          <w:rFonts w:ascii="Times New Roman" w:eastAsia="Times New Roman" w:hAnsi="Times New Roman" w:cs="Times New Roman"/>
          <w:b/>
          <w:bCs/>
          <w:color w:val="0D0D0D" w:themeColor="text1" w:themeTint="F2"/>
          <w:kern w:val="0"/>
          <w:sz w:val="28"/>
          <w:szCs w:val="28"/>
          <w:lang w:eastAsia="en-IN"/>
          <w14:ligatures w14:val="none"/>
        </w:rPr>
        <w:t>Can you name some of the Selenium exceptions?</w:t>
      </w:r>
    </w:p>
    <w:p w14:paraId="3E855F28" w14:textId="77777777" w:rsidR="008B2789" w:rsidRPr="008B2789" w:rsidRDefault="008B2789" w:rsidP="008B2789">
      <w:pPr>
        <w:numPr>
          <w:ilvl w:val="0"/>
          <w:numId w:val="19"/>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8B2789">
        <w:rPr>
          <w:rFonts w:ascii="Times New Roman" w:eastAsia="Times New Roman" w:hAnsi="Times New Roman" w:cs="Times New Roman"/>
          <w:color w:val="0D0D0D" w:themeColor="text1" w:themeTint="F2"/>
          <w:kern w:val="0"/>
          <w:sz w:val="28"/>
          <w:szCs w:val="28"/>
          <w:lang w:eastAsia="en-IN"/>
          <w14:ligatures w14:val="none"/>
        </w:rPr>
        <w:t>TimeoutException</w:t>
      </w:r>
      <w:proofErr w:type="spellEnd"/>
    </w:p>
    <w:p w14:paraId="1DA048F1" w14:textId="77777777" w:rsidR="008B2789" w:rsidRPr="008B2789" w:rsidRDefault="008B2789" w:rsidP="008B2789">
      <w:pPr>
        <w:numPr>
          <w:ilvl w:val="0"/>
          <w:numId w:val="19"/>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8B2789">
        <w:rPr>
          <w:rFonts w:ascii="Times New Roman" w:eastAsia="Times New Roman" w:hAnsi="Times New Roman" w:cs="Times New Roman"/>
          <w:color w:val="0D0D0D" w:themeColor="text1" w:themeTint="F2"/>
          <w:kern w:val="0"/>
          <w:sz w:val="28"/>
          <w:szCs w:val="28"/>
          <w:lang w:eastAsia="en-IN"/>
          <w14:ligatures w14:val="none"/>
        </w:rPr>
        <w:t>WebDriverException</w:t>
      </w:r>
      <w:proofErr w:type="spellEnd"/>
    </w:p>
    <w:p w14:paraId="291AFD00" w14:textId="77777777" w:rsidR="008B2789" w:rsidRPr="008B2789" w:rsidRDefault="008B2789" w:rsidP="008B2789">
      <w:pPr>
        <w:numPr>
          <w:ilvl w:val="0"/>
          <w:numId w:val="19"/>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8B2789">
        <w:rPr>
          <w:rFonts w:ascii="Times New Roman" w:eastAsia="Times New Roman" w:hAnsi="Times New Roman" w:cs="Times New Roman"/>
          <w:color w:val="0D0D0D" w:themeColor="text1" w:themeTint="F2"/>
          <w:kern w:val="0"/>
          <w:sz w:val="28"/>
          <w:szCs w:val="28"/>
          <w:lang w:eastAsia="en-IN"/>
          <w14:ligatures w14:val="none"/>
        </w:rPr>
        <w:t>NoAlertPresentException</w:t>
      </w:r>
      <w:proofErr w:type="spellEnd"/>
    </w:p>
    <w:p w14:paraId="0B68AC5D" w14:textId="77777777" w:rsidR="008B2789" w:rsidRPr="008B2789" w:rsidRDefault="008B2789" w:rsidP="008B2789">
      <w:pPr>
        <w:numPr>
          <w:ilvl w:val="0"/>
          <w:numId w:val="19"/>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8B2789">
        <w:rPr>
          <w:rFonts w:ascii="Times New Roman" w:eastAsia="Times New Roman" w:hAnsi="Times New Roman" w:cs="Times New Roman"/>
          <w:color w:val="0D0D0D" w:themeColor="text1" w:themeTint="F2"/>
          <w:kern w:val="0"/>
          <w:sz w:val="28"/>
          <w:szCs w:val="28"/>
          <w:lang w:eastAsia="en-IN"/>
          <w14:ligatures w14:val="none"/>
        </w:rPr>
        <w:t>NoSuchWindowException</w:t>
      </w:r>
      <w:proofErr w:type="spellEnd"/>
    </w:p>
    <w:p w14:paraId="49A92A93" w14:textId="77777777" w:rsidR="008B2789" w:rsidRDefault="008B2789" w:rsidP="008B2789">
      <w:pPr>
        <w:numPr>
          <w:ilvl w:val="0"/>
          <w:numId w:val="19"/>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8B2789">
        <w:rPr>
          <w:rFonts w:ascii="Times New Roman" w:eastAsia="Times New Roman" w:hAnsi="Times New Roman" w:cs="Times New Roman"/>
          <w:color w:val="0D0D0D" w:themeColor="text1" w:themeTint="F2"/>
          <w:kern w:val="0"/>
          <w:sz w:val="28"/>
          <w:szCs w:val="28"/>
          <w:lang w:eastAsia="en-IN"/>
          <w14:ligatures w14:val="none"/>
        </w:rPr>
        <w:lastRenderedPageBreak/>
        <w:t>NoSuchElementException</w:t>
      </w:r>
      <w:proofErr w:type="spellEnd"/>
    </w:p>
    <w:p w14:paraId="14E1CCFD" w14:textId="4C84B4D0" w:rsidR="00546B68" w:rsidRPr="008B2789" w:rsidRDefault="00546B68" w:rsidP="00546B68">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48.</w:t>
      </w:r>
      <w:r w:rsidR="009366F1" w:rsidRPr="009366F1">
        <w:rPr>
          <w:rFonts w:ascii="Work Sans" w:hAnsi="Work Sans"/>
          <w:color w:val="FF6600"/>
          <w:shd w:val="clear" w:color="auto" w:fill="FFFFFF"/>
        </w:rPr>
        <w:t xml:space="preserve"> </w:t>
      </w:r>
      <w:r w:rsidR="009366F1" w:rsidRPr="009366F1">
        <w:rPr>
          <w:rFonts w:ascii="Times New Roman" w:eastAsia="Times New Roman" w:hAnsi="Times New Roman" w:cs="Times New Roman"/>
          <w:color w:val="0D0D0D" w:themeColor="text1" w:themeTint="F2"/>
          <w:kern w:val="0"/>
          <w:sz w:val="28"/>
          <w:szCs w:val="28"/>
          <w:lang w:eastAsia="en-IN"/>
          <w14:ligatures w14:val="none"/>
        </w:rPr>
        <w:t> </w:t>
      </w:r>
      <w:r w:rsidR="009366F1" w:rsidRPr="009366F1">
        <w:rPr>
          <w:rFonts w:ascii="Times New Roman" w:eastAsia="Times New Roman" w:hAnsi="Times New Roman" w:cs="Times New Roman"/>
          <w:b/>
          <w:bCs/>
          <w:color w:val="0D0D0D" w:themeColor="text1" w:themeTint="F2"/>
          <w:kern w:val="0"/>
          <w:sz w:val="28"/>
          <w:szCs w:val="28"/>
          <w:lang w:eastAsia="en-IN"/>
          <w14:ligatures w14:val="none"/>
        </w:rPr>
        <w:t>How can you find if an element in displayed on the screen?</w:t>
      </w:r>
    </w:p>
    <w:p w14:paraId="20398B83" w14:textId="77777777" w:rsidR="006F7810" w:rsidRPr="006F7810" w:rsidRDefault="006F7810" w:rsidP="006F7810">
      <w:pPr>
        <w:spacing w:line="360" w:lineRule="auto"/>
        <w:rPr>
          <w:rFonts w:eastAsia="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 </w:t>
      </w:r>
      <w:r w:rsidRPr="006F7810">
        <w:rPr>
          <w:rFonts w:eastAsia="Times New Roman"/>
          <w:color w:val="0D0D0D" w:themeColor="text1" w:themeTint="F2"/>
          <w:kern w:val="0"/>
          <w:sz w:val="28"/>
          <w:szCs w:val="28"/>
          <w:lang w:eastAsia="en-IN"/>
          <w14:ligatures w14:val="none"/>
        </w:rPr>
        <w:t>WebDriver facilitates the user with the following methods to check the visibility of the web elements. These web elements can be buttons, drop boxes, checkboxes, radio buttons, labels etc.</w:t>
      </w:r>
    </w:p>
    <w:p w14:paraId="5AA9DE2E" w14:textId="77777777" w:rsidR="006F7810" w:rsidRPr="006F7810" w:rsidRDefault="006F7810" w:rsidP="006F7810">
      <w:pPr>
        <w:numPr>
          <w:ilvl w:val="0"/>
          <w:numId w:val="20"/>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F7810">
        <w:rPr>
          <w:rFonts w:ascii="Times New Roman" w:eastAsia="Times New Roman" w:hAnsi="Times New Roman" w:cs="Times New Roman"/>
          <w:color w:val="0D0D0D" w:themeColor="text1" w:themeTint="F2"/>
          <w:kern w:val="0"/>
          <w:sz w:val="28"/>
          <w:szCs w:val="28"/>
          <w:lang w:eastAsia="en-IN"/>
          <w14:ligatures w14:val="none"/>
        </w:rPr>
        <w:t>isDisplayed</w:t>
      </w:r>
      <w:proofErr w:type="spellEnd"/>
      <w:r w:rsidRPr="006F7810">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F7810">
        <w:rPr>
          <w:rFonts w:ascii="Times New Roman" w:eastAsia="Times New Roman" w:hAnsi="Times New Roman" w:cs="Times New Roman"/>
          <w:color w:val="0D0D0D" w:themeColor="text1" w:themeTint="F2"/>
          <w:kern w:val="0"/>
          <w:sz w:val="28"/>
          <w:szCs w:val="28"/>
          <w:lang w:eastAsia="en-IN"/>
          <w14:ligatures w14:val="none"/>
        </w:rPr>
        <w:t>)</w:t>
      </w:r>
    </w:p>
    <w:p w14:paraId="41BD7064" w14:textId="77777777" w:rsidR="006F7810" w:rsidRPr="006F7810" w:rsidRDefault="006F7810" w:rsidP="006F7810">
      <w:pPr>
        <w:numPr>
          <w:ilvl w:val="0"/>
          <w:numId w:val="20"/>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F7810">
        <w:rPr>
          <w:rFonts w:ascii="Times New Roman" w:eastAsia="Times New Roman" w:hAnsi="Times New Roman" w:cs="Times New Roman"/>
          <w:color w:val="0D0D0D" w:themeColor="text1" w:themeTint="F2"/>
          <w:kern w:val="0"/>
          <w:sz w:val="28"/>
          <w:szCs w:val="28"/>
          <w:lang w:eastAsia="en-IN"/>
          <w14:ligatures w14:val="none"/>
        </w:rPr>
        <w:t>isSelected</w:t>
      </w:r>
      <w:proofErr w:type="spellEnd"/>
      <w:r w:rsidRPr="006F7810">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F7810">
        <w:rPr>
          <w:rFonts w:ascii="Times New Roman" w:eastAsia="Times New Roman" w:hAnsi="Times New Roman" w:cs="Times New Roman"/>
          <w:color w:val="0D0D0D" w:themeColor="text1" w:themeTint="F2"/>
          <w:kern w:val="0"/>
          <w:sz w:val="28"/>
          <w:szCs w:val="28"/>
          <w:lang w:eastAsia="en-IN"/>
          <w14:ligatures w14:val="none"/>
        </w:rPr>
        <w:t>)</w:t>
      </w:r>
    </w:p>
    <w:p w14:paraId="1B8D7277" w14:textId="77777777" w:rsidR="006F7810" w:rsidRDefault="006F7810" w:rsidP="006F7810">
      <w:pPr>
        <w:numPr>
          <w:ilvl w:val="0"/>
          <w:numId w:val="20"/>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F7810">
        <w:rPr>
          <w:rFonts w:ascii="Times New Roman" w:eastAsia="Times New Roman" w:hAnsi="Times New Roman" w:cs="Times New Roman"/>
          <w:color w:val="0D0D0D" w:themeColor="text1" w:themeTint="F2"/>
          <w:kern w:val="0"/>
          <w:sz w:val="28"/>
          <w:szCs w:val="28"/>
          <w:lang w:eastAsia="en-IN"/>
          <w14:ligatures w14:val="none"/>
        </w:rPr>
        <w:t>isEnabled</w:t>
      </w:r>
      <w:proofErr w:type="spellEnd"/>
      <w:r w:rsidRPr="006F7810">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F7810">
        <w:rPr>
          <w:rFonts w:ascii="Times New Roman" w:eastAsia="Times New Roman" w:hAnsi="Times New Roman" w:cs="Times New Roman"/>
          <w:color w:val="0D0D0D" w:themeColor="text1" w:themeTint="F2"/>
          <w:kern w:val="0"/>
          <w:sz w:val="28"/>
          <w:szCs w:val="28"/>
          <w:lang w:eastAsia="en-IN"/>
          <w14:ligatures w14:val="none"/>
        </w:rPr>
        <w:t>)</w:t>
      </w:r>
    </w:p>
    <w:p w14:paraId="28BE571F" w14:textId="5C9CA26A" w:rsidR="002C2B1D" w:rsidRDefault="002C2B1D" w:rsidP="002C2B1D">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49.</w:t>
      </w:r>
      <w:r w:rsidR="002D4F00" w:rsidRPr="002D4F00">
        <w:rPr>
          <w:rFonts w:ascii="Work Sans" w:hAnsi="Work Sans"/>
          <w:b/>
          <w:bCs/>
          <w:color w:val="FF6600"/>
          <w:bdr w:val="none" w:sz="0" w:space="0" w:color="auto" w:frame="1"/>
          <w:shd w:val="clear" w:color="auto" w:fill="FFFFFF"/>
        </w:rPr>
        <w:t xml:space="preserve"> </w:t>
      </w:r>
      <w:r w:rsidR="002D4F00" w:rsidRPr="002D4F00">
        <w:rPr>
          <w:rFonts w:ascii="Times New Roman" w:eastAsia="Times New Roman" w:hAnsi="Times New Roman" w:cs="Times New Roman"/>
          <w:b/>
          <w:bCs/>
          <w:color w:val="0D0D0D" w:themeColor="text1" w:themeTint="F2"/>
          <w:kern w:val="0"/>
          <w:sz w:val="28"/>
          <w:szCs w:val="28"/>
          <w:lang w:eastAsia="en-IN"/>
          <w14:ligatures w14:val="none"/>
        </w:rPr>
        <w:t>How can we get a text of a web element?</w:t>
      </w:r>
    </w:p>
    <w:p w14:paraId="121E8DC3" w14:textId="7AAA342C" w:rsidR="008B4DF6" w:rsidRPr="008B4DF6" w:rsidRDefault="008B4DF6"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8B4DF6">
        <w:rPr>
          <w:rFonts w:ascii="Times New Roman" w:eastAsia="Times New Roman" w:hAnsi="Times New Roman" w:cs="Times New Roman"/>
          <w:color w:val="0D0D0D" w:themeColor="text1" w:themeTint="F2"/>
          <w:kern w:val="0"/>
          <w:sz w:val="28"/>
          <w:szCs w:val="28"/>
          <w:lang w:eastAsia="en-IN"/>
          <w14:ligatures w14:val="none"/>
        </w:rPr>
        <w:t xml:space="preserve"> Get command is used to retrieve the inner text of the specified web element. The command doesn’t require any parameter but returns a string value.</w:t>
      </w:r>
    </w:p>
    <w:p w14:paraId="1BE904B6" w14:textId="24B5A04C" w:rsidR="008B4DF6" w:rsidRDefault="008B4DF6" w:rsidP="002C2B1D">
      <w:pPr>
        <w:spacing w:line="360" w:lineRule="auto"/>
        <w:rPr>
          <w:rStyle w:val="Emphasis"/>
          <w:rFonts w:ascii="Work Sans" w:hAnsi="Work Sans"/>
          <w:color w:val="3A3A3A"/>
          <w:bdr w:val="none" w:sz="0" w:space="0" w:color="auto" w:frame="1"/>
          <w:shd w:val="clear" w:color="auto" w:fill="FFFFFF"/>
        </w:rPr>
      </w:pPr>
      <w:r>
        <w:rPr>
          <w:rFonts w:ascii="Times New Roman" w:eastAsia="Times New Roman" w:hAnsi="Times New Roman" w:cs="Times New Roman"/>
          <w:b/>
          <w:bCs/>
          <w:color w:val="0D0D0D" w:themeColor="text1" w:themeTint="F2"/>
          <w:kern w:val="0"/>
          <w:sz w:val="28"/>
          <w:szCs w:val="28"/>
          <w:lang w:eastAsia="en-IN"/>
          <w14:ligatures w14:val="none"/>
        </w:rPr>
        <w:t xml:space="preserve"> </w:t>
      </w:r>
      <w:r>
        <w:rPr>
          <w:rStyle w:val="Strong"/>
          <w:rFonts w:ascii="Work Sans" w:hAnsi="Work Sans"/>
          <w:color w:val="3A3A3A"/>
          <w:bdr w:val="none" w:sz="0" w:space="0" w:color="auto" w:frame="1"/>
          <w:shd w:val="clear" w:color="auto" w:fill="FFFFFF"/>
        </w:rPr>
        <w:t>Syntax:</w:t>
      </w:r>
      <w:r>
        <w:rPr>
          <w:rFonts w:ascii="Work Sans" w:hAnsi="Work Sans"/>
          <w:color w:val="3A3A3A"/>
        </w:rPr>
        <w:br/>
      </w:r>
      <w:r>
        <w:rPr>
          <w:rStyle w:val="Emphasis"/>
          <w:rFonts w:ascii="Work Sans" w:hAnsi="Work Sans"/>
          <w:color w:val="3A3A3A"/>
          <w:bdr w:val="none" w:sz="0" w:space="0" w:color="auto" w:frame="1"/>
          <w:shd w:val="clear" w:color="auto" w:fill="FFFFFF"/>
        </w:rPr>
        <w:t xml:space="preserve">String Text = </w:t>
      </w:r>
      <w:proofErr w:type="spellStart"/>
      <w:proofErr w:type="gramStart"/>
      <w:r>
        <w:rPr>
          <w:rStyle w:val="Emphasis"/>
          <w:rFonts w:ascii="Work Sans" w:hAnsi="Work Sans"/>
          <w:color w:val="3A3A3A"/>
          <w:bdr w:val="none" w:sz="0" w:space="0" w:color="auto" w:frame="1"/>
          <w:shd w:val="clear" w:color="auto" w:fill="FFFFFF"/>
        </w:rPr>
        <w:t>driver.findElement</w:t>
      </w:r>
      <w:proofErr w:type="spellEnd"/>
      <w:proofErr w:type="gramEnd"/>
      <w:r>
        <w:rPr>
          <w:rStyle w:val="Emphasis"/>
          <w:rFonts w:ascii="Work Sans" w:hAnsi="Work Sans"/>
          <w:color w:val="3A3A3A"/>
          <w:bdr w:val="none" w:sz="0" w:space="0" w:color="auto" w:frame="1"/>
          <w:shd w:val="clear" w:color="auto" w:fill="FFFFFF"/>
        </w:rPr>
        <w:t>(By.id(“Text”)).</w:t>
      </w:r>
      <w:proofErr w:type="spellStart"/>
      <w:r>
        <w:rPr>
          <w:rStyle w:val="Emphasis"/>
          <w:rFonts w:ascii="Work Sans" w:hAnsi="Work Sans"/>
          <w:color w:val="3A3A3A"/>
          <w:bdr w:val="none" w:sz="0" w:space="0" w:color="auto" w:frame="1"/>
          <w:shd w:val="clear" w:color="auto" w:fill="FFFFFF"/>
        </w:rPr>
        <w:t>getText</w:t>
      </w:r>
      <w:proofErr w:type="spellEnd"/>
      <w:r>
        <w:rPr>
          <w:rStyle w:val="Emphasis"/>
          <w:rFonts w:ascii="Work Sans" w:hAnsi="Work Sans"/>
          <w:color w:val="3A3A3A"/>
          <w:bdr w:val="none" w:sz="0" w:space="0" w:color="auto" w:frame="1"/>
          <w:shd w:val="clear" w:color="auto" w:fill="FFFFFF"/>
        </w:rPr>
        <w:t>();</w:t>
      </w:r>
    </w:p>
    <w:p w14:paraId="736A4E8B" w14:textId="77777777" w:rsidR="00191583" w:rsidRDefault="00191583" w:rsidP="002C2B1D">
      <w:pPr>
        <w:spacing w:line="360" w:lineRule="auto"/>
        <w:rPr>
          <w:rStyle w:val="Emphasis"/>
          <w:rFonts w:ascii="Work Sans" w:hAnsi="Work Sans"/>
          <w:color w:val="3A3A3A"/>
          <w:bdr w:val="none" w:sz="0" w:space="0" w:color="auto" w:frame="1"/>
          <w:shd w:val="clear" w:color="auto" w:fill="FFFFFF"/>
        </w:rPr>
      </w:pPr>
    </w:p>
    <w:p w14:paraId="47BD695C" w14:textId="4EC087FD" w:rsidR="00191583" w:rsidRDefault="00083B81" w:rsidP="002C2B1D">
      <w:pPr>
        <w:spacing w:line="360" w:lineRule="auto"/>
        <w:rPr>
          <w:rFonts w:ascii="Times New Roman" w:hAnsi="Times New Roman" w:cs="Times New Roman"/>
          <w:b/>
          <w:bCs/>
          <w:color w:val="3A3A3A"/>
          <w:sz w:val="28"/>
          <w:szCs w:val="28"/>
          <w:bdr w:val="none" w:sz="0" w:space="0" w:color="auto" w:frame="1"/>
          <w:shd w:val="clear" w:color="auto" w:fill="FFFFFF"/>
        </w:rPr>
      </w:pPr>
      <w:r w:rsidRPr="00083B81">
        <w:rPr>
          <w:rStyle w:val="Emphasis"/>
          <w:rFonts w:ascii="Times New Roman" w:hAnsi="Times New Roman" w:cs="Times New Roman"/>
          <w:b/>
          <w:bCs/>
          <w:color w:val="3A3A3A"/>
          <w:sz w:val="28"/>
          <w:szCs w:val="28"/>
          <w:bdr w:val="none" w:sz="0" w:space="0" w:color="auto" w:frame="1"/>
          <w:shd w:val="clear" w:color="auto" w:fill="FFFFFF"/>
        </w:rPr>
        <w:t>50.</w:t>
      </w:r>
      <w:r w:rsidRPr="00083B81">
        <w:rPr>
          <w:rFonts w:ascii="Times New Roman" w:hAnsi="Times New Roman" w:cs="Times New Roman"/>
          <w:b/>
          <w:bCs/>
          <w:color w:val="FF6600"/>
          <w:sz w:val="28"/>
          <w:szCs w:val="28"/>
          <w:bdr w:val="none" w:sz="0" w:space="0" w:color="auto" w:frame="1"/>
          <w:shd w:val="clear" w:color="auto" w:fill="FFFFFF"/>
        </w:rPr>
        <w:t xml:space="preserve"> </w:t>
      </w:r>
      <w:r w:rsidRPr="00083B81">
        <w:rPr>
          <w:rFonts w:ascii="Times New Roman" w:hAnsi="Times New Roman" w:cs="Times New Roman"/>
          <w:b/>
          <w:bCs/>
          <w:color w:val="3A3A3A"/>
          <w:sz w:val="28"/>
          <w:szCs w:val="28"/>
          <w:bdr w:val="none" w:sz="0" w:space="0" w:color="auto" w:frame="1"/>
          <w:shd w:val="clear" w:color="auto" w:fill="FFFFFF"/>
        </w:rPr>
        <w:t>How to select value in a dropdown?</w:t>
      </w:r>
    </w:p>
    <w:p w14:paraId="416EB8E0" w14:textId="71493049" w:rsidR="00082B43" w:rsidRDefault="00082B43"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82B43">
        <w:rPr>
          <w:rFonts w:ascii="Times New Roman" w:eastAsia="Times New Roman" w:hAnsi="Times New Roman" w:cs="Times New Roman"/>
          <w:color w:val="0D0D0D" w:themeColor="text1" w:themeTint="F2"/>
          <w:kern w:val="0"/>
          <w:sz w:val="28"/>
          <w:szCs w:val="28"/>
          <w:lang w:eastAsia="en-IN"/>
          <w14:ligatures w14:val="none"/>
        </w:rPr>
        <w:t>The value in the dropdown can be selected using WebDriver’s Select class.</w:t>
      </w:r>
    </w:p>
    <w:p w14:paraId="2CA43AE4" w14:textId="3E594F3E" w:rsidR="00F03A0A" w:rsidRDefault="00F03A0A"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3 types:</w:t>
      </w:r>
    </w:p>
    <w:p w14:paraId="0D43BB3D" w14:textId="4A85EE84" w:rsidR="00F03A0A" w:rsidRDefault="00F03A0A"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03A0A">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r>
        <w:rPr>
          <w:rFonts w:ascii="Times New Roman" w:eastAsia="Times New Roman" w:hAnsi="Times New Roman" w:cs="Times New Roman"/>
          <w:color w:val="0D0D0D" w:themeColor="text1" w:themeTint="F2"/>
          <w:kern w:val="0"/>
          <w:sz w:val="28"/>
          <w:szCs w:val="28"/>
          <w:lang w:eastAsia="en-IN"/>
          <w14:ligatures w14:val="none"/>
        </w:rPr>
        <w:t>selectByIndex</w:t>
      </w:r>
      <w:proofErr w:type="spellEnd"/>
    </w:p>
    <w:p w14:paraId="441734ED" w14:textId="50293098" w:rsidR="00F03A0A" w:rsidRDefault="00F03A0A"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03A0A">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r>
        <w:rPr>
          <w:rFonts w:ascii="Times New Roman" w:eastAsia="Times New Roman" w:hAnsi="Times New Roman" w:cs="Times New Roman"/>
          <w:color w:val="0D0D0D" w:themeColor="text1" w:themeTint="F2"/>
          <w:kern w:val="0"/>
          <w:sz w:val="28"/>
          <w:szCs w:val="28"/>
          <w:lang w:eastAsia="en-IN"/>
          <w14:ligatures w14:val="none"/>
        </w:rPr>
        <w:t>SelectByValue</w:t>
      </w:r>
      <w:proofErr w:type="spellEnd"/>
    </w:p>
    <w:p w14:paraId="21CE1DAB" w14:textId="517DAFE4" w:rsidR="00F03A0A" w:rsidRDefault="00F03A0A"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03A0A">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r>
        <w:rPr>
          <w:rFonts w:ascii="Times New Roman" w:eastAsia="Times New Roman" w:hAnsi="Times New Roman" w:cs="Times New Roman"/>
          <w:color w:val="0D0D0D" w:themeColor="text1" w:themeTint="F2"/>
          <w:kern w:val="0"/>
          <w:sz w:val="28"/>
          <w:szCs w:val="28"/>
          <w:lang w:eastAsia="en-IN"/>
          <w14:ligatures w14:val="none"/>
        </w:rPr>
        <w:t>SelectByvisibleText</w:t>
      </w:r>
      <w:proofErr w:type="spellEnd"/>
    </w:p>
    <w:p w14:paraId="22DD06E8" w14:textId="77777777" w:rsidR="00B162C1" w:rsidRDefault="00B162C1"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126802D8" w14:textId="48801916" w:rsidR="00B162C1" w:rsidRPr="00B96565" w:rsidRDefault="00B162C1" w:rsidP="002C2B1D">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51</w:t>
      </w:r>
      <w:r w:rsidR="00AD5A24" w:rsidRPr="00B96565">
        <w:rPr>
          <w:rFonts w:ascii="Times New Roman" w:eastAsia="Times New Roman" w:hAnsi="Times New Roman" w:cs="Times New Roman"/>
          <w:b/>
          <w:bCs/>
          <w:color w:val="FF0000"/>
          <w:kern w:val="0"/>
          <w:sz w:val="28"/>
          <w:szCs w:val="28"/>
          <w:lang w:eastAsia="en-IN"/>
          <w14:ligatures w14:val="none"/>
        </w:rPr>
        <w:t>.</w:t>
      </w:r>
      <w:r w:rsidR="00AD5A24" w:rsidRPr="00B96565">
        <w:rPr>
          <w:rFonts w:ascii="Work Sans" w:hAnsi="Work Sans"/>
          <w:b/>
          <w:bCs/>
          <w:color w:val="FF0000"/>
          <w:bdr w:val="none" w:sz="0" w:space="0" w:color="auto" w:frame="1"/>
          <w:shd w:val="clear" w:color="auto" w:fill="FFFFFF"/>
        </w:rPr>
        <w:t xml:space="preserve"> </w:t>
      </w:r>
      <w:r w:rsidR="00AD5A24" w:rsidRPr="00B96565">
        <w:rPr>
          <w:rFonts w:ascii="Times New Roman" w:eastAsia="Times New Roman" w:hAnsi="Times New Roman" w:cs="Times New Roman"/>
          <w:b/>
          <w:bCs/>
          <w:color w:val="FF0000"/>
          <w:kern w:val="0"/>
          <w:sz w:val="28"/>
          <w:szCs w:val="28"/>
          <w:lang w:eastAsia="en-IN"/>
          <w14:ligatures w14:val="none"/>
        </w:rPr>
        <w:t xml:space="preserve">How to click on a hyper link using </w:t>
      </w:r>
      <w:proofErr w:type="spellStart"/>
      <w:r w:rsidR="00AD5A24" w:rsidRPr="00B96565">
        <w:rPr>
          <w:rFonts w:ascii="Times New Roman" w:eastAsia="Times New Roman" w:hAnsi="Times New Roman" w:cs="Times New Roman"/>
          <w:b/>
          <w:bCs/>
          <w:color w:val="FF0000"/>
          <w:kern w:val="0"/>
          <w:sz w:val="28"/>
          <w:szCs w:val="28"/>
          <w:lang w:eastAsia="en-IN"/>
          <w14:ligatures w14:val="none"/>
        </w:rPr>
        <w:t>linkText</w:t>
      </w:r>
      <w:proofErr w:type="spellEnd"/>
      <w:r w:rsidR="00AD5A24" w:rsidRPr="00B96565">
        <w:rPr>
          <w:rFonts w:ascii="Times New Roman" w:eastAsia="Times New Roman" w:hAnsi="Times New Roman" w:cs="Times New Roman"/>
          <w:b/>
          <w:bCs/>
          <w:color w:val="FF0000"/>
          <w:kern w:val="0"/>
          <w:sz w:val="28"/>
          <w:szCs w:val="28"/>
          <w:lang w:eastAsia="en-IN"/>
          <w14:ligatures w14:val="none"/>
        </w:rPr>
        <w:t>?</w:t>
      </w:r>
    </w:p>
    <w:p w14:paraId="077694B7" w14:textId="6E950680" w:rsidR="00AD5A24" w:rsidRPr="006F7810" w:rsidRDefault="00AD5A24" w:rsidP="002C2B1D">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Ans: </w:t>
      </w:r>
      <w:r>
        <w:rPr>
          <w:rFonts w:ascii="Times New Roman" w:eastAsia="Times New Roman" w:hAnsi="Times New Roman" w:cs="Times New Roman"/>
          <w:color w:val="0D0D0D" w:themeColor="text1" w:themeTint="F2"/>
          <w:kern w:val="0"/>
          <w:sz w:val="28"/>
          <w:szCs w:val="28"/>
          <w:lang w:eastAsia="en-IN"/>
          <w14:ligatures w14:val="none"/>
        </w:rPr>
        <w:t xml:space="preserve">link text and Partial </w:t>
      </w:r>
      <w:proofErr w:type="spellStart"/>
      <w:r>
        <w:rPr>
          <w:rFonts w:ascii="Times New Roman" w:eastAsia="Times New Roman" w:hAnsi="Times New Roman" w:cs="Times New Roman"/>
          <w:color w:val="0D0D0D" w:themeColor="text1" w:themeTint="F2"/>
          <w:kern w:val="0"/>
          <w:sz w:val="28"/>
          <w:szCs w:val="28"/>
          <w:lang w:eastAsia="en-IN"/>
          <w14:ligatures w14:val="none"/>
        </w:rPr>
        <w:t>LinkText</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(describe)</w:t>
      </w:r>
    </w:p>
    <w:p w14:paraId="2379945C" w14:textId="4F1944AB" w:rsidR="00692228" w:rsidRPr="00B96565" w:rsidRDefault="0047260F" w:rsidP="00F32DA4">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lastRenderedPageBreak/>
        <w:t>52.what Is alert?</w:t>
      </w:r>
    </w:p>
    <w:p w14:paraId="2F11A6AD" w14:textId="42355952" w:rsidR="0047260F" w:rsidRDefault="0047260F" w:rsidP="00F32DA4">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w:t>
      </w:r>
      <w:r w:rsidR="0083369A" w:rsidRPr="0083369A">
        <w:rPr>
          <w:rFonts w:ascii="Times New Roman" w:eastAsia="Times New Roman" w:hAnsi="Times New Roman" w:cs="Times New Roman"/>
          <w:color w:val="0D0D0D" w:themeColor="text1" w:themeTint="F2"/>
          <w:kern w:val="0"/>
          <w:sz w:val="28"/>
          <w:szCs w:val="28"/>
          <w:lang w:eastAsia="en-IN"/>
          <w14:ligatures w14:val="none"/>
        </w:rPr>
        <w:sym w:font="Wingdings" w:char="F0E0"/>
      </w:r>
      <w:r w:rsidR="0083369A">
        <w:rPr>
          <w:rFonts w:ascii="Times New Roman" w:eastAsia="Times New Roman" w:hAnsi="Times New Roman" w:cs="Times New Roman"/>
          <w:color w:val="0D0D0D" w:themeColor="text1" w:themeTint="F2"/>
          <w:kern w:val="0"/>
          <w:sz w:val="28"/>
          <w:szCs w:val="28"/>
          <w:lang w:eastAsia="en-IN"/>
          <w14:ligatures w14:val="none"/>
        </w:rPr>
        <w:t xml:space="preserve">windows that appears top of </w:t>
      </w:r>
      <w:proofErr w:type="gramStart"/>
      <w:r w:rsidR="0083369A">
        <w:rPr>
          <w:rFonts w:ascii="Times New Roman" w:eastAsia="Times New Roman" w:hAnsi="Times New Roman" w:cs="Times New Roman"/>
          <w:color w:val="0D0D0D" w:themeColor="text1" w:themeTint="F2"/>
          <w:kern w:val="0"/>
          <w:sz w:val="28"/>
          <w:szCs w:val="28"/>
          <w:lang w:eastAsia="en-IN"/>
          <w14:ligatures w14:val="none"/>
        </w:rPr>
        <w:t>that ,</w:t>
      </w:r>
      <w:proofErr w:type="gramEnd"/>
      <w:r w:rsidR="0083369A">
        <w:rPr>
          <w:rFonts w:ascii="Times New Roman" w:eastAsia="Times New Roman" w:hAnsi="Times New Roman" w:cs="Times New Roman"/>
          <w:color w:val="0D0D0D" w:themeColor="text1" w:themeTint="F2"/>
          <w:kern w:val="0"/>
          <w:sz w:val="28"/>
          <w:szCs w:val="28"/>
          <w:lang w:eastAsia="en-IN"/>
          <w14:ligatures w14:val="none"/>
        </w:rPr>
        <w:t xml:space="preserve"> not within the window</w:t>
      </w:r>
    </w:p>
    <w:p w14:paraId="72FF7671" w14:textId="3F81271C" w:rsidR="0083369A" w:rsidRPr="00AA659E" w:rsidRDefault="0083369A" w:rsidP="00F32DA4">
      <w:pPr>
        <w:spacing w:line="360" w:lineRule="auto"/>
        <w:rPr>
          <w:rFonts w:ascii="Times New Roman" w:eastAsia="Times New Roman" w:hAnsi="Times New Roman" w:cs="Times New Roman"/>
          <w:b/>
          <w:bCs/>
          <w:color w:val="FF0000"/>
          <w:kern w:val="0"/>
          <w:sz w:val="28"/>
          <w:szCs w:val="28"/>
          <w:lang w:eastAsia="en-IN"/>
          <w14:ligatures w14:val="none"/>
        </w:rPr>
      </w:pPr>
      <w:r w:rsidRPr="00AA659E">
        <w:rPr>
          <w:rFonts w:ascii="Times New Roman" w:eastAsia="Times New Roman" w:hAnsi="Times New Roman" w:cs="Times New Roman"/>
          <w:color w:val="FF0000"/>
          <w:kern w:val="0"/>
          <w:sz w:val="28"/>
          <w:szCs w:val="28"/>
          <w:lang w:eastAsia="en-IN"/>
          <w14:ligatures w14:val="none"/>
        </w:rPr>
        <w:t>53.</w:t>
      </w:r>
      <w:r w:rsidRPr="00AA659E">
        <w:rPr>
          <w:rFonts w:ascii="Times New Roman" w:eastAsia="Times New Roman" w:hAnsi="Times New Roman" w:cs="Times New Roman"/>
          <w:b/>
          <w:bCs/>
          <w:color w:val="FF0000"/>
          <w:kern w:val="0"/>
          <w:sz w:val="28"/>
          <w:szCs w:val="28"/>
          <w:lang w:eastAsia="en-IN"/>
          <w14:ligatures w14:val="none"/>
        </w:rPr>
        <w:t>types of alerts?</w:t>
      </w:r>
    </w:p>
    <w:p w14:paraId="4464E05A" w14:textId="08B83923" w:rsidR="0083369A" w:rsidRDefault="0083369A" w:rsidP="0083369A">
      <w:pPr>
        <w:pStyle w:val="ListParagraph"/>
        <w:numPr>
          <w:ilvl w:val="0"/>
          <w:numId w:val="21"/>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Information </w:t>
      </w:r>
      <w:proofErr w:type="gramStart"/>
      <w:r>
        <w:rPr>
          <w:rFonts w:ascii="Times New Roman" w:eastAsia="Times New Roman" w:hAnsi="Times New Roman" w:cs="Times New Roman"/>
          <w:b/>
          <w:bCs/>
          <w:color w:val="0D0D0D" w:themeColor="text1" w:themeTint="F2"/>
          <w:kern w:val="0"/>
          <w:sz w:val="28"/>
          <w:szCs w:val="28"/>
          <w:lang w:eastAsia="en-IN"/>
          <w14:ligatures w14:val="none"/>
        </w:rPr>
        <w:t>alert</w:t>
      </w:r>
      <w:r w:rsidR="000D15BC">
        <w:rPr>
          <w:rFonts w:ascii="Times New Roman" w:eastAsia="Times New Roman" w:hAnsi="Times New Roman" w:cs="Times New Roman"/>
          <w:color w:val="0D0D0D" w:themeColor="text1" w:themeTint="F2"/>
          <w:kern w:val="0"/>
          <w:sz w:val="28"/>
          <w:szCs w:val="28"/>
          <w:lang w:eastAsia="en-IN"/>
          <w14:ligatures w14:val="none"/>
        </w:rPr>
        <w:t>(</w:t>
      </w:r>
      <w:proofErr w:type="gramEnd"/>
      <w:r w:rsidR="000D15BC">
        <w:rPr>
          <w:rFonts w:ascii="Times New Roman" w:eastAsia="Times New Roman" w:hAnsi="Times New Roman" w:cs="Times New Roman"/>
          <w:color w:val="0D0D0D" w:themeColor="text1" w:themeTint="F2"/>
          <w:kern w:val="0"/>
          <w:sz w:val="28"/>
          <w:szCs w:val="28"/>
          <w:lang w:eastAsia="en-IN"/>
          <w14:ligatures w14:val="none"/>
        </w:rPr>
        <w:t>only one option)</w:t>
      </w:r>
    </w:p>
    <w:p w14:paraId="6978EBB3" w14:textId="7F0E1F3E" w:rsidR="0083369A" w:rsidRDefault="0083369A" w:rsidP="0083369A">
      <w:pPr>
        <w:pStyle w:val="ListParagraph"/>
        <w:numPr>
          <w:ilvl w:val="0"/>
          <w:numId w:val="21"/>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Confirmation </w:t>
      </w:r>
      <w:proofErr w:type="gramStart"/>
      <w:r>
        <w:rPr>
          <w:rFonts w:ascii="Times New Roman" w:eastAsia="Times New Roman" w:hAnsi="Times New Roman" w:cs="Times New Roman"/>
          <w:b/>
          <w:bCs/>
          <w:color w:val="0D0D0D" w:themeColor="text1" w:themeTint="F2"/>
          <w:kern w:val="0"/>
          <w:sz w:val="28"/>
          <w:szCs w:val="28"/>
          <w:lang w:eastAsia="en-IN"/>
          <w14:ligatures w14:val="none"/>
        </w:rPr>
        <w:t>alert</w:t>
      </w:r>
      <w:r w:rsidR="000D15BC">
        <w:rPr>
          <w:rFonts w:ascii="Times New Roman" w:eastAsia="Times New Roman" w:hAnsi="Times New Roman" w:cs="Times New Roman"/>
          <w:b/>
          <w:bCs/>
          <w:color w:val="0D0D0D" w:themeColor="text1" w:themeTint="F2"/>
          <w:kern w:val="0"/>
          <w:sz w:val="28"/>
          <w:szCs w:val="28"/>
          <w:lang w:eastAsia="en-IN"/>
          <w14:ligatures w14:val="none"/>
        </w:rPr>
        <w:t>(</w:t>
      </w:r>
      <w:proofErr w:type="gramEnd"/>
      <w:r w:rsidR="000D15BC">
        <w:rPr>
          <w:rFonts w:ascii="Times New Roman" w:eastAsia="Times New Roman" w:hAnsi="Times New Roman" w:cs="Times New Roman"/>
          <w:color w:val="0D0D0D" w:themeColor="text1" w:themeTint="F2"/>
          <w:kern w:val="0"/>
          <w:sz w:val="28"/>
          <w:szCs w:val="28"/>
          <w:lang w:eastAsia="en-IN"/>
          <w14:ligatures w14:val="none"/>
        </w:rPr>
        <w:t>you can give a value and click on ok button)</w:t>
      </w:r>
    </w:p>
    <w:p w14:paraId="17876601" w14:textId="33BCF934" w:rsidR="0083369A" w:rsidRDefault="000D15BC" w:rsidP="0083369A">
      <w:pPr>
        <w:pStyle w:val="ListParagraph"/>
        <w:numPr>
          <w:ilvl w:val="0"/>
          <w:numId w:val="21"/>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Entering something inside(ok/cancel)</w:t>
      </w:r>
    </w:p>
    <w:p w14:paraId="3CD7F68F" w14:textId="50CBD6B5" w:rsidR="00D65F6B" w:rsidRPr="00B96565" w:rsidRDefault="00D65F6B" w:rsidP="00D65F6B">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54.window and alert?</w:t>
      </w:r>
    </w:p>
    <w:p w14:paraId="003D61A9" w14:textId="242A7E8B" w:rsidR="00D65F6B" w:rsidRDefault="00D65F6B" w:rsidP="00D65F6B">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D65F6B">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selenium would be able to perform </w:t>
      </w:r>
      <w:r w:rsidR="00B54A55">
        <w:rPr>
          <w:rFonts w:ascii="Times New Roman" w:eastAsia="Times New Roman" w:hAnsi="Times New Roman" w:cs="Times New Roman"/>
          <w:color w:val="0D0D0D" w:themeColor="text1" w:themeTint="F2"/>
          <w:kern w:val="0"/>
          <w:sz w:val="28"/>
          <w:szCs w:val="28"/>
          <w:lang w:eastAsia="en-IN"/>
          <w14:ligatures w14:val="none"/>
        </w:rPr>
        <w:t>within the window.</w:t>
      </w:r>
    </w:p>
    <w:p w14:paraId="3C1F9DD4" w14:textId="7C0E9202" w:rsidR="00B54A55" w:rsidRDefault="00B54A55" w:rsidP="00D65F6B">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B54A55">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alert would be able to perform top of the window, so that we </w:t>
      </w:r>
      <w:proofErr w:type="gramStart"/>
      <w:r>
        <w:rPr>
          <w:rFonts w:ascii="Times New Roman" w:eastAsia="Times New Roman" w:hAnsi="Times New Roman" w:cs="Times New Roman"/>
          <w:color w:val="0D0D0D" w:themeColor="text1" w:themeTint="F2"/>
          <w:kern w:val="0"/>
          <w:sz w:val="28"/>
          <w:szCs w:val="28"/>
          <w:lang w:eastAsia="en-IN"/>
          <w14:ligatures w14:val="none"/>
        </w:rPr>
        <w:t>have to</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inform selenium.so we can use </w:t>
      </w:r>
      <w:r w:rsidR="00B247A1">
        <w:rPr>
          <w:rFonts w:ascii="Times New Roman" w:eastAsia="Times New Roman" w:hAnsi="Times New Roman" w:cs="Times New Roman"/>
          <w:color w:val="0D0D0D" w:themeColor="text1" w:themeTint="F2"/>
          <w:kern w:val="0"/>
          <w:sz w:val="28"/>
          <w:szCs w:val="28"/>
          <w:lang w:eastAsia="en-IN"/>
          <w14:ligatures w14:val="none"/>
        </w:rPr>
        <w:t>5 alert methods.</w:t>
      </w:r>
    </w:p>
    <w:p w14:paraId="7B3F04E2" w14:textId="27163414" w:rsidR="0001344E" w:rsidRPr="00B96565" w:rsidRDefault="0001344E" w:rsidP="00D65F6B">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55. alert methods?</w:t>
      </w:r>
    </w:p>
    <w:p w14:paraId="29183AC9" w14:textId="34262EC4" w:rsidR="0001344E" w:rsidRPr="00825045" w:rsidRDefault="00825045" w:rsidP="0001344E">
      <w:pPr>
        <w:pStyle w:val="ListParagraph"/>
        <w:numPr>
          <w:ilvl w:val="0"/>
          <w:numId w:val="22"/>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switchTo</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Start"/>
      <w:r>
        <w:rPr>
          <w:rFonts w:ascii="Times New Roman" w:eastAsia="Times New Roman" w:hAnsi="Times New Roman" w:cs="Times New Roman"/>
          <w:color w:val="0D0D0D" w:themeColor="text1" w:themeTint="F2"/>
          <w:kern w:val="0"/>
          <w:sz w:val="28"/>
          <w:szCs w:val="28"/>
          <w:lang w:eastAsia="en-IN"/>
          <w14:ligatures w14:val="none"/>
        </w:rPr>
        <w:t>).alert</w:t>
      </w:r>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30137E75" w14:textId="3BCB0C00" w:rsidR="00825045" w:rsidRDefault="00825045" w:rsidP="0001344E">
      <w:pPr>
        <w:pStyle w:val="ListParagraph"/>
        <w:numPr>
          <w:ilvl w:val="0"/>
          <w:numId w:val="22"/>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proofErr w:type="gramStart"/>
      <w:r>
        <w:rPr>
          <w:rFonts w:ascii="Times New Roman" w:eastAsia="Times New Roman" w:hAnsi="Times New Roman" w:cs="Times New Roman"/>
          <w:b/>
          <w:bCs/>
          <w:color w:val="0D0D0D" w:themeColor="text1" w:themeTint="F2"/>
          <w:kern w:val="0"/>
          <w:sz w:val="28"/>
          <w:szCs w:val="28"/>
          <w:lang w:eastAsia="en-IN"/>
          <w14:ligatures w14:val="none"/>
        </w:rPr>
        <w:t>obj.getText</w:t>
      </w:r>
      <w:proofErr w:type="spellEnd"/>
      <w:proofErr w:type="gramEnd"/>
      <w:r>
        <w:rPr>
          <w:rFonts w:ascii="Times New Roman" w:eastAsia="Times New Roman" w:hAnsi="Times New Roman" w:cs="Times New Roman"/>
          <w:b/>
          <w:bCs/>
          <w:color w:val="0D0D0D" w:themeColor="text1" w:themeTint="F2"/>
          <w:kern w:val="0"/>
          <w:sz w:val="28"/>
          <w:szCs w:val="28"/>
          <w:lang w:eastAsia="en-IN"/>
          <w14:ligatures w14:val="none"/>
        </w:rPr>
        <w:t>()</w:t>
      </w:r>
    </w:p>
    <w:p w14:paraId="21A77533" w14:textId="0BFAFE39" w:rsidR="00825045" w:rsidRPr="0056220B" w:rsidRDefault="0056220B" w:rsidP="0001344E">
      <w:pPr>
        <w:pStyle w:val="ListParagraph"/>
        <w:numPr>
          <w:ilvl w:val="0"/>
          <w:numId w:val="22"/>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sendkeys</w:t>
      </w:r>
      <w:proofErr w:type="spellEnd"/>
    </w:p>
    <w:p w14:paraId="4ED0A52E" w14:textId="08DBCC6A" w:rsidR="0056220B" w:rsidRDefault="0056220B" w:rsidP="0001344E">
      <w:pPr>
        <w:pStyle w:val="ListParagraph"/>
        <w:numPr>
          <w:ilvl w:val="0"/>
          <w:numId w:val="22"/>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accept</w:t>
      </w:r>
    </w:p>
    <w:p w14:paraId="22129483" w14:textId="71177A7A" w:rsidR="0056220B" w:rsidRPr="00700CEF" w:rsidRDefault="0056220B" w:rsidP="0001344E">
      <w:pPr>
        <w:pStyle w:val="ListParagraph"/>
        <w:numPr>
          <w:ilvl w:val="0"/>
          <w:numId w:val="22"/>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dismiss</w:t>
      </w:r>
    </w:p>
    <w:p w14:paraId="75378ECC" w14:textId="53486CBE" w:rsidR="00700CEF" w:rsidRDefault="00700CEF" w:rsidP="00700CE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alert is a class</w:t>
      </w:r>
      <w:r w:rsidR="00BE4EAF">
        <w:rPr>
          <w:rFonts w:ascii="Times New Roman" w:eastAsia="Times New Roman" w:hAnsi="Times New Roman" w:cs="Times New Roman"/>
          <w:b/>
          <w:bCs/>
          <w:color w:val="0D0D0D" w:themeColor="text1" w:themeTint="F2"/>
          <w:kern w:val="0"/>
          <w:sz w:val="28"/>
          <w:szCs w:val="28"/>
          <w:lang w:eastAsia="en-IN"/>
          <w14:ligatures w14:val="none"/>
        </w:rPr>
        <w:t>.</w:t>
      </w:r>
    </w:p>
    <w:p w14:paraId="7835FB74" w14:textId="3D6FBC8E" w:rsidR="00066A4A" w:rsidRPr="00660E39" w:rsidRDefault="00660E39" w:rsidP="00700CE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Switching </w:t>
      </w:r>
      <w:r>
        <w:rPr>
          <w:rFonts w:ascii="Times New Roman" w:eastAsia="Times New Roman" w:hAnsi="Times New Roman" w:cs="Times New Roman"/>
          <w:color w:val="0D0D0D" w:themeColor="text1" w:themeTint="F2"/>
          <w:kern w:val="0"/>
          <w:sz w:val="28"/>
          <w:szCs w:val="28"/>
          <w:lang w:eastAsia="en-IN"/>
          <w14:ligatures w14:val="none"/>
        </w:rPr>
        <w:t>control from browser to web page</w:t>
      </w:r>
    </w:p>
    <w:p w14:paraId="04A09A2A" w14:textId="4BC0D0B7" w:rsidR="00700CEF" w:rsidRDefault="00700CEF" w:rsidP="00700CE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Alert prompt=</w:t>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driver.switchTo</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().alert(); </w:t>
      </w:r>
    </w:p>
    <w:p w14:paraId="13A1F7A1" w14:textId="3F997F55" w:rsidR="0055169B" w:rsidRPr="00B96565" w:rsidRDefault="00622B04" w:rsidP="00700CEF">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56.</w:t>
      </w:r>
      <w:r w:rsidR="00DC37D3" w:rsidRPr="00B96565">
        <w:rPr>
          <w:rFonts w:ascii="Work Sans" w:hAnsi="Work Sans"/>
          <w:b/>
          <w:bCs/>
          <w:color w:val="FF0000"/>
          <w:bdr w:val="none" w:sz="0" w:space="0" w:color="auto" w:frame="1"/>
          <w:shd w:val="clear" w:color="auto" w:fill="FFFFFF"/>
        </w:rPr>
        <w:t xml:space="preserve"> </w:t>
      </w:r>
      <w:r w:rsidR="00DC37D3" w:rsidRPr="00B96565">
        <w:rPr>
          <w:rFonts w:ascii="Times New Roman" w:eastAsia="Times New Roman" w:hAnsi="Times New Roman" w:cs="Times New Roman"/>
          <w:b/>
          <w:bCs/>
          <w:color w:val="FF0000"/>
          <w:kern w:val="0"/>
          <w:sz w:val="28"/>
          <w:szCs w:val="28"/>
          <w:lang w:eastAsia="en-IN"/>
          <w14:ligatures w14:val="none"/>
        </w:rPr>
        <w:t>How can we handle web-based pop-up?</w:t>
      </w:r>
    </w:p>
    <w:p w14:paraId="66E70EBE" w14:textId="7E7C24D9" w:rsidR="00DC37D3" w:rsidRDefault="00DC37D3" w:rsidP="00700CE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DC37D3">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spellStart"/>
      <w:r>
        <w:rPr>
          <w:rFonts w:ascii="Times New Roman" w:eastAsia="Times New Roman" w:hAnsi="Times New Roman" w:cs="Times New Roman"/>
          <w:color w:val="0D0D0D" w:themeColor="text1" w:themeTint="F2"/>
          <w:kern w:val="0"/>
          <w:sz w:val="28"/>
          <w:szCs w:val="28"/>
          <w:lang w:eastAsia="en-IN"/>
          <w14:ligatures w14:val="none"/>
        </w:rPr>
        <w:t>webDriver</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w:t>
      </w:r>
      <w:r w:rsidR="003F3097">
        <w:rPr>
          <w:rFonts w:ascii="Times New Roman" w:eastAsia="Times New Roman" w:hAnsi="Times New Roman" w:cs="Times New Roman"/>
          <w:color w:val="0D0D0D" w:themeColor="text1" w:themeTint="F2"/>
          <w:kern w:val="0"/>
          <w:sz w:val="28"/>
          <w:szCs w:val="28"/>
          <w:lang w:eastAsia="en-IN"/>
          <w14:ligatures w14:val="none"/>
        </w:rPr>
        <w:t>provides efficient way to handle these pop ups using alert interface.</w:t>
      </w:r>
    </w:p>
    <w:p w14:paraId="703216E9" w14:textId="70670CC4" w:rsidR="00A25553" w:rsidRDefault="00A25553" w:rsidP="00700CE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A25553">
        <w:rPr>
          <w:rFonts w:ascii="Times New Roman" w:eastAsia="Times New Roman" w:hAnsi="Times New Roman" w:cs="Times New Roman"/>
          <w:color w:val="0D0D0D" w:themeColor="text1" w:themeTint="F2"/>
          <w:kern w:val="0"/>
          <w:sz w:val="28"/>
          <w:szCs w:val="28"/>
          <w:lang w:eastAsia="en-IN"/>
          <w14:ligatures w14:val="none"/>
        </w:rPr>
        <w:t>driver.switchTo</w:t>
      </w:r>
      <w:proofErr w:type="spellEnd"/>
      <w:proofErr w:type="gramEnd"/>
      <w:r w:rsidRPr="00A25553">
        <w:rPr>
          <w:rFonts w:ascii="Times New Roman" w:eastAsia="Times New Roman" w:hAnsi="Times New Roman" w:cs="Times New Roman"/>
          <w:color w:val="0D0D0D" w:themeColor="text1" w:themeTint="F2"/>
          <w:kern w:val="0"/>
          <w:sz w:val="28"/>
          <w:szCs w:val="28"/>
          <w:lang w:eastAsia="en-IN"/>
          <w14:ligatures w14:val="none"/>
        </w:rPr>
        <w:t>().alert().</w:t>
      </w:r>
      <w:proofErr w:type="spellStart"/>
      <w:r w:rsidRPr="00A25553">
        <w:rPr>
          <w:rFonts w:ascii="Times New Roman" w:eastAsia="Times New Roman" w:hAnsi="Times New Roman" w:cs="Times New Roman"/>
          <w:color w:val="0D0D0D" w:themeColor="text1" w:themeTint="F2"/>
          <w:kern w:val="0"/>
          <w:sz w:val="28"/>
          <w:szCs w:val="28"/>
          <w:lang w:eastAsia="en-IN"/>
          <w14:ligatures w14:val="none"/>
        </w:rPr>
        <w:t>getText</w:t>
      </w:r>
      <w:proofErr w:type="spellEnd"/>
      <w:r w:rsidRPr="00A25553">
        <w:rPr>
          <w:rFonts w:ascii="Times New Roman" w:eastAsia="Times New Roman" w:hAnsi="Times New Roman" w:cs="Times New Roman"/>
          <w:color w:val="0D0D0D" w:themeColor="text1" w:themeTint="F2"/>
          <w:kern w:val="0"/>
          <w:sz w:val="28"/>
          <w:szCs w:val="28"/>
          <w:lang w:eastAsia="en-IN"/>
          <w14:ligatures w14:val="none"/>
        </w:rPr>
        <w:t>();</w:t>
      </w:r>
    </w:p>
    <w:p w14:paraId="03FCA46F" w14:textId="0FA3426C" w:rsidR="003F3097" w:rsidRPr="003F3097" w:rsidRDefault="003F3097" w:rsidP="003F3097">
      <w:pPr>
        <w:pStyle w:val="ListParagraph"/>
        <w:numPr>
          <w:ilvl w:val="0"/>
          <w:numId w:val="23"/>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3F3097">
        <w:rPr>
          <w:rFonts w:ascii="Times New Roman" w:eastAsia="Times New Roman" w:hAnsi="Times New Roman" w:cs="Times New Roman"/>
          <w:color w:val="0D0D0D" w:themeColor="text1" w:themeTint="F2"/>
          <w:kern w:val="0"/>
          <w:sz w:val="28"/>
          <w:szCs w:val="28"/>
          <w:lang w:eastAsia="en-IN"/>
          <w14:ligatures w14:val="none"/>
        </w:rPr>
        <w:t>obj.getText</w:t>
      </w:r>
      <w:proofErr w:type="spellEnd"/>
      <w:proofErr w:type="gramEnd"/>
      <w:r w:rsidRPr="003F3097">
        <w:rPr>
          <w:rFonts w:ascii="Times New Roman" w:eastAsia="Times New Roman" w:hAnsi="Times New Roman" w:cs="Times New Roman"/>
          <w:color w:val="0D0D0D" w:themeColor="text1" w:themeTint="F2"/>
          <w:kern w:val="0"/>
          <w:sz w:val="28"/>
          <w:szCs w:val="28"/>
          <w:lang w:eastAsia="en-IN"/>
          <w14:ligatures w14:val="none"/>
        </w:rPr>
        <w:t>()</w:t>
      </w:r>
      <w:r w:rsidR="00D35041" w:rsidRPr="00D35041">
        <w:rPr>
          <w:rFonts w:ascii="Times New Roman" w:eastAsia="Times New Roman" w:hAnsi="Times New Roman" w:cs="Times New Roman"/>
          <w:color w:val="0D0D0D" w:themeColor="text1" w:themeTint="F2"/>
          <w:kern w:val="0"/>
          <w:sz w:val="28"/>
          <w:szCs w:val="28"/>
          <w:lang w:eastAsia="en-IN"/>
          <w14:ligatures w14:val="none"/>
        </w:rPr>
        <w:sym w:font="Wingdings" w:char="F0E0"/>
      </w:r>
      <w:r w:rsidRPr="003F3097">
        <w:rPr>
          <w:rFonts w:ascii="Times New Roman" w:eastAsia="Times New Roman" w:hAnsi="Times New Roman" w:cs="Times New Roman"/>
          <w:color w:val="0D0D0D" w:themeColor="text1" w:themeTint="F2"/>
          <w:kern w:val="0"/>
          <w:sz w:val="28"/>
          <w:szCs w:val="28"/>
          <w:lang w:eastAsia="en-IN"/>
          <w14:ligatures w14:val="none"/>
        </w:rPr>
        <w:t>it returns a te</w:t>
      </w:r>
      <w:r>
        <w:rPr>
          <w:rFonts w:ascii="Times New Roman" w:eastAsia="Times New Roman" w:hAnsi="Times New Roman" w:cs="Times New Roman"/>
          <w:color w:val="0D0D0D" w:themeColor="text1" w:themeTint="F2"/>
          <w:kern w:val="0"/>
          <w:sz w:val="28"/>
          <w:szCs w:val="28"/>
          <w:lang w:eastAsia="en-IN"/>
          <w14:ligatures w14:val="none"/>
        </w:rPr>
        <w:t>xt</w:t>
      </w:r>
      <w:r w:rsidR="00F379C2">
        <w:rPr>
          <w:rFonts w:ascii="Times New Roman" w:eastAsia="Times New Roman" w:hAnsi="Times New Roman" w:cs="Times New Roman"/>
          <w:color w:val="0D0D0D" w:themeColor="text1" w:themeTint="F2"/>
          <w:kern w:val="0"/>
          <w:sz w:val="28"/>
          <w:szCs w:val="28"/>
          <w:lang w:eastAsia="en-IN"/>
          <w14:ligatures w14:val="none"/>
        </w:rPr>
        <w:t xml:space="preserve"> that displayed in alert box</w:t>
      </w:r>
    </w:p>
    <w:p w14:paraId="0E3CF917" w14:textId="1CADA10E" w:rsidR="003F3097" w:rsidRPr="003F3097" w:rsidRDefault="003F3097" w:rsidP="003F3097">
      <w:pPr>
        <w:pStyle w:val="ListParagraph"/>
        <w:numPr>
          <w:ilvl w:val="0"/>
          <w:numId w:val="23"/>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sidRPr="003F3097">
        <w:rPr>
          <w:rFonts w:ascii="Times New Roman" w:eastAsia="Times New Roman" w:hAnsi="Times New Roman" w:cs="Times New Roman"/>
          <w:color w:val="0D0D0D" w:themeColor="text1" w:themeTint="F2"/>
          <w:kern w:val="0"/>
          <w:sz w:val="28"/>
          <w:szCs w:val="28"/>
          <w:lang w:eastAsia="en-IN"/>
          <w14:ligatures w14:val="none"/>
        </w:rPr>
        <w:lastRenderedPageBreak/>
        <w:t>sendkeys</w:t>
      </w:r>
      <w:proofErr w:type="spellEnd"/>
      <w:r w:rsidR="00D35041" w:rsidRPr="00D35041">
        <w:rPr>
          <w:rFonts w:ascii="Times New Roman" w:eastAsia="Times New Roman" w:hAnsi="Times New Roman" w:cs="Times New Roman"/>
          <w:color w:val="0D0D0D" w:themeColor="text1" w:themeTint="F2"/>
          <w:kern w:val="0"/>
          <w:sz w:val="28"/>
          <w:szCs w:val="28"/>
          <w:lang w:eastAsia="en-IN"/>
          <w14:ligatures w14:val="none"/>
        </w:rPr>
        <w:sym w:font="Wingdings" w:char="F0E0"/>
      </w:r>
      <w:r w:rsidR="00D35041">
        <w:rPr>
          <w:rFonts w:ascii="Times New Roman" w:eastAsia="Times New Roman" w:hAnsi="Times New Roman" w:cs="Times New Roman"/>
          <w:color w:val="0D0D0D" w:themeColor="text1" w:themeTint="F2"/>
          <w:kern w:val="0"/>
          <w:sz w:val="28"/>
          <w:szCs w:val="28"/>
          <w:lang w:eastAsia="en-IN"/>
          <w14:ligatures w14:val="none"/>
        </w:rPr>
        <w:t xml:space="preserve">the method is entering the string pattern to the alert </w:t>
      </w:r>
      <w:proofErr w:type="gramStart"/>
      <w:r w:rsidR="00D35041">
        <w:rPr>
          <w:rFonts w:ascii="Times New Roman" w:eastAsia="Times New Roman" w:hAnsi="Times New Roman" w:cs="Times New Roman"/>
          <w:color w:val="0D0D0D" w:themeColor="text1" w:themeTint="F2"/>
          <w:kern w:val="0"/>
          <w:sz w:val="28"/>
          <w:szCs w:val="28"/>
          <w:lang w:eastAsia="en-IN"/>
          <w14:ligatures w14:val="none"/>
        </w:rPr>
        <w:t>box</w:t>
      </w:r>
      <w:proofErr w:type="gramEnd"/>
    </w:p>
    <w:p w14:paraId="542C94C3" w14:textId="0B875179" w:rsidR="003F3097" w:rsidRPr="003F3097" w:rsidRDefault="003F3097" w:rsidP="003F3097">
      <w:pPr>
        <w:pStyle w:val="ListParagraph"/>
        <w:numPr>
          <w:ilvl w:val="0"/>
          <w:numId w:val="23"/>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3F3097">
        <w:rPr>
          <w:rFonts w:ascii="Times New Roman" w:eastAsia="Times New Roman" w:hAnsi="Times New Roman" w:cs="Times New Roman"/>
          <w:color w:val="0D0D0D" w:themeColor="text1" w:themeTint="F2"/>
          <w:kern w:val="0"/>
          <w:sz w:val="28"/>
          <w:szCs w:val="28"/>
          <w:lang w:eastAsia="en-IN"/>
          <w14:ligatures w14:val="none"/>
        </w:rPr>
        <w:t>accept</w:t>
      </w:r>
      <w:r w:rsidR="00B94051" w:rsidRPr="00B94051">
        <w:rPr>
          <w:rFonts w:ascii="Times New Roman" w:eastAsia="Times New Roman" w:hAnsi="Times New Roman" w:cs="Times New Roman"/>
          <w:color w:val="0D0D0D" w:themeColor="text1" w:themeTint="F2"/>
          <w:kern w:val="0"/>
          <w:sz w:val="28"/>
          <w:szCs w:val="28"/>
          <w:lang w:eastAsia="en-IN"/>
          <w14:ligatures w14:val="none"/>
        </w:rPr>
        <w:sym w:font="Wingdings" w:char="F0E0"/>
      </w:r>
      <w:r w:rsidR="00B94051">
        <w:rPr>
          <w:rFonts w:ascii="Times New Roman" w:eastAsia="Times New Roman" w:hAnsi="Times New Roman" w:cs="Times New Roman"/>
          <w:color w:val="0D0D0D" w:themeColor="text1" w:themeTint="F2"/>
          <w:kern w:val="0"/>
          <w:sz w:val="28"/>
          <w:szCs w:val="28"/>
          <w:lang w:eastAsia="en-IN"/>
          <w14:ligatures w14:val="none"/>
        </w:rPr>
        <w:t xml:space="preserve">click on ok button as soon as the pop ups window </w:t>
      </w:r>
      <w:proofErr w:type="gramStart"/>
      <w:r w:rsidR="00B94051">
        <w:rPr>
          <w:rFonts w:ascii="Times New Roman" w:eastAsia="Times New Roman" w:hAnsi="Times New Roman" w:cs="Times New Roman"/>
          <w:color w:val="0D0D0D" w:themeColor="text1" w:themeTint="F2"/>
          <w:kern w:val="0"/>
          <w:sz w:val="28"/>
          <w:szCs w:val="28"/>
          <w:lang w:eastAsia="en-IN"/>
          <w14:ligatures w14:val="none"/>
        </w:rPr>
        <w:t>appears</w:t>
      </w:r>
      <w:proofErr w:type="gramEnd"/>
    </w:p>
    <w:p w14:paraId="4D53D987" w14:textId="7B6A5F5F" w:rsidR="003F3097" w:rsidRPr="0016065A" w:rsidRDefault="003F3097" w:rsidP="003F3097">
      <w:pPr>
        <w:pStyle w:val="ListParagraph"/>
        <w:numPr>
          <w:ilvl w:val="0"/>
          <w:numId w:val="23"/>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dismiss</w:t>
      </w:r>
      <w:r w:rsidR="003028A0" w:rsidRPr="003028A0">
        <w:rPr>
          <w:rFonts w:ascii="Times New Roman" w:eastAsia="Times New Roman" w:hAnsi="Times New Roman" w:cs="Times New Roman"/>
          <w:color w:val="0D0D0D" w:themeColor="text1" w:themeTint="F2"/>
          <w:kern w:val="0"/>
          <w:sz w:val="28"/>
          <w:szCs w:val="28"/>
          <w:lang w:eastAsia="en-IN"/>
          <w14:ligatures w14:val="none"/>
        </w:rPr>
        <w:sym w:font="Wingdings" w:char="F0E0"/>
      </w:r>
      <w:r w:rsidR="003028A0">
        <w:rPr>
          <w:rFonts w:ascii="Times New Roman" w:eastAsia="Times New Roman" w:hAnsi="Times New Roman" w:cs="Times New Roman"/>
          <w:color w:val="0D0D0D" w:themeColor="text1" w:themeTint="F2"/>
          <w:kern w:val="0"/>
          <w:sz w:val="28"/>
          <w:szCs w:val="28"/>
          <w:lang w:eastAsia="en-IN"/>
          <w14:ligatures w14:val="none"/>
        </w:rPr>
        <w:t xml:space="preserve">click on cancel button as soon as pop ups window </w:t>
      </w:r>
      <w:proofErr w:type="gramStart"/>
      <w:r w:rsidR="003028A0">
        <w:rPr>
          <w:rFonts w:ascii="Times New Roman" w:eastAsia="Times New Roman" w:hAnsi="Times New Roman" w:cs="Times New Roman"/>
          <w:color w:val="0D0D0D" w:themeColor="text1" w:themeTint="F2"/>
          <w:kern w:val="0"/>
          <w:sz w:val="28"/>
          <w:szCs w:val="28"/>
          <w:lang w:eastAsia="en-IN"/>
          <w14:ligatures w14:val="none"/>
        </w:rPr>
        <w:t>appears</w:t>
      </w:r>
      <w:proofErr w:type="gramEnd"/>
    </w:p>
    <w:p w14:paraId="6D48ECCA" w14:textId="239F8781" w:rsidR="0016065A" w:rsidRPr="00B96565" w:rsidRDefault="0016065A" w:rsidP="0016065A">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57.what is frame?</w:t>
      </w:r>
    </w:p>
    <w:p w14:paraId="32A176B2" w14:textId="3D9793DE" w:rsidR="0016065A" w:rsidRDefault="0016065A" w:rsidP="0016065A">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16065A">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frame is nothing but able to show some more </w:t>
      </w:r>
      <w:proofErr w:type="gramStart"/>
      <w:r>
        <w:rPr>
          <w:rFonts w:ascii="Times New Roman" w:eastAsia="Times New Roman" w:hAnsi="Times New Roman" w:cs="Times New Roman"/>
          <w:color w:val="0D0D0D" w:themeColor="text1" w:themeTint="F2"/>
          <w:kern w:val="0"/>
          <w:sz w:val="28"/>
          <w:szCs w:val="28"/>
          <w:lang w:eastAsia="en-IN"/>
          <w14:ligatures w14:val="none"/>
        </w:rPr>
        <w:t>contents</w:t>
      </w:r>
      <w:proofErr w:type="gramEnd"/>
    </w:p>
    <w:p w14:paraId="115136E6" w14:textId="51E7F403" w:rsidR="00E62000" w:rsidRDefault="00E62000" w:rsidP="0016065A">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Iframe</w:t>
      </w:r>
      <w:proofErr w:type="spellEnd"/>
      <w:r w:rsidRPr="00E62000">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inline frame</w:t>
      </w:r>
    </w:p>
    <w:p w14:paraId="00F49EA1" w14:textId="64CD316B" w:rsidR="00E62000" w:rsidRDefault="00E62000" w:rsidP="0016065A">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It is used to insert another document within the current HTML </w:t>
      </w:r>
      <w:proofErr w:type="gramStart"/>
      <w:r>
        <w:rPr>
          <w:rFonts w:ascii="Times New Roman" w:eastAsia="Times New Roman" w:hAnsi="Times New Roman" w:cs="Times New Roman"/>
          <w:color w:val="0D0D0D" w:themeColor="text1" w:themeTint="F2"/>
          <w:kern w:val="0"/>
          <w:sz w:val="28"/>
          <w:szCs w:val="28"/>
          <w:lang w:eastAsia="en-IN"/>
          <w14:ligatures w14:val="none"/>
        </w:rPr>
        <w:t>document</w:t>
      </w:r>
      <w:proofErr w:type="gramEnd"/>
    </w:p>
    <w:p w14:paraId="0CC7959B" w14:textId="09B8446E" w:rsidR="004F480A" w:rsidRPr="00B96565" w:rsidRDefault="004F480A" w:rsidP="0016065A">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58.three methods to using frame?</w:t>
      </w:r>
    </w:p>
    <w:p w14:paraId="33EBD655" w14:textId="4166AEDB" w:rsidR="004F480A" w:rsidRPr="00B10CF8" w:rsidRDefault="00ED7E58" w:rsidP="00F12E03">
      <w:pPr>
        <w:pStyle w:val="ListParagraph"/>
        <w:numPr>
          <w:ilvl w:val="0"/>
          <w:numId w:val="24"/>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Selecting </w:t>
      </w:r>
      <w:proofErr w:type="spellStart"/>
      <w:r>
        <w:rPr>
          <w:rFonts w:ascii="Times New Roman" w:eastAsia="Times New Roman" w:hAnsi="Times New Roman" w:cs="Times New Roman"/>
          <w:color w:val="0D0D0D" w:themeColor="text1" w:themeTint="F2"/>
          <w:kern w:val="0"/>
          <w:sz w:val="28"/>
          <w:szCs w:val="28"/>
          <w:lang w:eastAsia="en-IN"/>
          <w14:ligatures w14:val="none"/>
        </w:rPr>
        <w:t>iframe</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using id</w:t>
      </w:r>
    </w:p>
    <w:p w14:paraId="5406EF8B" w14:textId="0C3EB684" w:rsidR="00B10CF8" w:rsidRPr="006917FA" w:rsidRDefault="00B10CF8" w:rsidP="006917FA">
      <w:pPr>
        <w:spacing w:line="360" w:lineRule="auto"/>
        <w:ind w:left="360"/>
        <w:rPr>
          <w:rFonts w:ascii="Times New Roman" w:eastAsia="Times New Roman" w:hAnsi="Times New Roman" w:cs="Times New Roman"/>
          <w:b/>
          <w:bCs/>
          <w:color w:val="0D0D0D" w:themeColor="text1" w:themeTint="F2"/>
          <w:kern w:val="0"/>
          <w:sz w:val="28"/>
          <w:szCs w:val="28"/>
          <w:lang w:eastAsia="en-IN"/>
          <w14:ligatures w14:val="none"/>
        </w:rPr>
      </w:pPr>
      <w:proofErr w:type="spellStart"/>
      <w:proofErr w:type="gramStart"/>
      <w:r w:rsidRPr="006917FA">
        <w:rPr>
          <w:rStyle w:val="Emphasis"/>
          <w:rFonts w:ascii="Work Sans" w:hAnsi="Work Sans"/>
          <w:color w:val="3A3A3A"/>
          <w:bdr w:val="none" w:sz="0" w:space="0" w:color="auto" w:frame="1"/>
          <w:shd w:val="clear" w:color="auto" w:fill="FFFFFF"/>
        </w:rPr>
        <w:t>driver.switchTo</w:t>
      </w:r>
      <w:proofErr w:type="spellEnd"/>
      <w:proofErr w:type="gramEnd"/>
      <w:r w:rsidRPr="006917FA">
        <w:rPr>
          <w:rStyle w:val="Emphasis"/>
          <w:rFonts w:ascii="Work Sans" w:hAnsi="Work Sans"/>
          <w:color w:val="3A3A3A"/>
          <w:bdr w:val="none" w:sz="0" w:space="0" w:color="auto" w:frame="1"/>
          <w:shd w:val="clear" w:color="auto" w:fill="FFFFFF"/>
        </w:rPr>
        <w:t>().frame(“ID of the frame“);</w:t>
      </w:r>
    </w:p>
    <w:p w14:paraId="053CB90A" w14:textId="0A205D78" w:rsidR="00ED7E58" w:rsidRPr="000869F8" w:rsidRDefault="00ED7E58" w:rsidP="00ED7E58">
      <w:pPr>
        <w:pStyle w:val="ListParagraph"/>
        <w:numPr>
          <w:ilvl w:val="0"/>
          <w:numId w:val="24"/>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Locating </w:t>
      </w:r>
      <w:proofErr w:type="spellStart"/>
      <w:r>
        <w:rPr>
          <w:rFonts w:ascii="Times New Roman" w:eastAsia="Times New Roman" w:hAnsi="Times New Roman" w:cs="Times New Roman"/>
          <w:color w:val="0D0D0D" w:themeColor="text1" w:themeTint="F2"/>
          <w:kern w:val="0"/>
          <w:sz w:val="28"/>
          <w:szCs w:val="28"/>
          <w:lang w:eastAsia="en-IN"/>
          <w14:ligatures w14:val="none"/>
        </w:rPr>
        <w:t>iframe</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using </w:t>
      </w:r>
      <w:proofErr w:type="spellStart"/>
      <w:r>
        <w:rPr>
          <w:rFonts w:ascii="Times New Roman" w:eastAsia="Times New Roman" w:hAnsi="Times New Roman" w:cs="Times New Roman"/>
          <w:color w:val="0D0D0D" w:themeColor="text1" w:themeTint="F2"/>
          <w:kern w:val="0"/>
          <w:sz w:val="28"/>
          <w:szCs w:val="28"/>
          <w:lang w:eastAsia="en-IN"/>
          <w14:ligatures w14:val="none"/>
        </w:rPr>
        <w:t>tagName</w:t>
      </w:r>
      <w:proofErr w:type="spellEnd"/>
    </w:p>
    <w:p w14:paraId="7365CFA8" w14:textId="2155C931" w:rsidR="000869F8" w:rsidRPr="006917FA" w:rsidRDefault="000869F8" w:rsidP="006917FA">
      <w:pPr>
        <w:spacing w:line="360" w:lineRule="auto"/>
        <w:ind w:left="360"/>
        <w:rPr>
          <w:rFonts w:ascii="Times New Roman" w:eastAsia="Times New Roman" w:hAnsi="Times New Roman" w:cs="Times New Roman"/>
          <w:b/>
          <w:bCs/>
          <w:color w:val="0D0D0D" w:themeColor="text1" w:themeTint="F2"/>
          <w:kern w:val="0"/>
          <w:sz w:val="28"/>
          <w:szCs w:val="28"/>
          <w:lang w:eastAsia="en-IN"/>
          <w14:ligatures w14:val="none"/>
        </w:rPr>
      </w:pPr>
      <w:proofErr w:type="gramStart"/>
      <w:r w:rsidRPr="006917FA">
        <w:rPr>
          <w:rStyle w:val="Emphasis"/>
          <w:rFonts w:ascii="Work Sans" w:hAnsi="Work Sans"/>
          <w:color w:val="3A3A3A"/>
          <w:bdr w:val="none" w:sz="0" w:space="0" w:color="auto" w:frame="1"/>
          <w:shd w:val="clear" w:color="auto" w:fill="FFFFFF"/>
        </w:rPr>
        <w:t>driver.switchTo</w:t>
      </w:r>
      <w:proofErr w:type="gramEnd"/>
      <w:r w:rsidRPr="006917FA">
        <w:rPr>
          <w:rStyle w:val="Emphasis"/>
          <w:rFonts w:ascii="Work Sans" w:hAnsi="Work Sans"/>
          <w:color w:val="3A3A3A"/>
          <w:bdr w:val="none" w:sz="0" w:space="0" w:color="auto" w:frame="1"/>
          <w:shd w:val="clear" w:color="auto" w:fill="FFFFFF"/>
        </w:rPr>
        <w:t>().frame(driver.findElements(By.tagName(“iframe”).get(0));</w:t>
      </w:r>
    </w:p>
    <w:p w14:paraId="3D86449E" w14:textId="385717B3" w:rsidR="00ED7E58" w:rsidRPr="000A5FB1" w:rsidRDefault="00ED7E58" w:rsidP="00ED7E58">
      <w:pPr>
        <w:pStyle w:val="ListParagraph"/>
        <w:numPr>
          <w:ilvl w:val="0"/>
          <w:numId w:val="24"/>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Location </w:t>
      </w:r>
      <w:proofErr w:type="spellStart"/>
      <w:r>
        <w:rPr>
          <w:rFonts w:ascii="Times New Roman" w:eastAsia="Times New Roman" w:hAnsi="Times New Roman" w:cs="Times New Roman"/>
          <w:color w:val="0D0D0D" w:themeColor="text1" w:themeTint="F2"/>
          <w:kern w:val="0"/>
          <w:sz w:val="28"/>
          <w:szCs w:val="28"/>
          <w:lang w:eastAsia="en-IN"/>
          <w14:ligatures w14:val="none"/>
        </w:rPr>
        <w:t>iframe</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using </w:t>
      </w:r>
      <w:proofErr w:type="gramStart"/>
      <w:r>
        <w:rPr>
          <w:rFonts w:ascii="Times New Roman" w:eastAsia="Times New Roman" w:hAnsi="Times New Roman" w:cs="Times New Roman"/>
          <w:color w:val="0D0D0D" w:themeColor="text1" w:themeTint="F2"/>
          <w:kern w:val="0"/>
          <w:sz w:val="28"/>
          <w:szCs w:val="28"/>
          <w:lang w:eastAsia="en-IN"/>
          <w14:ligatures w14:val="none"/>
        </w:rPr>
        <w:t>index</w:t>
      </w:r>
      <w:proofErr w:type="gramEnd"/>
    </w:p>
    <w:p w14:paraId="38B3F8DB" w14:textId="65459F82" w:rsidR="000A5FB1" w:rsidRDefault="000A5FB1" w:rsidP="000A5FB1">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Inside index 3 methods</w:t>
      </w:r>
    </w:p>
    <w:p w14:paraId="4E3F6CEC" w14:textId="713B188E" w:rsidR="000A5FB1" w:rsidRDefault="000A5FB1"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A5FB1">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sidR="005A3309">
        <w:rPr>
          <w:rFonts w:ascii="Times New Roman" w:eastAsia="Times New Roman" w:hAnsi="Times New Roman" w:cs="Times New Roman"/>
          <w:color w:val="0D0D0D" w:themeColor="text1" w:themeTint="F2"/>
          <w:kern w:val="0"/>
          <w:sz w:val="28"/>
          <w:szCs w:val="28"/>
          <w:lang w:eastAsia="en-IN"/>
          <w14:ligatures w14:val="none"/>
        </w:rPr>
        <w:t>frame(index)</w:t>
      </w:r>
      <w:r w:rsidR="00F97529">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proofErr w:type="gramStart"/>
      <w:r w:rsidR="00F97529">
        <w:rPr>
          <w:rStyle w:val="Emphasis"/>
          <w:rFonts w:ascii="Work Sans" w:hAnsi="Work Sans"/>
          <w:color w:val="3A3A3A"/>
          <w:bdr w:val="none" w:sz="0" w:space="0" w:color="auto" w:frame="1"/>
          <w:shd w:val="clear" w:color="auto" w:fill="FFFFFF"/>
        </w:rPr>
        <w:t>driver.switchTo</w:t>
      </w:r>
      <w:proofErr w:type="spellEnd"/>
      <w:proofErr w:type="gramEnd"/>
      <w:r w:rsidR="00F97529">
        <w:rPr>
          <w:rStyle w:val="Emphasis"/>
          <w:rFonts w:ascii="Work Sans" w:hAnsi="Work Sans"/>
          <w:color w:val="3A3A3A"/>
          <w:bdr w:val="none" w:sz="0" w:space="0" w:color="auto" w:frame="1"/>
          <w:shd w:val="clear" w:color="auto" w:fill="FFFFFF"/>
        </w:rPr>
        <w:t>().frame(0);</w:t>
      </w:r>
    </w:p>
    <w:p w14:paraId="066DB2E0" w14:textId="0DD04CC4" w:rsidR="005A3309" w:rsidRDefault="005A3309"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A3309">
        <w:rPr>
          <w:rFonts w:ascii="Times New Roman" w:eastAsia="Times New Roman" w:hAnsi="Times New Roman" w:cs="Times New Roman"/>
          <w:color w:val="0D0D0D" w:themeColor="text1" w:themeTint="F2"/>
          <w:kern w:val="0"/>
          <w:sz w:val="28"/>
          <w:szCs w:val="28"/>
          <w:lang w:eastAsia="en-IN"/>
          <w14:ligatures w14:val="none"/>
        </w:rPr>
        <w:sym w:font="Wingdings" w:char="F0E0"/>
      </w:r>
      <w:proofErr w:type="gramStart"/>
      <w:r>
        <w:rPr>
          <w:rFonts w:ascii="Times New Roman" w:eastAsia="Times New Roman" w:hAnsi="Times New Roman" w:cs="Times New Roman"/>
          <w:color w:val="0D0D0D" w:themeColor="text1" w:themeTint="F2"/>
          <w:kern w:val="0"/>
          <w:sz w:val="28"/>
          <w:szCs w:val="28"/>
          <w:lang w:eastAsia="en-IN"/>
          <w14:ligatures w14:val="none"/>
        </w:rPr>
        <w:t>frame(</w:t>
      </w:r>
      <w:proofErr w:type="gramEnd"/>
      <w:r>
        <w:rPr>
          <w:rFonts w:ascii="Times New Roman" w:eastAsia="Times New Roman" w:hAnsi="Times New Roman" w:cs="Times New Roman"/>
          <w:color w:val="0D0D0D" w:themeColor="text1" w:themeTint="F2"/>
          <w:kern w:val="0"/>
          <w:sz w:val="28"/>
          <w:szCs w:val="28"/>
          <w:lang w:eastAsia="en-IN"/>
          <w14:ligatures w14:val="none"/>
        </w:rPr>
        <w:t>name of frame)</w:t>
      </w:r>
      <w:r w:rsidR="00F97529">
        <w:rPr>
          <w:rFonts w:ascii="Times New Roman" w:eastAsia="Times New Roman" w:hAnsi="Times New Roman" w:cs="Times New Roman"/>
          <w:color w:val="0D0D0D" w:themeColor="text1" w:themeTint="F2"/>
          <w:kern w:val="0"/>
          <w:sz w:val="28"/>
          <w:szCs w:val="28"/>
          <w:lang w:eastAsia="en-IN"/>
          <w14:ligatures w14:val="none"/>
        </w:rPr>
        <w:t>-</w:t>
      </w:r>
      <w:r w:rsidR="00F97529" w:rsidRPr="00F97529">
        <w:rPr>
          <w:rFonts w:ascii="Work Sans" w:hAnsi="Work Sans"/>
          <w:color w:val="3A3A3A"/>
          <w:bdr w:val="none" w:sz="0" w:space="0" w:color="auto" w:frame="1"/>
          <w:shd w:val="clear" w:color="auto" w:fill="FFFFFF"/>
        </w:rPr>
        <w:t xml:space="preserve"> </w:t>
      </w:r>
      <w:proofErr w:type="spellStart"/>
      <w:r w:rsidR="00F97529">
        <w:rPr>
          <w:rStyle w:val="Emphasis"/>
          <w:rFonts w:ascii="Work Sans" w:hAnsi="Work Sans"/>
          <w:color w:val="3A3A3A"/>
          <w:bdr w:val="none" w:sz="0" w:space="0" w:color="auto" w:frame="1"/>
          <w:shd w:val="clear" w:color="auto" w:fill="FFFFFF"/>
        </w:rPr>
        <w:t>driver.switchTo</w:t>
      </w:r>
      <w:proofErr w:type="spellEnd"/>
      <w:r w:rsidR="00F97529">
        <w:rPr>
          <w:rStyle w:val="Emphasis"/>
          <w:rFonts w:ascii="Work Sans" w:hAnsi="Work Sans"/>
          <w:color w:val="3A3A3A"/>
          <w:bdr w:val="none" w:sz="0" w:space="0" w:color="auto" w:frame="1"/>
          <w:shd w:val="clear" w:color="auto" w:fill="FFFFFF"/>
        </w:rPr>
        <w:t>().frame(“name of the frame”);</w:t>
      </w:r>
    </w:p>
    <w:p w14:paraId="336A8051" w14:textId="56D0D76F" w:rsidR="005A3309" w:rsidRDefault="005A3309"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5A3309">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frame (</w:t>
      </w:r>
      <w:proofErr w:type="spellStart"/>
      <w:r>
        <w:rPr>
          <w:rFonts w:ascii="Times New Roman" w:eastAsia="Times New Roman" w:hAnsi="Times New Roman" w:cs="Times New Roman"/>
          <w:color w:val="0D0D0D" w:themeColor="text1" w:themeTint="F2"/>
          <w:kern w:val="0"/>
          <w:sz w:val="28"/>
          <w:szCs w:val="28"/>
          <w:lang w:eastAsia="en-IN"/>
          <w14:ligatures w14:val="none"/>
        </w:rPr>
        <w:t>Webelement</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element)</w:t>
      </w:r>
    </w:p>
    <w:p w14:paraId="08C19062" w14:textId="6FAC6957" w:rsidR="00F97529" w:rsidRPr="00B96565" w:rsidRDefault="00F97529" w:rsidP="000A5FB1">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color w:val="FF0000"/>
          <w:kern w:val="0"/>
          <w:sz w:val="28"/>
          <w:szCs w:val="28"/>
          <w:lang w:eastAsia="en-IN"/>
          <w14:ligatures w14:val="none"/>
        </w:rPr>
        <w:t>59.</w:t>
      </w:r>
      <w:r w:rsidRPr="00B96565">
        <w:rPr>
          <w:rFonts w:ascii="Times New Roman" w:eastAsia="Times New Roman" w:hAnsi="Times New Roman" w:cs="Times New Roman"/>
          <w:b/>
          <w:bCs/>
          <w:color w:val="FF0000"/>
          <w:kern w:val="0"/>
          <w:sz w:val="28"/>
          <w:szCs w:val="28"/>
          <w:lang w:eastAsia="en-IN"/>
          <w14:ligatures w14:val="none"/>
        </w:rPr>
        <w:t>come back to the parent window in frames?</w:t>
      </w:r>
    </w:p>
    <w:p w14:paraId="60F69BFB" w14:textId="4FFDE41E" w:rsidR="00F20B43" w:rsidRPr="00F20B43" w:rsidRDefault="00F20B43"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It will </w:t>
      </w:r>
      <w:r>
        <w:rPr>
          <w:rFonts w:ascii="Times New Roman" w:eastAsia="Times New Roman" w:hAnsi="Times New Roman" w:cs="Times New Roman"/>
          <w:color w:val="0D0D0D" w:themeColor="text1" w:themeTint="F2"/>
          <w:kern w:val="0"/>
          <w:sz w:val="28"/>
          <w:szCs w:val="28"/>
          <w:lang w:eastAsia="en-IN"/>
          <w14:ligatures w14:val="none"/>
        </w:rPr>
        <w:t xml:space="preserve">come back to the main html </w:t>
      </w:r>
      <w:proofErr w:type="gramStart"/>
      <w:r>
        <w:rPr>
          <w:rFonts w:ascii="Times New Roman" w:eastAsia="Times New Roman" w:hAnsi="Times New Roman" w:cs="Times New Roman"/>
          <w:color w:val="0D0D0D" w:themeColor="text1" w:themeTint="F2"/>
          <w:kern w:val="0"/>
          <w:sz w:val="28"/>
          <w:szCs w:val="28"/>
          <w:lang w:eastAsia="en-IN"/>
          <w14:ligatures w14:val="none"/>
        </w:rPr>
        <w:t>page</w:t>
      </w:r>
      <w:proofErr w:type="gramEnd"/>
    </w:p>
    <w:p w14:paraId="1CBE50D9" w14:textId="52E6E225" w:rsidR="00F97529" w:rsidRDefault="003D2342"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driver.switchTo</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w:t>
      </w:r>
      <w:proofErr w:type="spellStart"/>
      <w:r>
        <w:rPr>
          <w:rFonts w:ascii="Times New Roman" w:eastAsia="Times New Roman" w:hAnsi="Times New Roman" w:cs="Times New Roman"/>
          <w:color w:val="0D0D0D" w:themeColor="text1" w:themeTint="F2"/>
          <w:kern w:val="0"/>
          <w:sz w:val="28"/>
          <w:szCs w:val="28"/>
          <w:lang w:eastAsia="en-IN"/>
          <w14:ligatures w14:val="none"/>
        </w:rPr>
        <w:t>defaultcontent</w:t>
      </w:r>
      <w:proofErr w:type="spellEnd"/>
      <w:r>
        <w:rPr>
          <w:rFonts w:ascii="Times New Roman" w:eastAsia="Times New Roman" w:hAnsi="Times New Roman" w:cs="Times New Roman"/>
          <w:color w:val="0D0D0D" w:themeColor="text1" w:themeTint="F2"/>
          <w:kern w:val="0"/>
          <w:sz w:val="28"/>
          <w:szCs w:val="28"/>
          <w:lang w:eastAsia="en-IN"/>
          <w14:ligatures w14:val="none"/>
        </w:rPr>
        <w:t>();</w:t>
      </w:r>
    </w:p>
    <w:p w14:paraId="1870DB69" w14:textId="3DFBA691" w:rsidR="00D630A9" w:rsidRPr="00B96565" w:rsidRDefault="00D630A9" w:rsidP="00D630A9">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color w:val="FF0000"/>
          <w:kern w:val="0"/>
          <w:sz w:val="28"/>
          <w:szCs w:val="28"/>
          <w:lang w:eastAsia="en-IN"/>
          <w14:ligatures w14:val="none"/>
        </w:rPr>
        <w:t>60.</w:t>
      </w:r>
      <w:r w:rsidRPr="00B96565">
        <w:rPr>
          <w:rFonts w:ascii="Arial" w:eastAsia="Times New Roman" w:hAnsi="Arial" w:cs="Arial"/>
          <w:b/>
          <w:bCs/>
          <w:color w:val="FF0000"/>
          <w:kern w:val="0"/>
          <w:sz w:val="36"/>
          <w:szCs w:val="36"/>
          <w:lang w:eastAsia="en-IN"/>
          <w14:ligatures w14:val="none"/>
        </w:rPr>
        <w:t xml:space="preserve"> </w:t>
      </w:r>
      <w:r w:rsidRPr="00B96565">
        <w:rPr>
          <w:rFonts w:ascii="Times New Roman" w:eastAsia="Times New Roman" w:hAnsi="Times New Roman" w:cs="Times New Roman"/>
          <w:b/>
          <w:bCs/>
          <w:color w:val="FF0000"/>
          <w:kern w:val="0"/>
          <w:sz w:val="28"/>
          <w:szCs w:val="28"/>
          <w:lang w:eastAsia="en-IN"/>
          <w14:ligatures w14:val="none"/>
        </w:rPr>
        <w:t>What different types of testing can be done using Selenium?</w:t>
      </w:r>
    </w:p>
    <w:p w14:paraId="51B2F399" w14:textId="5DDCA919" w:rsidR="000A7A43" w:rsidRPr="000A7A43" w:rsidRDefault="000A7A43" w:rsidP="000A7A43">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lastRenderedPageBreak/>
        <w:t xml:space="preserve"> </w:t>
      </w:r>
      <w:r w:rsidRPr="000A7A43">
        <w:rPr>
          <w:rFonts w:ascii="Times New Roman" w:eastAsia="Times New Roman" w:hAnsi="Times New Roman" w:cs="Times New Roman"/>
          <w:color w:val="0D0D0D" w:themeColor="text1" w:themeTint="F2"/>
          <w:kern w:val="0"/>
          <w:sz w:val="28"/>
          <w:szCs w:val="28"/>
          <w:lang w:eastAsia="en-IN"/>
          <w14:ligatures w14:val="none"/>
        </w:rPr>
        <w:t xml:space="preserve">Selenium is basically used for Functional </w:t>
      </w:r>
      <w:proofErr w:type="gramStart"/>
      <w:r w:rsidRPr="000A7A43">
        <w:rPr>
          <w:rFonts w:ascii="Times New Roman" w:eastAsia="Times New Roman" w:hAnsi="Times New Roman" w:cs="Times New Roman"/>
          <w:color w:val="0D0D0D" w:themeColor="text1" w:themeTint="F2"/>
          <w:kern w:val="0"/>
          <w:sz w:val="28"/>
          <w:szCs w:val="28"/>
          <w:lang w:eastAsia="en-IN"/>
          <w14:ligatures w14:val="none"/>
        </w:rPr>
        <w:t>testing</w:t>
      </w:r>
      <w:proofErr w:type="gramEnd"/>
      <w:r w:rsidRPr="000A7A43">
        <w:rPr>
          <w:rFonts w:ascii="Times New Roman" w:eastAsia="Times New Roman" w:hAnsi="Times New Roman" w:cs="Times New Roman"/>
          <w:color w:val="0D0D0D" w:themeColor="text1" w:themeTint="F2"/>
          <w:kern w:val="0"/>
          <w:sz w:val="28"/>
          <w:szCs w:val="28"/>
          <w:lang w:eastAsia="en-IN"/>
          <w14:ligatures w14:val="none"/>
        </w:rPr>
        <w:t xml:space="preserve"> and it doesn't support non-functional testing like Performance testing, UI testing, Usability testing, or Security testing. And in functional testing, it is mostly used for </w:t>
      </w:r>
      <w:proofErr w:type="gramStart"/>
      <w:r w:rsidRPr="000A7A43">
        <w:rPr>
          <w:rFonts w:ascii="Times New Roman" w:eastAsia="Times New Roman" w:hAnsi="Times New Roman" w:cs="Times New Roman"/>
          <w:color w:val="0D0D0D" w:themeColor="text1" w:themeTint="F2"/>
          <w:kern w:val="0"/>
          <w:sz w:val="28"/>
          <w:szCs w:val="28"/>
          <w:lang w:eastAsia="en-IN"/>
          <w14:ligatures w14:val="none"/>
        </w:rPr>
        <w:t>automating</w:t>
      </w:r>
      <w:proofErr w:type="gramEnd"/>
    </w:p>
    <w:p w14:paraId="59382041" w14:textId="77777777" w:rsidR="000A7A43" w:rsidRPr="000A7A43" w:rsidRDefault="000A7A43" w:rsidP="000A7A43">
      <w:pPr>
        <w:numPr>
          <w:ilvl w:val="0"/>
          <w:numId w:val="25"/>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A7A43">
        <w:rPr>
          <w:rFonts w:ascii="Times New Roman" w:eastAsia="Times New Roman" w:hAnsi="Times New Roman" w:cs="Times New Roman"/>
          <w:color w:val="0D0D0D" w:themeColor="text1" w:themeTint="F2"/>
          <w:kern w:val="0"/>
          <w:sz w:val="28"/>
          <w:szCs w:val="28"/>
          <w:lang w:eastAsia="en-IN"/>
          <w14:ligatures w14:val="none"/>
        </w:rPr>
        <w:t>Regression Testing</w:t>
      </w:r>
    </w:p>
    <w:p w14:paraId="593A3820" w14:textId="77777777" w:rsidR="000A7A43" w:rsidRPr="000A7A43" w:rsidRDefault="000A7A43" w:rsidP="000A7A43">
      <w:pPr>
        <w:numPr>
          <w:ilvl w:val="0"/>
          <w:numId w:val="25"/>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A7A43">
        <w:rPr>
          <w:rFonts w:ascii="Times New Roman" w:eastAsia="Times New Roman" w:hAnsi="Times New Roman" w:cs="Times New Roman"/>
          <w:color w:val="0D0D0D" w:themeColor="text1" w:themeTint="F2"/>
          <w:kern w:val="0"/>
          <w:sz w:val="28"/>
          <w:szCs w:val="28"/>
          <w:lang w:eastAsia="en-IN"/>
          <w14:ligatures w14:val="none"/>
        </w:rPr>
        <w:t>Smoke Testing</w:t>
      </w:r>
    </w:p>
    <w:p w14:paraId="29880DA6" w14:textId="77777777" w:rsidR="000A7A43" w:rsidRPr="000A7A43" w:rsidRDefault="000A7A43" w:rsidP="000A7A43">
      <w:pPr>
        <w:numPr>
          <w:ilvl w:val="0"/>
          <w:numId w:val="25"/>
        </w:num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0A7A43">
        <w:rPr>
          <w:rFonts w:ascii="Times New Roman" w:eastAsia="Times New Roman" w:hAnsi="Times New Roman" w:cs="Times New Roman"/>
          <w:color w:val="0D0D0D" w:themeColor="text1" w:themeTint="F2"/>
          <w:kern w:val="0"/>
          <w:sz w:val="28"/>
          <w:szCs w:val="28"/>
          <w:lang w:eastAsia="en-IN"/>
          <w14:ligatures w14:val="none"/>
        </w:rPr>
        <w:t>Sanity Testing</w:t>
      </w:r>
    </w:p>
    <w:p w14:paraId="32ED8112" w14:textId="6343D3C2" w:rsidR="00D630A9" w:rsidRPr="00B96565" w:rsidRDefault="005205AB" w:rsidP="000A5FB1">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color w:val="FF0000"/>
          <w:kern w:val="0"/>
          <w:sz w:val="28"/>
          <w:szCs w:val="28"/>
          <w:lang w:eastAsia="en-IN"/>
          <w14:ligatures w14:val="none"/>
        </w:rPr>
        <w:t>61.</w:t>
      </w:r>
      <w:r w:rsidR="00BD26DA" w:rsidRPr="00B96565">
        <w:rPr>
          <w:rFonts w:ascii="Times New Roman" w:eastAsia="Times New Roman" w:hAnsi="Times New Roman" w:cs="Times New Roman"/>
          <w:b/>
          <w:bCs/>
          <w:color w:val="FF0000"/>
          <w:kern w:val="0"/>
          <w:sz w:val="28"/>
          <w:szCs w:val="28"/>
          <w:lang w:eastAsia="en-IN"/>
          <w14:ligatures w14:val="none"/>
        </w:rPr>
        <w:t>window handle?</w:t>
      </w:r>
    </w:p>
    <w:p w14:paraId="2288BA6B" w14:textId="35D49279" w:rsidR="00BD26DA" w:rsidRDefault="00BD26DA" w:rsidP="000A5FB1">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If I’m clicking the link/any </w:t>
      </w:r>
      <w:proofErr w:type="gramStart"/>
      <w:r>
        <w:rPr>
          <w:rFonts w:ascii="Times New Roman" w:eastAsia="Times New Roman" w:hAnsi="Times New Roman" w:cs="Times New Roman"/>
          <w:color w:val="0D0D0D" w:themeColor="text1" w:themeTint="F2"/>
          <w:kern w:val="0"/>
          <w:sz w:val="28"/>
          <w:szCs w:val="28"/>
          <w:lang w:eastAsia="en-IN"/>
          <w14:ligatures w14:val="none"/>
        </w:rPr>
        <w:t>option</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it will open new window</w:t>
      </w:r>
      <w:r w:rsidR="006E1E6B">
        <w:rPr>
          <w:rFonts w:ascii="Times New Roman" w:eastAsia="Times New Roman" w:hAnsi="Times New Roman" w:cs="Times New Roman"/>
          <w:color w:val="0D0D0D" w:themeColor="text1" w:themeTint="F2"/>
          <w:kern w:val="0"/>
          <w:sz w:val="28"/>
          <w:szCs w:val="28"/>
          <w:lang w:eastAsia="en-IN"/>
          <w14:ligatures w14:val="none"/>
        </w:rPr>
        <w:t>.</w:t>
      </w:r>
    </w:p>
    <w:p w14:paraId="2D207A28" w14:textId="545F1F04" w:rsidR="006E1E6B" w:rsidRPr="00B96565" w:rsidRDefault="006E1E6B" w:rsidP="000A5FB1">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62.Two methods of window handle?</w:t>
      </w:r>
    </w:p>
    <w:p w14:paraId="08D87ED3" w14:textId="5A2AB886" w:rsidR="006E1E6B" w:rsidRPr="00B36F2F" w:rsidRDefault="00B36F2F" w:rsidP="006E1E6B">
      <w:pPr>
        <w:pStyle w:val="ListParagraph"/>
        <w:numPr>
          <w:ilvl w:val="0"/>
          <w:numId w:val="26"/>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Driver.windowHandle</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Start"/>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7754C7E8" w14:textId="33332031" w:rsidR="00B36F2F" w:rsidRPr="00B36F2F" w:rsidRDefault="00B36F2F" w:rsidP="006E1E6B">
      <w:pPr>
        <w:pStyle w:val="ListParagraph"/>
        <w:numPr>
          <w:ilvl w:val="0"/>
          <w:numId w:val="26"/>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Driver.windowHandles</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Start"/>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408E48E2" w14:textId="7102D8CE" w:rsidR="00B36F2F" w:rsidRPr="00B96565" w:rsidRDefault="00B36F2F" w:rsidP="00B36F2F">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 xml:space="preserve">63.difference b/w window </w:t>
      </w:r>
      <w:proofErr w:type="gramStart"/>
      <w:r w:rsidRPr="00B96565">
        <w:rPr>
          <w:rFonts w:ascii="Times New Roman" w:eastAsia="Times New Roman" w:hAnsi="Times New Roman" w:cs="Times New Roman"/>
          <w:b/>
          <w:bCs/>
          <w:color w:val="FF0000"/>
          <w:kern w:val="0"/>
          <w:sz w:val="28"/>
          <w:szCs w:val="28"/>
          <w:lang w:eastAsia="en-IN"/>
          <w14:ligatures w14:val="none"/>
        </w:rPr>
        <w:t>handle(</w:t>
      </w:r>
      <w:proofErr w:type="gramEnd"/>
      <w:r w:rsidRPr="00B96565">
        <w:rPr>
          <w:rFonts w:ascii="Times New Roman" w:eastAsia="Times New Roman" w:hAnsi="Times New Roman" w:cs="Times New Roman"/>
          <w:b/>
          <w:bCs/>
          <w:color w:val="FF0000"/>
          <w:kern w:val="0"/>
          <w:sz w:val="28"/>
          <w:szCs w:val="28"/>
          <w:lang w:eastAsia="en-IN"/>
          <w14:ligatures w14:val="none"/>
        </w:rPr>
        <w:t>) and window handles()?</w:t>
      </w:r>
    </w:p>
    <w:p w14:paraId="75ACFBC4" w14:textId="138F1EB8" w:rsidR="00B36F2F" w:rsidRDefault="00B36F2F" w:rsidP="00B36F2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window </w:t>
      </w:r>
      <w:proofErr w:type="gramStart"/>
      <w:r>
        <w:rPr>
          <w:rFonts w:ascii="Times New Roman" w:eastAsia="Times New Roman" w:hAnsi="Times New Roman" w:cs="Times New Roman"/>
          <w:b/>
          <w:bCs/>
          <w:color w:val="0D0D0D" w:themeColor="text1" w:themeTint="F2"/>
          <w:kern w:val="0"/>
          <w:sz w:val="28"/>
          <w:szCs w:val="28"/>
          <w:lang w:eastAsia="en-IN"/>
          <w14:ligatures w14:val="none"/>
        </w:rPr>
        <w:t>handle(</w:t>
      </w:r>
      <w:proofErr w:type="gramEnd"/>
      <w:r>
        <w:rPr>
          <w:rFonts w:ascii="Times New Roman" w:eastAsia="Times New Roman" w:hAnsi="Times New Roman" w:cs="Times New Roman"/>
          <w:b/>
          <w:bCs/>
          <w:color w:val="0D0D0D" w:themeColor="text1" w:themeTint="F2"/>
          <w:kern w:val="0"/>
          <w:sz w:val="28"/>
          <w:szCs w:val="28"/>
          <w:lang w:eastAsia="en-IN"/>
          <w14:ligatures w14:val="none"/>
        </w:rPr>
        <w:t>):</w:t>
      </w:r>
    </w:p>
    <w:p w14:paraId="5C6357C6" w14:textId="4925169B" w:rsidR="00B36F2F" w:rsidRDefault="00B36F2F"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B36F2F">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sidR="00FF246A">
        <w:rPr>
          <w:rFonts w:ascii="Times New Roman" w:eastAsia="Times New Roman" w:hAnsi="Times New Roman" w:cs="Times New Roman"/>
          <w:color w:val="0D0D0D" w:themeColor="text1" w:themeTint="F2"/>
          <w:kern w:val="0"/>
          <w:sz w:val="28"/>
          <w:szCs w:val="28"/>
          <w:lang w:eastAsia="en-IN"/>
          <w14:ligatures w14:val="none"/>
        </w:rPr>
        <w:t xml:space="preserve">unique string of an each </w:t>
      </w:r>
      <w:proofErr w:type="spellStart"/>
      <w:proofErr w:type="gramStart"/>
      <w:r w:rsidR="00FF246A">
        <w:rPr>
          <w:rFonts w:ascii="Times New Roman" w:eastAsia="Times New Roman" w:hAnsi="Times New Roman" w:cs="Times New Roman"/>
          <w:color w:val="0D0D0D" w:themeColor="text1" w:themeTint="F2"/>
          <w:kern w:val="0"/>
          <w:sz w:val="28"/>
          <w:szCs w:val="28"/>
          <w:lang w:eastAsia="en-IN"/>
          <w14:ligatures w14:val="none"/>
        </w:rPr>
        <w:t>window.identify</w:t>
      </w:r>
      <w:proofErr w:type="spellEnd"/>
      <w:proofErr w:type="gramEnd"/>
      <w:r w:rsidR="00FF246A">
        <w:rPr>
          <w:rFonts w:ascii="Times New Roman" w:eastAsia="Times New Roman" w:hAnsi="Times New Roman" w:cs="Times New Roman"/>
          <w:color w:val="0D0D0D" w:themeColor="text1" w:themeTint="F2"/>
          <w:kern w:val="0"/>
          <w:sz w:val="28"/>
          <w:szCs w:val="28"/>
          <w:lang w:eastAsia="en-IN"/>
          <w14:ligatures w14:val="none"/>
        </w:rPr>
        <w:t xml:space="preserve"> which window is it.</w:t>
      </w:r>
    </w:p>
    <w:p w14:paraId="0AD5953D" w14:textId="08F4E92B" w:rsidR="00FF246A" w:rsidRDefault="00FF246A"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F246A">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it returns unique string of a current window.</w:t>
      </w:r>
    </w:p>
    <w:p w14:paraId="76C1DF09" w14:textId="0283FB81" w:rsidR="00FF246A" w:rsidRDefault="00FF246A" w:rsidP="00B36F2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window </w:t>
      </w:r>
      <w:proofErr w:type="gramStart"/>
      <w:r>
        <w:rPr>
          <w:rFonts w:ascii="Times New Roman" w:eastAsia="Times New Roman" w:hAnsi="Times New Roman" w:cs="Times New Roman"/>
          <w:b/>
          <w:bCs/>
          <w:color w:val="0D0D0D" w:themeColor="text1" w:themeTint="F2"/>
          <w:kern w:val="0"/>
          <w:sz w:val="28"/>
          <w:szCs w:val="28"/>
          <w:lang w:eastAsia="en-IN"/>
          <w14:ligatures w14:val="none"/>
        </w:rPr>
        <w:t>handles(</w:t>
      </w:r>
      <w:proofErr w:type="gramEnd"/>
      <w:r>
        <w:rPr>
          <w:rFonts w:ascii="Times New Roman" w:eastAsia="Times New Roman" w:hAnsi="Times New Roman" w:cs="Times New Roman"/>
          <w:b/>
          <w:bCs/>
          <w:color w:val="0D0D0D" w:themeColor="text1" w:themeTint="F2"/>
          <w:kern w:val="0"/>
          <w:sz w:val="28"/>
          <w:szCs w:val="28"/>
          <w:lang w:eastAsia="en-IN"/>
          <w14:ligatures w14:val="none"/>
        </w:rPr>
        <w:t>):</w:t>
      </w:r>
    </w:p>
    <w:p w14:paraId="65887A07" w14:textId="0DACC748" w:rsidR="00FF246A" w:rsidRDefault="0093166E"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93166E">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it returns the unique string of an all windows opened by the </w:t>
      </w:r>
      <w:proofErr w:type="spellStart"/>
      <w:r>
        <w:rPr>
          <w:rFonts w:ascii="Times New Roman" w:eastAsia="Times New Roman" w:hAnsi="Times New Roman" w:cs="Times New Roman"/>
          <w:color w:val="0D0D0D" w:themeColor="text1" w:themeTint="F2"/>
          <w:kern w:val="0"/>
          <w:sz w:val="28"/>
          <w:szCs w:val="28"/>
          <w:lang w:eastAsia="en-IN"/>
          <w14:ligatures w14:val="none"/>
        </w:rPr>
        <w:t>webdriver</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session.</w:t>
      </w:r>
    </w:p>
    <w:p w14:paraId="346FB948" w14:textId="202DC83F" w:rsidR="0093166E" w:rsidRPr="00B96565" w:rsidRDefault="00F124AA" w:rsidP="00B36F2F">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64.</w:t>
      </w:r>
      <w:r w:rsidR="00F73E9F" w:rsidRPr="00B96565">
        <w:rPr>
          <w:rFonts w:ascii="Times New Roman" w:eastAsia="Times New Roman" w:hAnsi="Times New Roman" w:cs="Times New Roman"/>
          <w:b/>
          <w:bCs/>
          <w:color w:val="FF0000"/>
          <w:kern w:val="0"/>
          <w:sz w:val="28"/>
          <w:szCs w:val="28"/>
          <w:lang w:eastAsia="en-IN"/>
          <w14:ligatures w14:val="none"/>
        </w:rPr>
        <w:t>parent window?</w:t>
      </w:r>
    </w:p>
    <w:p w14:paraId="0611C6B3" w14:textId="48BC0439" w:rsidR="00F73E9F" w:rsidRDefault="00A770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String </w:t>
      </w:r>
      <w:r>
        <w:rPr>
          <w:rFonts w:ascii="Times New Roman" w:eastAsia="Times New Roman" w:hAnsi="Times New Roman" w:cs="Times New Roman"/>
          <w:color w:val="0D0D0D" w:themeColor="text1" w:themeTint="F2"/>
          <w:kern w:val="0"/>
          <w:sz w:val="28"/>
          <w:szCs w:val="28"/>
          <w:lang w:eastAsia="en-IN"/>
          <w14:ligatures w14:val="none"/>
        </w:rPr>
        <w:t>parent=</w:t>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driver.windowHandle</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05410550" w14:textId="6BD64579" w:rsidR="00A7700C" w:rsidRDefault="00A770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It will have window handle or window id for </w:t>
      </w:r>
      <w:r w:rsidR="005806C0">
        <w:rPr>
          <w:rFonts w:ascii="Times New Roman" w:eastAsia="Times New Roman" w:hAnsi="Times New Roman" w:cs="Times New Roman"/>
          <w:color w:val="0D0D0D" w:themeColor="text1" w:themeTint="F2"/>
          <w:kern w:val="0"/>
          <w:sz w:val="28"/>
          <w:szCs w:val="28"/>
          <w:lang w:eastAsia="en-IN"/>
          <w14:ligatures w14:val="none"/>
        </w:rPr>
        <w:t>current window.</w:t>
      </w:r>
    </w:p>
    <w:p w14:paraId="6ADDC62D" w14:textId="45E53ACA" w:rsidR="005954DA" w:rsidRPr="00B96565" w:rsidRDefault="005954DA" w:rsidP="00B36F2F">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 xml:space="preserve">65.when we use </w:t>
      </w:r>
      <w:proofErr w:type="spellStart"/>
      <w:proofErr w:type="gramStart"/>
      <w:r w:rsidRPr="00B96565">
        <w:rPr>
          <w:rFonts w:ascii="Times New Roman" w:eastAsia="Times New Roman" w:hAnsi="Times New Roman" w:cs="Times New Roman"/>
          <w:b/>
          <w:bCs/>
          <w:color w:val="FF0000"/>
          <w:kern w:val="0"/>
          <w:sz w:val="28"/>
          <w:szCs w:val="28"/>
          <w:lang w:eastAsia="en-IN"/>
          <w14:ligatures w14:val="none"/>
        </w:rPr>
        <w:t>driver.windowHandles</w:t>
      </w:r>
      <w:proofErr w:type="spellEnd"/>
      <w:proofErr w:type="gramEnd"/>
      <w:r w:rsidRPr="00B96565">
        <w:rPr>
          <w:rFonts w:ascii="Times New Roman" w:eastAsia="Times New Roman" w:hAnsi="Times New Roman" w:cs="Times New Roman"/>
          <w:b/>
          <w:bCs/>
          <w:color w:val="FF0000"/>
          <w:kern w:val="0"/>
          <w:sz w:val="28"/>
          <w:szCs w:val="28"/>
          <w:lang w:eastAsia="en-IN"/>
          <w14:ligatures w14:val="none"/>
        </w:rPr>
        <w:t>()?</w:t>
      </w:r>
    </w:p>
    <w:p w14:paraId="44739A61" w14:textId="0B90BAEF" w:rsidR="005954DA" w:rsidRDefault="005459F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lastRenderedPageBreak/>
        <w:t xml:space="preserve">If I’m using the </w:t>
      </w:r>
      <w:proofErr w:type="spellStart"/>
      <w:r>
        <w:rPr>
          <w:rFonts w:ascii="Times New Roman" w:eastAsia="Times New Roman" w:hAnsi="Times New Roman" w:cs="Times New Roman"/>
          <w:color w:val="0D0D0D" w:themeColor="text1" w:themeTint="F2"/>
          <w:kern w:val="0"/>
          <w:sz w:val="28"/>
          <w:szCs w:val="28"/>
          <w:lang w:eastAsia="en-IN"/>
          <w14:ligatures w14:val="none"/>
        </w:rPr>
        <w:t>windowHandles</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before clicking the option there is no use of it, because it </w:t>
      </w:r>
      <w:proofErr w:type="gramStart"/>
      <w:r>
        <w:rPr>
          <w:rFonts w:ascii="Times New Roman" w:eastAsia="Times New Roman" w:hAnsi="Times New Roman" w:cs="Times New Roman"/>
          <w:color w:val="0D0D0D" w:themeColor="text1" w:themeTint="F2"/>
          <w:kern w:val="0"/>
          <w:sz w:val="28"/>
          <w:szCs w:val="28"/>
          <w:lang w:eastAsia="en-IN"/>
          <w14:ligatures w14:val="none"/>
        </w:rPr>
        <w:t>return</w:t>
      </w:r>
      <w:proofErr w:type="gramEnd"/>
      <w:r>
        <w:rPr>
          <w:rFonts w:ascii="Times New Roman" w:eastAsia="Times New Roman" w:hAnsi="Times New Roman" w:cs="Times New Roman"/>
          <w:color w:val="0D0D0D" w:themeColor="text1" w:themeTint="F2"/>
          <w:kern w:val="0"/>
          <w:sz w:val="28"/>
          <w:szCs w:val="28"/>
          <w:lang w:eastAsia="en-IN"/>
          <w14:ligatures w14:val="none"/>
        </w:rPr>
        <w:t xml:space="preserve"> only one window, that’s why we used </w:t>
      </w:r>
      <w:proofErr w:type="spellStart"/>
      <w:r>
        <w:rPr>
          <w:rFonts w:ascii="Times New Roman" w:eastAsia="Times New Roman" w:hAnsi="Times New Roman" w:cs="Times New Roman"/>
          <w:color w:val="0D0D0D" w:themeColor="text1" w:themeTint="F2"/>
          <w:kern w:val="0"/>
          <w:sz w:val="28"/>
          <w:szCs w:val="28"/>
          <w:lang w:eastAsia="en-IN"/>
          <w14:ligatures w14:val="none"/>
        </w:rPr>
        <w:t>windowHandles</w:t>
      </w:r>
      <w:proofErr w:type="spellEnd"/>
      <w:r>
        <w:rPr>
          <w:rFonts w:ascii="Times New Roman" w:eastAsia="Times New Roman" w:hAnsi="Times New Roman" w:cs="Times New Roman"/>
          <w:color w:val="0D0D0D" w:themeColor="text1" w:themeTint="F2"/>
          <w:kern w:val="0"/>
          <w:sz w:val="28"/>
          <w:szCs w:val="28"/>
          <w:lang w:eastAsia="en-IN"/>
          <w14:ligatures w14:val="none"/>
        </w:rPr>
        <w:t xml:space="preserve"> after clicking the button/option.</w:t>
      </w:r>
    </w:p>
    <w:p w14:paraId="4BBCB731" w14:textId="77777777" w:rsidR="00133C0C" w:rsidRDefault="00133C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1C8449A3" w14:textId="4832F1BB" w:rsidR="00133C0C" w:rsidRPr="00B96565" w:rsidRDefault="00133C0C" w:rsidP="00B36F2F">
      <w:pPr>
        <w:spacing w:line="360" w:lineRule="auto"/>
        <w:rPr>
          <w:rFonts w:ascii="Times New Roman" w:eastAsia="Times New Roman" w:hAnsi="Times New Roman" w:cs="Times New Roman"/>
          <w:b/>
          <w:bCs/>
          <w:color w:val="FF0000"/>
          <w:kern w:val="0"/>
          <w:sz w:val="28"/>
          <w:szCs w:val="28"/>
          <w:lang w:eastAsia="en-IN"/>
          <w14:ligatures w14:val="none"/>
        </w:rPr>
      </w:pPr>
      <w:r w:rsidRPr="00B96565">
        <w:rPr>
          <w:rFonts w:ascii="Times New Roman" w:eastAsia="Times New Roman" w:hAnsi="Times New Roman" w:cs="Times New Roman"/>
          <w:b/>
          <w:bCs/>
          <w:color w:val="FF0000"/>
          <w:kern w:val="0"/>
          <w:sz w:val="28"/>
          <w:szCs w:val="28"/>
          <w:lang w:eastAsia="en-IN"/>
          <w14:ligatures w14:val="none"/>
        </w:rPr>
        <w:t>66.why it is stored in a set?</w:t>
      </w:r>
    </w:p>
    <w:p w14:paraId="42F3EDAA" w14:textId="6331FEA3" w:rsidR="00133C0C" w:rsidRDefault="00133C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--&gt; each window has unique id, that’s why we used set.</w:t>
      </w:r>
    </w:p>
    <w:p w14:paraId="515C708B" w14:textId="1015B608" w:rsidR="00133C0C" w:rsidRDefault="00133C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133C0C">
        <w:rPr>
          <w:rFonts w:ascii="Times New Roman" w:eastAsia="Times New Roman" w:hAnsi="Times New Roman" w:cs="Times New Roman"/>
          <w:color w:val="0D0D0D" w:themeColor="text1" w:themeTint="F2"/>
          <w:kern w:val="0"/>
          <w:sz w:val="28"/>
          <w:szCs w:val="28"/>
          <w:lang w:eastAsia="en-IN"/>
          <w14:ligatures w14:val="none"/>
        </w:rPr>
        <w:sym w:font="Wingdings" w:char="F0E0"/>
      </w:r>
      <w:r w:rsidR="00F7600B">
        <w:rPr>
          <w:rFonts w:ascii="Times New Roman" w:eastAsia="Times New Roman" w:hAnsi="Times New Roman" w:cs="Times New Roman"/>
          <w:color w:val="0D0D0D" w:themeColor="text1" w:themeTint="F2"/>
          <w:kern w:val="0"/>
          <w:sz w:val="28"/>
          <w:szCs w:val="28"/>
          <w:lang w:eastAsia="en-IN"/>
          <w14:ligatures w14:val="none"/>
        </w:rPr>
        <w:t>because it allows only unique values</w:t>
      </w:r>
    </w:p>
    <w:p w14:paraId="74DAD10F" w14:textId="180A7B23" w:rsidR="00F7600B" w:rsidRDefault="00F7600B"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7600B">
        <w:rPr>
          <w:rFonts w:ascii="Times New Roman" w:eastAsia="Times New Roman" w:hAnsi="Times New Roman" w:cs="Times New Roman"/>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 xml:space="preserve">doesn’t allow </w:t>
      </w:r>
      <w:proofErr w:type="gramStart"/>
      <w:r>
        <w:rPr>
          <w:rFonts w:ascii="Times New Roman" w:eastAsia="Times New Roman" w:hAnsi="Times New Roman" w:cs="Times New Roman"/>
          <w:color w:val="0D0D0D" w:themeColor="text1" w:themeTint="F2"/>
          <w:kern w:val="0"/>
          <w:sz w:val="28"/>
          <w:szCs w:val="28"/>
          <w:lang w:eastAsia="en-IN"/>
          <w14:ligatures w14:val="none"/>
        </w:rPr>
        <w:t>duplicates</w:t>
      </w:r>
      <w:proofErr w:type="gramEnd"/>
    </w:p>
    <w:p w14:paraId="1EB7D10E" w14:textId="3FE08B03" w:rsidR="00D76004" w:rsidRDefault="00D76004"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We need to inform selenium, switch the control from parent window to newly opened </w:t>
      </w:r>
      <w:proofErr w:type="gramStart"/>
      <w:r>
        <w:rPr>
          <w:rFonts w:ascii="Times New Roman" w:eastAsia="Times New Roman" w:hAnsi="Times New Roman" w:cs="Times New Roman"/>
          <w:color w:val="0D0D0D" w:themeColor="text1" w:themeTint="F2"/>
          <w:kern w:val="0"/>
          <w:sz w:val="28"/>
          <w:szCs w:val="28"/>
          <w:lang w:eastAsia="en-IN"/>
          <w14:ligatures w14:val="none"/>
        </w:rPr>
        <w:t>window(</w:t>
      </w:r>
      <w:proofErr w:type="gramEnd"/>
      <w:r>
        <w:rPr>
          <w:rFonts w:ascii="Times New Roman" w:eastAsia="Times New Roman" w:hAnsi="Times New Roman" w:cs="Times New Roman"/>
          <w:color w:val="0D0D0D" w:themeColor="text1" w:themeTint="F2"/>
          <w:kern w:val="0"/>
          <w:sz w:val="28"/>
          <w:szCs w:val="28"/>
          <w:lang w:eastAsia="en-IN"/>
          <w14:ligatures w14:val="none"/>
        </w:rPr>
        <w:t>child window).so we can use for each loop.</w:t>
      </w:r>
    </w:p>
    <w:p w14:paraId="44FF0D85" w14:textId="43FB0FD0" w:rsidR="00776461" w:rsidRDefault="00776461"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In program, not mandatory </w:t>
      </w:r>
      <w:r w:rsidR="00191D5D">
        <w:rPr>
          <w:rFonts w:ascii="Times New Roman" w:eastAsia="Times New Roman" w:hAnsi="Times New Roman" w:cs="Times New Roman"/>
          <w:color w:val="0D0D0D" w:themeColor="text1" w:themeTint="F2"/>
          <w:kern w:val="0"/>
          <w:sz w:val="28"/>
          <w:szCs w:val="28"/>
          <w:lang w:eastAsia="en-IN"/>
          <w14:ligatures w14:val="none"/>
        </w:rPr>
        <w:t xml:space="preserve">to </w:t>
      </w:r>
      <w:r>
        <w:rPr>
          <w:rFonts w:ascii="Times New Roman" w:eastAsia="Times New Roman" w:hAnsi="Times New Roman" w:cs="Times New Roman"/>
          <w:color w:val="0D0D0D" w:themeColor="text1" w:themeTint="F2"/>
          <w:kern w:val="0"/>
          <w:sz w:val="28"/>
          <w:szCs w:val="28"/>
          <w:lang w:eastAsia="en-IN"/>
          <w14:ligatures w14:val="none"/>
        </w:rPr>
        <w:t xml:space="preserve">come back the parent </w:t>
      </w:r>
      <w:proofErr w:type="gramStart"/>
      <w:r>
        <w:rPr>
          <w:rFonts w:ascii="Times New Roman" w:eastAsia="Times New Roman" w:hAnsi="Times New Roman" w:cs="Times New Roman"/>
          <w:color w:val="0D0D0D" w:themeColor="text1" w:themeTint="F2"/>
          <w:kern w:val="0"/>
          <w:sz w:val="28"/>
          <w:szCs w:val="28"/>
          <w:lang w:eastAsia="en-IN"/>
          <w14:ligatures w14:val="none"/>
        </w:rPr>
        <w:t>window</w:t>
      </w:r>
      <w:proofErr w:type="gramEnd"/>
    </w:p>
    <w:p w14:paraId="7E60A41F" w14:textId="655F81A0" w:rsidR="00DD0B0A" w:rsidRPr="00DD0B0A" w:rsidRDefault="00DD0B0A" w:rsidP="00DD0B0A">
      <w:pPr>
        <w:spacing w:line="360" w:lineRule="auto"/>
        <w:rPr>
          <w:rFonts w:ascii="Times New Roman" w:eastAsia="Times New Roman" w:hAnsi="Times New Roman" w:cs="Times New Roman"/>
          <w:b/>
          <w:bCs/>
          <w:color w:val="FF0000"/>
          <w:kern w:val="0"/>
          <w:sz w:val="28"/>
          <w:szCs w:val="28"/>
          <w:lang w:eastAsia="en-IN"/>
          <w14:ligatures w14:val="none"/>
        </w:rPr>
      </w:pPr>
      <w:r w:rsidRPr="00DD0B0A">
        <w:rPr>
          <w:rFonts w:ascii="Times New Roman" w:eastAsia="Times New Roman" w:hAnsi="Times New Roman" w:cs="Times New Roman"/>
          <w:b/>
          <w:bCs/>
          <w:color w:val="FF0000"/>
          <w:kern w:val="0"/>
          <w:sz w:val="28"/>
          <w:szCs w:val="28"/>
          <w:lang w:eastAsia="en-IN"/>
          <w14:ligatures w14:val="none"/>
        </w:rPr>
        <w:t>67.</w:t>
      </w:r>
      <w:r w:rsidRPr="00DD0B0A">
        <w:rPr>
          <w:rFonts w:ascii="Arial" w:eastAsia="Times New Roman" w:hAnsi="Arial" w:cs="Arial"/>
          <w:b/>
          <w:bCs/>
          <w:color w:val="FF0000"/>
          <w:kern w:val="0"/>
          <w:sz w:val="36"/>
          <w:szCs w:val="36"/>
          <w:lang w:eastAsia="en-IN"/>
          <w14:ligatures w14:val="none"/>
        </w:rPr>
        <w:t xml:space="preserve"> </w:t>
      </w:r>
      <w:r w:rsidRPr="00DD0B0A">
        <w:rPr>
          <w:rFonts w:ascii="Times New Roman" w:eastAsia="Times New Roman" w:hAnsi="Times New Roman" w:cs="Times New Roman"/>
          <w:b/>
          <w:bCs/>
          <w:color w:val="FF0000"/>
          <w:kern w:val="0"/>
          <w:sz w:val="28"/>
          <w:szCs w:val="28"/>
          <w:lang w:eastAsia="en-IN"/>
          <w14:ligatures w14:val="none"/>
        </w:rPr>
        <w:t> How to switch frames in Selenium WebDriver?</w:t>
      </w:r>
    </w:p>
    <w:p w14:paraId="5C85387D" w14:textId="77777777" w:rsidR="00DD0B0A" w:rsidRPr="00DD0B0A" w:rsidRDefault="00DD0B0A" w:rsidP="00DD0B0A">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sidRPr="00DD0B0A">
        <w:rPr>
          <w:rFonts w:ascii="Times New Roman" w:eastAsia="Times New Roman" w:hAnsi="Times New Roman" w:cs="Times New Roman"/>
          <w:color w:val="0D0D0D" w:themeColor="text1" w:themeTint="F2"/>
          <w:kern w:val="0"/>
          <w:sz w:val="28"/>
          <w:szCs w:val="28"/>
          <w:lang w:eastAsia="en-IN"/>
          <w14:ligatures w14:val="none"/>
        </w:rPr>
        <w:t xml:space="preserve">Switch frames can be done using </w:t>
      </w:r>
      <w:proofErr w:type="spellStart"/>
      <w:proofErr w:type="gramStart"/>
      <w:r w:rsidRPr="00DD0B0A">
        <w:rPr>
          <w:rFonts w:ascii="Times New Roman" w:eastAsia="Times New Roman" w:hAnsi="Times New Roman" w:cs="Times New Roman"/>
          <w:color w:val="0D0D0D" w:themeColor="text1" w:themeTint="F2"/>
          <w:kern w:val="0"/>
          <w:sz w:val="28"/>
          <w:szCs w:val="28"/>
          <w:lang w:eastAsia="en-IN"/>
          <w14:ligatures w14:val="none"/>
        </w:rPr>
        <w:t>switchTo</w:t>
      </w:r>
      <w:proofErr w:type="spellEnd"/>
      <w:r w:rsidRPr="00DD0B0A">
        <w:rPr>
          <w:rFonts w:ascii="Times New Roman" w:eastAsia="Times New Roman" w:hAnsi="Times New Roman" w:cs="Times New Roman"/>
          <w:color w:val="0D0D0D" w:themeColor="text1" w:themeTint="F2"/>
          <w:kern w:val="0"/>
          <w:sz w:val="28"/>
          <w:szCs w:val="28"/>
          <w:lang w:eastAsia="en-IN"/>
          <w14:ligatures w14:val="none"/>
        </w:rPr>
        <w:t>(</w:t>
      </w:r>
      <w:proofErr w:type="gramEnd"/>
      <w:r w:rsidRPr="00DD0B0A">
        <w:rPr>
          <w:rFonts w:ascii="Times New Roman" w:eastAsia="Times New Roman" w:hAnsi="Times New Roman" w:cs="Times New Roman"/>
          <w:color w:val="0D0D0D" w:themeColor="text1" w:themeTint="F2"/>
          <w:kern w:val="0"/>
          <w:sz w:val="28"/>
          <w:szCs w:val="28"/>
          <w:lang w:eastAsia="en-IN"/>
          <w14:ligatures w14:val="none"/>
        </w:rPr>
        <w:t>) method.</w:t>
      </w:r>
    </w:p>
    <w:p w14:paraId="7DD4FDBB" w14:textId="77777777" w:rsidR="00DD0B0A" w:rsidRPr="00DD0B0A" w:rsidRDefault="00DD0B0A" w:rsidP="00DD0B0A">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DD0B0A">
        <w:rPr>
          <w:rFonts w:ascii="Times New Roman" w:eastAsia="Times New Roman" w:hAnsi="Times New Roman" w:cs="Times New Roman"/>
          <w:color w:val="0D0D0D" w:themeColor="text1" w:themeTint="F2"/>
          <w:kern w:val="0"/>
          <w:sz w:val="28"/>
          <w:szCs w:val="28"/>
          <w:lang w:eastAsia="en-IN"/>
          <w14:ligatures w14:val="none"/>
        </w:rPr>
        <w:t xml:space="preserve">  // Move to frame</w:t>
      </w:r>
    </w:p>
    <w:p w14:paraId="6F16E578" w14:textId="2B039A25" w:rsidR="00DD0B0A" w:rsidRDefault="00DD0B0A" w:rsidP="00DD0B0A">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DD0B0A">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proofErr w:type="gramStart"/>
      <w:r w:rsidRPr="00DD0B0A">
        <w:rPr>
          <w:rFonts w:ascii="Times New Roman" w:eastAsia="Times New Roman" w:hAnsi="Times New Roman" w:cs="Times New Roman"/>
          <w:color w:val="0D0D0D" w:themeColor="text1" w:themeTint="F2"/>
          <w:kern w:val="0"/>
          <w:sz w:val="28"/>
          <w:szCs w:val="28"/>
          <w:lang w:eastAsia="en-IN"/>
          <w14:ligatures w14:val="none"/>
        </w:rPr>
        <w:t>driver.switchTo</w:t>
      </w:r>
      <w:proofErr w:type="spellEnd"/>
      <w:proofErr w:type="gramEnd"/>
      <w:r w:rsidRPr="00DD0B0A">
        <w:rPr>
          <w:rFonts w:ascii="Times New Roman" w:eastAsia="Times New Roman" w:hAnsi="Times New Roman" w:cs="Times New Roman"/>
          <w:color w:val="0D0D0D" w:themeColor="text1" w:themeTint="F2"/>
          <w:kern w:val="0"/>
          <w:sz w:val="28"/>
          <w:szCs w:val="28"/>
          <w:lang w:eastAsia="en-IN"/>
          <w14:ligatures w14:val="none"/>
        </w:rPr>
        <w:t>().frame("Target Web element")</w:t>
      </w:r>
      <w:r w:rsidR="00D061AB">
        <w:rPr>
          <w:rFonts w:ascii="Times New Roman" w:eastAsia="Times New Roman" w:hAnsi="Times New Roman" w:cs="Times New Roman"/>
          <w:color w:val="0D0D0D" w:themeColor="text1" w:themeTint="F2"/>
          <w:kern w:val="0"/>
          <w:sz w:val="28"/>
          <w:szCs w:val="28"/>
          <w:lang w:eastAsia="en-IN"/>
          <w14:ligatures w14:val="none"/>
        </w:rPr>
        <w:t>;</w:t>
      </w:r>
    </w:p>
    <w:p w14:paraId="2AD51D4C" w14:textId="2BCD8C43" w:rsidR="00D061AB" w:rsidRPr="00F54936" w:rsidRDefault="00F65BF6" w:rsidP="00DD0B0A">
      <w:pPr>
        <w:spacing w:line="360" w:lineRule="auto"/>
        <w:rPr>
          <w:rFonts w:ascii="Times New Roman" w:eastAsia="Times New Roman" w:hAnsi="Times New Roman" w:cs="Times New Roman"/>
          <w:b/>
          <w:bCs/>
          <w:color w:val="FF0000"/>
          <w:kern w:val="0"/>
          <w:sz w:val="28"/>
          <w:szCs w:val="28"/>
          <w:lang w:eastAsia="en-IN"/>
          <w14:ligatures w14:val="none"/>
        </w:rPr>
      </w:pPr>
      <w:r w:rsidRPr="00F54936">
        <w:rPr>
          <w:rFonts w:ascii="Times New Roman" w:eastAsia="Times New Roman" w:hAnsi="Times New Roman" w:cs="Times New Roman"/>
          <w:b/>
          <w:bCs/>
          <w:color w:val="FF0000"/>
          <w:kern w:val="0"/>
          <w:sz w:val="28"/>
          <w:szCs w:val="28"/>
          <w:lang w:eastAsia="en-IN"/>
          <w14:ligatures w14:val="none"/>
        </w:rPr>
        <w:t>68.what is action class?</w:t>
      </w:r>
    </w:p>
    <w:p w14:paraId="708B5B6D" w14:textId="1F0AEF8A" w:rsidR="00F65BF6" w:rsidRDefault="00F65BF6" w:rsidP="00DD0B0A">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sidRPr="00F65BF6">
        <w:rPr>
          <w:rFonts w:ascii="Times New Roman" w:eastAsia="Times New Roman" w:hAnsi="Times New Roman" w:cs="Times New Roman"/>
          <w:b/>
          <w:bCs/>
          <w:color w:val="0D0D0D" w:themeColor="text1" w:themeTint="F2"/>
          <w:kern w:val="0"/>
          <w:sz w:val="28"/>
          <w:szCs w:val="28"/>
          <w:lang w:eastAsia="en-IN"/>
          <w14:ligatures w14:val="none"/>
        </w:rPr>
        <w:sym w:font="Wingdings" w:char="F0E0"/>
      </w:r>
      <w:r>
        <w:rPr>
          <w:rFonts w:ascii="Times New Roman" w:eastAsia="Times New Roman" w:hAnsi="Times New Roman" w:cs="Times New Roman"/>
          <w:color w:val="0D0D0D" w:themeColor="text1" w:themeTint="F2"/>
          <w:kern w:val="0"/>
          <w:sz w:val="28"/>
          <w:szCs w:val="28"/>
          <w:lang w:eastAsia="en-IN"/>
          <w14:ligatures w14:val="none"/>
        </w:rPr>
        <w:t>action class is used to handle keyboard and mouse events.</w:t>
      </w:r>
    </w:p>
    <w:p w14:paraId="29138E66" w14:textId="5380EAC6" w:rsidR="0011514A" w:rsidRDefault="0011514A" w:rsidP="00DD0B0A">
      <w:pPr>
        <w:spacing w:line="36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 You need to import </w:t>
      </w:r>
      <w:proofErr w:type="spellStart"/>
      <w:proofErr w:type="gramStart"/>
      <w:r>
        <w:rPr>
          <w:rFonts w:ascii="Arial" w:hAnsi="Arial" w:cs="Arial"/>
          <w:b/>
          <w:bCs/>
          <w:color w:val="333333"/>
          <w:sz w:val="27"/>
          <w:szCs w:val="27"/>
          <w:shd w:val="clear" w:color="auto" w:fill="FFFFFF"/>
        </w:rPr>
        <w:t>org.openqa</w:t>
      </w:r>
      <w:proofErr w:type="gramEnd"/>
      <w:r>
        <w:rPr>
          <w:rFonts w:ascii="Arial" w:hAnsi="Arial" w:cs="Arial"/>
          <w:b/>
          <w:bCs/>
          <w:color w:val="333333"/>
          <w:sz w:val="27"/>
          <w:szCs w:val="27"/>
          <w:shd w:val="clear" w:color="auto" w:fill="FFFFFF"/>
        </w:rPr>
        <w:t>.selenium.interactions.Action</w:t>
      </w:r>
      <w:r>
        <w:rPr>
          <w:rFonts w:ascii="Arial" w:hAnsi="Arial" w:cs="Arial"/>
          <w:color w:val="333333"/>
          <w:sz w:val="27"/>
          <w:szCs w:val="27"/>
          <w:shd w:val="clear" w:color="auto" w:fill="FFFFFF"/>
        </w:rPr>
        <w:t>s</w:t>
      </w:r>
      <w:proofErr w:type="spellEnd"/>
    </w:p>
    <w:p w14:paraId="1307416E" w14:textId="363B11D9" w:rsidR="0040145B" w:rsidRPr="001C1968" w:rsidRDefault="0040145B" w:rsidP="0040145B">
      <w:pPr>
        <w:spacing w:line="360" w:lineRule="auto"/>
        <w:rPr>
          <w:rFonts w:ascii="Arial" w:hAnsi="Arial" w:cs="Arial"/>
          <w:b/>
          <w:bCs/>
          <w:color w:val="FF0000"/>
          <w:sz w:val="27"/>
          <w:szCs w:val="27"/>
          <w:shd w:val="clear" w:color="auto" w:fill="FFFFFF"/>
        </w:rPr>
      </w:pPr>
      <w:r w:rsidRPr="001C1968">
        <w:rPr>
          <w:rFonts w:ascii="Arial" w:hAnsi="Arial" w:cs="Arial"/>
          <w:color w:val="FF0000"/>
          <w:sz w:val="27"/>
          <w:szCs w:val="27"/>
          <w:shd w:val="clear" w:color="auto" w:fill="FFFFFF"/>
        </w:rPr>
        <w:t>69.</w:t>
      </w:r>
      <w:r w:rsidRPr="001C1968">
        <w:rPr>
          <w:rFonts w:ascii="Arial" w:eastAsia="Times New Roman" w:hAnsi="Arial" w:cs="Arial"/>
          <w:b/>
          <w:bCs/>
          <w:color w:val="FF0000"/>
          <w:kern w:val="0"/>
          <w:sz w:val="36"/>
          <w:szCs w:val="36"/>
          <w:lang w:eastAsia="en-IN"/>
          <w14:ligatures w14:val="none"/>
        </w:rPr>
        <w:t xml:space="preserve"> </w:t>
      </w:r>
      <w:r w:rsidRPr="001C1968">
        <w:rPr>
          <w:rFonts w:ascii="Arial" w:hAnsi="Arial" w:cs="Arial"/>
          <w:b/>
          <w:bCs/>
          <w:color w:val="FF0000"/>
          <w:sz w:val="27"/>
          <w:szCs w:val="27"/>
          <w:shd w:val="clear" w:color="auto" w:fill="FFFFFF"/>
        </w:rPr>
        <w:t>What are its commands?</w:t>
      </w:r>
    </w:p>
    <w:p w14:paraId="76E21719" w14:textId="77777777" w:rsidR="00B86938" w:rsidRPr="00B86938" w:rsidRDefault="00B86938" w:rsidP="00B86938">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sidRPr="00B86938">
        <w:rPr>
          <w:rFonts w:ascii="Times New Roman" w:eastAsia="Times New Roman" w:hAnsi="Times New Roman" w:cs="Times New Roman"/>
          <w:color w:val="0D0D0D" w:themeColor="text1" w:themeTint="F2"/>
          <w:kern w:val="0"/>
          <w:sz w:val="28"/>
          <w:szCs w:val="28"/>
          <w:lang w:eastAsia="en-IN"/>
          <w14:ligatures w14:val="none"/>
        </w:rPr>
        <w:t>This class includes keyboard and mouse actions such as double click, right-click, drag &amp; drop, mouse hover, and clicking multiple elements.</w:t>
      </w:r>
    </w:p>
    <w:p w14:paraId="256CBC30" w14:textId="5B9CF472" w:rsidR="00BB242C" w:rsidRPr="00E35374" w:rsidRDefault="00BB242C" w:rsidP="00BB242C">
      <w:pPr>
        <w:pStyle w:val="Heading3"/>
        <w:shd w:val="clear" w:color="auto" w:fill="FFFFFF"/>
        <w:rPr>
          <w:rFonts w:ascii="Arial" w:eastAsia="Times New Roman" w:hAnsi="Arial" w:cs="Arial"/>
          <w:b/>
          <w:bCs/>
          <w:color w:val="FF0000"/>
          <w:kern w:val="0"/>
          <w:lang w:eastAsia="en-IN"/>
          <w14:ligatures w14:val="none"/>
        </w:rPr>
      </w:pPr>
      <w:r w:rsidRPr="00E35374">
        <w:rPr>
          <w:rFonts w:ascii="Times New Roman" w:eastAsia="Times New Roman" w:hAnsi="Times New Roman" w:cs="Times New Roman"/>
          <w:b/>
          <w:bCs/>
          <w:color w:val="FF0000"/>
          <w:kern w:val="0"/>
          <w:sz w:val="28"/>
          <w:szCs w:val="28"/>
          <w:lang w:eastAsia="en-IN"/>
          <w14:ligatures w14:val="none"/>
        </w:rPr>
        <w:t>70.</w:t>
      </w:r>
      <w:r w:rsidRPr="00E35374">
        <w:rPr>
          <w:rFonts w:ascii="Arial" w:hAnsi="Arial" w:cs="Arial"/>
          <w:color w:val="FF0000"/>
        </w:rPr>
        <w:t xml:space="preserve"> </w:t>
      </w:r>
      <w:r w:rsidRPr="00E35374">
        <w:rPr>
          <w:rFonts w:ascii="Arial" w:eastAsia="Times New Roman" w:hAnsi="Arial" w:cs="Arial"/>
          <w:b/>
          <w:bCs/>
          <w:color w:val="FF0000"/>
          <w:kern w:val="0"/>
          <w:lang w:eastAsia="en-IN"/>
          <w14:ligatures w14:val="none"/>
        </w:rPr>
        <w:t>What are the keyboard and mouse events in Selenium WebDriver?</w:t>
      </w:r>
    </w:p>
    <w:p w14:paraId="515085D7" w14:textId="77777777" w:rsidR="0066739F" w:rsidRPr="0066739F" w:rsidRDefault="0066739F" w:rsidP="0066739F">
      <w:pPr>
        <w:rPr>
          <w:lang w:eastAsia="en-IN"/>
        </w:rPr>
      </w:pPr>
    </w:p>
    <w:p w14:paraId="0083FE9E" w14:textId="77777777" w:rsidR="0066739F" w:rsidRPr="0066739F" w:rsidRDefault="0066739F" w:rsidP="0066739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roofErr w:type="spellStart"/>
      <w:r w:rsidRPr="0066739F">
        <w:rPr>
          <w:rFonts w:ascii="Times New Roman" w:eastAsia="Times New Roman" w:hAnsi="Times New Roman" w:cs="Times New Roman"/>
          <w:b/>
          <w:bCs/>
          <w:color w:val="0D0D0D" w:themeColor="text1" w:themeTint="F2"/>
          <w:kern w:val="0"/>
          <w:sz w:val="28"/>
          <w:szCs w:val="28"/>
          <w:lang w:eastAsia="en-IN"/>
          <w14:ligatures w14:val="none"/>
        </w:rPr>
        <w:t>i</w:t>
      </w:r>
      <w:proofErr w:type="spellEnd"/>
      <w:r w:rsidRPr="0066739F">
        <w:rPr>
          <w:rFonts w:ascii="Times New Roman" w:eastAsia="Times New Roman" w:hAnsi="Times New Roman" w:cs="Times New Roman"/>
          <w:b/>
          <w:bCs/>
          <w:color w:val="0D0D0D" w:themeColor="text1" w:themeTint="F2"/>
          <w:kern w:val="0"/>
          <w:sz w:val="28"/>
          <w:szCs w:val="28"/>
          <w:lang w:eastAsia="en-IN"/>
          <w14:ligatures w14:val="none"/>
        </w:rPr>
        <w:t>. Keyboard events: You can press any key of the keyboard, </w:t>
      </w:r>
    </w:p>
    <w:p w14:paraId="62CB957D" w14:textId="77777777" w:rsidR="0066739F" w:rsidRPr="0066739F" w:rsidRDefault="0066739F" w:rsidP="00315F8F">
      <w:pPr>
        <w:numPr>
          <w:ilvl w:val="0"/>
          <w:numId w:val="27"/>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r w:rsidRPr="0066739F">
        <w:rPr>
          <w:rFonts w:ascii="Times New Roman" w:eastAsia="Times New Roman" w:hAnsi="Times New Roman" w:cs="Times New Roman"/>
          <w:color w:val="0D0D0D" w:themeColor="text1" w:themeTint="F2"/>
          <w:kern w:val="0"/>
          <w:sz w:val="28"/>
          <w:szCs w:val="28"/>
          <w:lang w:eastAsia="en-IN"/>
          <w14:ligatures w14:val="none"/>
        </w:rPr>
        <w:lastRenderedPageBreak/>
        <w:t>Key Up</w:t>
      </w:r>
    </w:p>
    <w:p w14:paraId="3732CF0D" w14:textId="77777777" w:rsidR="0066739F" w:rsidRPr="0066739F" w:rsidRDefault="0066739F" w:rsidP="00315F8F">
      <w:pPr>
        <w:numPr>
          <w:ilvl w:val="0"/>
          <w:numId w:val="27"/>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r w:rsidRPr="0066739F">
        <w:rPr>
          <w:rFonts w:ascii="Times New Roman" w:eastAsia="Times New Roman" w:hAnsi="Times New Roman" w:cs="Times New Roman"/>
          <w:color w:val="0D0D0D" w:themeColor="text1" w:themeTint="F2"/>
          <w:kern w:val="0"/>
          <w:sz w:val="28"/>
          <w:szCs w:val="28"/>
          <w:lang w:eastAsia="en-IN"/>
          <w14:ligatures w14:val="none"/>
        </w:rPr>
        <w:t>Key Down</w:t>
      </w:r>
    </w:p>
    <w:p w14:paraId="333E0795" w14:textId="77777777" w:rsidR="0066739F" w:rsidRDefault="0066739F" w:rsidP="00315F8F">
      <w:pPr>
        <w:numPr>
          <w:ilvl w:val="0"/>
          <w:numId w:val="27"/>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sendKeys</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71B3C6A9" w14:textId="77777777" w:rsidR="00A34268" w:rsidRPr="0066739F" w:rsidRDefault="00A34268" w:rsidP="006F7498">
      <w:pPr>
        <w:spacing w:line="276" w:lineRule="auto"/>
        <w:ind w:left="720"/>
        <w:rPr>
          <w:rFonts w:ascii="Times New Roman" w:eastAsia="Times New Roman" w:hAnsi="Times New Roman" w:cs="Times New Roman"/>
          <w:color w:val="0D0D0D" w:themeColor="text1" w:themeTint="F2"/>
          <w:kern w:val="0"/>
          <w:sz w:val="28"/>
          <w:szCs w:val="28"/>
          <w:lang w:eastAsia="en-IN"/>
          <w14:ligatures w14:val="none"/>
        </w:rPr>
      </w:pPr>
    </w:p>
    <w:p w14:paraId="6DB59B25" w14:textId="77777777" w:rsidR="0066739F" w:rsidRPr="0066739F" w:rsidRDefault="0066739F" w:rsidP="0066739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sidRPr="0066739F">
        <w:rPr>
          <w:rFonts w:ascii="Times New Roman" w:eastAsia="Times New Roman" w:hAnsi="Times New Roman" w:cs="Times New Roman"/>
          <w:b/>
          <w:bCs/>
          <w:color w:val="0D0D0D" w:themeColor="text1" w:themeTint="F2"/>
          <w:kern w:val="0"/>
          <w:sz w:val="28"/>
          <w:szCs w:val="28"/>
          <w:lang w:eastAsia="en-IN"/>
          <w14:ligatures w14:val="none"/>
        </w:rPr>
        <w:t>ii. Mouse events:</w:t>
      </w:r>
    </w:p>
    <w:p w14:paraId="6B0DC73C"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click(</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0AA13F1D"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doubleClick</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66FEE7D1"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contextClick</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5C10242D"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clickAndHold</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7248B7B9"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dragAndDrop</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6ABD2B31"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moveToElement</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762EE1B8"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moveByOffset</w:t>
      </w:r>
      <w:proofErr w:type="spellEnd"/>
      <w:r w:rsidRPr="0066739F">
        <w:rPr>
          <w:rFonts w:ascii="Times New Roman" w:eastAsia="Times New Roman" w:hAnsi="Times New Roman" w:cs="Times New Roman"/>
          <w:color w:val="0D0D0D" w:themeColor="text1" w:themeTint="F2"/>
          <w:kern w:val="0"/>
          <w:sz w:val="28"/>
          <w:szCs w:val="28"/>
          <w:lang w:eastAsia="en-IN"/>
          <w14:ligatures w14:val="none"/>
        </w:rPr>
        <w:t>(</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x, y)</w:t>
      </w:r>
    </w:p>
    <w:p w14:paraId="7F9657C3" w14:textId="77777777" w:rsidR="0066739F" w:rsidRPr="0066739F" w:rsidRDefault="0066739F" w:rsidP="00315F8F">
      <w:pPr>
        <w:numPr>
          <w:ilvl w:val="0"/>
          <w:numId w:val="28"/>
        </w:numPr>
        <w:spacing w:line="276" w:lineRule="auto"/>
        <w:rPr>
          <w:rFonts w:ascii="Times New Roman" w:eastAsia="Times New Roman" w:hAnsi="Times New Roman" w:cs="Times New Roman"/>
          <w:color w:val="0D0D0D" w:themeColor="text1" w:themeTint="F2"/>
          <w:kern w:val="0"/>
          <w:sz w:val="28"/>
          <w:szCs w:val="28"/>
          <w:lang w:eastAsia="en-IN"/>
          <w14:ligatures w14:val="none"/>
        </w:rPr>
      </w:pPr>
      <w:proofErr w:type="gramStart"/>
      <w:r w:rsidRPr="0066739F">
        <w:rPr>
          <w:rFonts w:ascii="Times New Roman" w:eastAsia="Times New Roman" w:hAnsi="Times New Roman" w:cs="Times New Roman"/>
          <w:color w:val="0D0D0D" w:themeColor="text1" w:themeTint="F2"/>
          <w:kern w:val="0"/>
          <w:sz w:val="28"/>
          <w:szCs w:val="28"/>
          <w:lang w:eastAsia="en-IN"/>
          <w14:ligatures w14:val="none"/>
        </w:rPr>
        <w:t>release(</w:t>
      </w:r>
      <w:proofErr w:type="gramEnd"/>
      <w:r w:rsidRPr="0066739F">
        <w:rPr>
          <w:rFonts w:ascii="Times New Roman" w:eastAsia="Times New Roman" w:hAnsi="Times New Roman" w:cs="Times New Roman"/>
          <w:color w:val="0D0D0D" w:themeColor="text1" w:themeTint="F2"/>
          <w:kern w:val="0"/>
          <w:sz w:val="28"/>
          <w:szCs w:val="28"/>
          <w:lang w:eastAsia="en-IN"/>
          <w14:ligatures w14:val="none"/>
        </w:rPr>
        <w:t>)</w:t>
      </w:r>
    </w:p>
    <w:p w14:paraId="7F384644" w14:textId="577C4DE9" w:rsidR="0040145B" w:rsidRPr="00DD0B0A" w:rsidRDefault="0040145B" w:rsidP="00DD0B0A">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45742784" w14:textId="31A6E560" w:rsidR="00156DF7" w:rsidRPr="00156DF7" w:rsidRDefault="00156DF7" w:rsidP="00156DF7">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71.</w:t>
      </w:r>
      <w:r w:rsidRPr="00156DF7">
        <w:rPr>
          <w:rFonts w:ascii="Arial" w:eastAsia="Times New Roman" w:hAnsi="Arial" w:cs="Arial"/>
          <w:b/>
          <w:bCs/>
          <w:color w:val="333333"/>
          <w:kern w:val="0"/>
          <w:sz w:val="36"/>
          <w:szCs w:val="36"/>
          <w:lang w:eastAsia="en-IN"/>
          <w14:ligatures w14:val="none"/>
        </w:rPr>
        <w:t xml:space="preserve"> </w:t>
      </w:r>
      <w:r w:rsidRPr="00156DF7">
        <w:rPr>
          <w:rFonts w:ascii="Times New Roman" w:eastAsia="Times New Roman" w:hAnsi="Times New Roman" w:cs="Times New Roman"/>
          <w:b/>
          <w:bCs/>
          <w:color w:val="0D0D0D" w:themeColor="text1" w:themeTint="F2"/>
          <w:kern w:val="0"/>
          <w:sz w:val="28"/>
          <w:szCs w:val="28"/>
          <w:lang w:eastAsia="en-IN"/>
          <w14:ligatures w14:val="none"/>
        </w:rPr>
        <w:t>How do double-click and right-click in Selenium WebDriver?</w:t>
      </w:r>
    </w:p>
    <w:p w14:paraId="25D37705" w14:textId="5E88D1AE" w:rsidR="00DD0B0A" w:rsidRDefault="00156DF7"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(revise)</w:t>
      </w:r>
    </w:p>
    <w:p w14:paraId="4232ED41" w14:textId="30340086" w:rsidR="00755753" w:rsidRPr="00755753" w:rsidRDefault="00755753" w:rsidP="00755753">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72.</w:t>
      </w:r>
      <w:r w:rsidRPr="00755753">
        <w:rPr>
          <w:rFonts w:ascii="Arial" w:eastAsia="Times New Roman" w:hAnsi="Arial" w:cs="Arial"/>
          <w:b/>
          <w:bCs/>
          <w:color w:val="333333"/>
          <w:kern w:val="0"/>
          <w:sz w:val="36"/>
          <w:szCs w:val="36"/>
          <w:lang w:eastAsia="en-IN"/>
          <w14:ligatures w14:val="none"/>
        </w:rPr>
        <w:t xml:space="preserve"> </w:t>
      </w:r>
      <w:r w:rsidRPr="00755753">
        <w:rPr>
          <w:rFonts w:ascii="Times New Roman" w:eastAsia="Times New Roman" w:hAnsi="Times New Roman" w:cs="Times New Roman"/>
          <w:b/>
          <w:bCs/>
          <w:color w:val="0D0D0D" w:themeColor="text1" w:themeTint="F2"/>
          <w:kern w:val="0"/>
          <w:sz w:val="28"/>
          <w:szCs w:val="28"/>
          <w:lang w:eastAsia="en-IN"/>
          <w14:ligatures w14:val="none"/>
        </w:rPr>
        <w:t>How to drag and drop an element in Selenium?</w:t>
      </w:r>
    </w:p>
    <w:p w14:paraId="52DC01CD" w14:textId="0A947EC3" w:rsidR="00755753" w:rsidRDefault="003660B8"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Action.dragAndDrop</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spellStart"/>
      <w:proofErr w:type="gramStart"/>
      <w:r>
        <w:rPr>
          <w:rFonts w:ascii="Times New Roman" w:eastAsia="Times New Roman" w:hAnsi="Times New Roman" w:cs="Times New Roman"/>
          <w:color w:val="0D0D0D" w:themeColor="text1" w:themeTint="F2"/>
          <w:kern w:val="0"/>
          <w:sz w:val="28"/>
          <w:szCs w:val="28"/>
          <w:lang w:eastAsia="en-IN"/>
          <w14:ligatures w14:val="none"/>
        </w:rPr>
        <w:t>source,target</w:t>
      </w:r>
      <w:proofErr w:type="spellEnd"/>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270F1B89" w14:textId="56F1D968" w:rsidR="003660B8" w:rsidRDefault="003660B8"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roofErr w:type="spellStart"/>
      <w:r>
        <w:rPr>
          <w:rFonts w:ascii="Times New Roman" w:eastAsia="Times New Roman" w:hAnsi="Times New Roman" w:cs="Times New Roman"/>
          <w:color w:val="0D0D0D" w:themeColor="text1" w:themeTint="F2"/>
          <w:kern w:val="0"/>
          <w:sz w:val="28"/>
          <w:szCs w:val="28"/>
          <w:lang w:eastAsia="en-IN"/>
          <w14:ligatures w14:val="none"/>
        </w:rPr>
        <w:t>Action.build</w:t>
      </w:r>
      <w:proofErr w:type="spellEnd"/>
      <w:r>
        <w:rPr>
          <w:rFonts w:ascii="Times New Roman" w:eastAsia="Times New Roman" w:hAnsi="Times New Roman" w:cs="Times New Roman"/>
          <w:color w:val="0D0D0D" w:themeColor="text1" w:themeTint="F2"/>
          <w:kern w:val="0"/>
          <w:sz w:val="28"/>
          <w:szCs w:val="28"/>
          <w:lang w:eastAsia="en-IN"/>
          <w14:ligatures w14:val="none"/>
        </w:rPr>
        <w:t>(</w:t>
      </w:r>
      <w:proofErr w:type="gramStart"/>
      <w:r>
        <w:rPr>
          <w:rFonts w:ascii="Times New Roman" w:eastAsia="Times New Roman" w:hAnsi="Times New Roman" w:cs="Times New Roman"/>
          <w:color w:val="0D0D0D" w:themeColor="text1" w:themeTint="F2"/>
          <w:kern w:val="0"/>
          <w:sz w:val="28"/>
          <w:szCs w:val="28"/>
          <w:lang w:eastAsia="en-IN"/>
          <w14:ligatures w14:val="none"/>
        </w:rPr>
        <w:t>).perform</w:t>
      </w:r>
      <w:proofErr w:type="gramEnd"/>
      <w:r>
        <w:rPr>
          <w:rFonts w:ascii="Times New Roman" w:eastAsia="Times New Roman" w:hAnsi="Times New Roman" w:cs="Times New Roman"/>
          <w:color w:val="0D0D0D" w:themeColor="text1" w:themeTint="F2"/>
          <w:kern w:val="0"/>
          <w:sz w:val="28"/>
          <w:szCs w:val="28"/>
          <w:lang w:eastAsia="en-IN"/>
          <w14:ligatures w14:val="none"/>
        </w:rPr>
        <w:t>();</w:t>
      </w:r>
    </w:p>
    <w:p w14:paraId="40979D0D" w14:textId="42F362ED" w:rsidR="00747E82" w:rsidRDefault="00747E82" w:rsidP="00B36F2F">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73.</w:t>
      </w:r>
      <w:r>
        <w:rPr>
          <w:rFonts w:ascii="Times New Roman" w:eastAsia="Times New Roman" w:hAnsi="Times New Roman" w:cs="Times New Roman"/>
          <w:b/>
          <w:bCs/>
          <w:color w:val="0D0D0D" w:themeColor="text1" w:themeTint="F2"/>
          <w:kern w:val="0"/>
          <w:sz w:val="28"/>
          <w:szCs w:val="28"/>
          <w:lang w:eastAsia="en-IN"/>
          <w14:ligatures w14:val="none"/>
        </w:rPr>
        <w:t>benefits of Actions class?</w:t>
      </w:r>
    </w:p>
    <w:p w14:paraId="05C0BDDC" w14:textId="72DC3B86" w:rsidR="00747E82" w:rsidRPr="00211D98" w:rsidRDefault="00211D98" w:rsidP="00747E82">
      <w:pPr>
        <w:pStyle w:val="ListParagraph"/>
        <w:numPr>
          <w:ilvl w:val="0"/>
          <w:numId w:val="29"/>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Support keyboard and mouse </w:t>
      </w:r>
      <w:r w:rsidR="00851972">
        <w:rPr>
          <w:rFonts w:ascii="Times New Roman" w:eastAsia="Times New Roman" w:hAnsi="Times New Roman" w:cs="Times New Roman"/>
          <w:color w:val="0D0D0D" w:themeColor="text1" w:themeTint="F2"/>
          <w:kern w:val="0"/>
          <w:sz w:val="28"/>
          <w:szCs w:val="28"/>
          <w:lang w:eastAsia="en-IN"/>
          <w14:ligatures w14:val="none"/>
        </w:rPr>
        <w:t>actions</w:t>
      </w:r>
    </w:p>
    <w:p w14:paraId="32068E9A" w14:textId="237352C7" w:rsidR="00211D98" w:rsidRPr="00211D98" w:rsidRDefault="00211D98" w:rsidP="00747E82">
      <w:pPr>
        <w:pStyle w:val="ListParagraph"/>
        <w:numPr>
          <w:ilvl w:val="0"/>
          <w:numId w:val="29"/>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Enhanced user interactions</w:t>
      </w:r>
    </w:p>
    <w:p w14:paraId="7075C9FA" w14:textId="4A6CC2CC" w:rsidR="00211D98" w:rsidRPr="00C86684" w:rsidRDefault="00211D98" w:rsidP="00747E82">
      <w:pPr>
        <w:pStyle w:val="ListParagraph"/>
        <w:numPr>
          <w:ilvl w:val="0"/>
          <w:numId w:val="29"/>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Cross-browser capability</w:t>
      </w:r>
    </w:p>
    <w:p w14:paraId="5D05F682" w14:textId="1FE7B10A" w:rsidR="00C86684" w:rsidRPr="000D0DE2" w:rsidRDefault="00C86684" w:rsidP="00747E82">
      <w:pPr>
        <w:pStyle w:val="ListParagraph"/>
        <w:numPr>
          <w:ilvl w:val="0"/>
          <w:numId w:val="29"/>
        </w:num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Integration with explicit wait</w:t>
      </w:r>
    </w:p>
    <w:p w14:paraId="45C2B852" w14:textId="2B00A451" w:rsidR="000D0DE2" w:rsidRDefault="000D0DE2" w:rsidP="000D0DE2">
      <w:pPr>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74.</w:t>
      </w:r>
      <w:r w:rsidR="00BB349D">
        <w:rPr>
          <w:rFonts w:ascii="Times New Roman" w:eastAsia="Times New Roman" w:hAnsi="Times New Roman" w:cs="Times New Roman"/>
          <w:b/>
          <w:bCs/>
          <w:color w:val="0D0D0D" w:themeColor="text1" w:themeTint="F2"/>
          <w:kern w:val="0"/>
          <w:sz w:val="28"/>
          <w:szCs w:val="28"/>
          <w:lang w:eastAsia="en-IN"/>
          <w14:ligatures w14:val="none"/>
        </w:rPr>
        <w:t xml:space="preserve">what is </w:t>
      </w:r>
      <w:proofErr w:type="spellStart"/>
      <w:r w:rsidR="00BB349D">
        <w:rPr>
          <w:rFonts w:ascii="Times New Roman" w:eastAsia="Times New Roman" w:hAnsi="Times New Roman" w:cs="Times New Roman"/>
          <w:b/>
          <w:bCs/>
          <w:color w:val="0D0D0D" w:themeColor="text1" w:themeTint="F2"/>
          <w:kern w:val="0"/>
          <w:sz w:val="28"/>
          <w:szCs w:val="28"/>
          <w:lang w:eastAsia="en-IN"/>
          <w14:ligatures w14:val="none"/>
        </w:rPr>
        <w:t>javascript</w:t>
      </w:r>
      <w:proofErr w:type="spellEnd"/>
      <w:r w:rsidR="00BB349D">
        <w:rPr>
          <w:rFonts w:ascii="Times New Roman" w:eastAsia="Times New Roman" w:hAnsi="Times New Roman" w:cs="Times New Roman"/>
          <w:b/>
          <w:bCs/>
          <w:color w:val="0D0D0D" w:themeColor="text1" w:themeTint="F2"/>
          <w:kern w:val="0"/>
          <w:sz w:val="28"/>
          <w:szCs w:val="28"/>
          <w:lang w:eastAsia="en-IN"/>
          <w14:ligatures w14:val="none"/>
        </w:rPr>
        <w:t>?</w:t>
      </w:r>
    </w:p>
    <w:p w14:paraId="3DD29777" w14:textId="5B0DBAFC" w:rsidR="00BB349D" w:rsidRDefault="00BB349D" w:rsidP="000D0DE2">
      <w:pPr>
        <w:spacing w:line="360" w:lineRule="auto"/>
        <w:rPr>
          <w:rFonts w:ascii="Times New Roman" w:hAnsi="Times New Roman" w:cs="Times New Roman"/>
          <w:sz w:val="28"/>
          <w:szCs w:val="28"/>
        </w:rPr>
      </w:pPr>
      <w:r w:rsidRPr="00BB349D">
        <w:rPr>
          <w:rFonts w:ascii="Times New Roman" w:eastAsia="Times New Roman" w:hAnsi="Times New Roman" w:cs="Times New Roman"/>
          <w:color w:val="0D0D0D" w:themeColor="text1" w:themeTint="F2"/>
          <w:kern w:val="0"/>
          <w:sz w:val="28"/>
          <w:szCs w:val="28"/>
          <w:lang w:eastAsia="en-IN"/>
          <w14:ligatures w14:val="none"/>
        </w:rPr>
        <w:lastRenderedPageBreak/>
        <w:sym w:font="Wingdings" w:char="F0E0"/>
      </w:r>
      <w:r w:rsidRPr="00BB349D">
        <w:rPr>
          <w:rFonts w:ascii="Times New Roman" w:eastAsia="Times New Roman" w:hAnsi="Times New Roman" w:cs="Times New Roman"/>
          <w:b/>
          <w:bCs/>
          <w:color w:val="0D0D0D" w:themeColor="text1" w:themeTint="F2"/>
          <w:kern w:val="0"/>
          <w:sz w:val="28"/>
          <w:szCs w:val="28"/>
          <w:lang w:eastAsia="en-IN"/>
          <w14:ligatures w14:val="none"/>
        </w:rPr>
        <w:t>it is</w:t>
      </w:r>
      <w:r w:rsidRPr="00BB349D">
        <w:rPr>
          <w:rFonts w:ascii="Times New Roman" w:hAnsi="Times New Roman" w:cs="Times New Roman"/>
          <w:sz w:val="28"/>
          <w:szCs w:val="28"/>
        </w:rPr>
        <w:t xml:space="preserve"> a </w:t>
      </w:r>
      <w:proofErr w:type="gramStart"/>
      <w:r w:rsidRPr="00BB349D">
        <w:rPr>
          <w:rFonts w:ascii="Times New Roman" w:hAnsi="Times New Roman" w:cs="Times New Roman"/>
          <w:sz w:val="28"/>
          <w:szCs w:val="28"/>
        </w:rPr>
        <w:t xml:space="preserve">front </w:t>
      </w:r>
      <w:r>
        <w:rPr>
          <w:rFonts w:ascii="Times New Roman" w:hAnsi="Times New Roman" w:cs="Times New Roman"/>
          <w:sz w:val="28"/>
          <w:szCs w:val="28"/>
        </w:rPr>
        <w:t>end</w:t>
      </w:r>
      <w:proofErr w:type="gramEnd"/>
      <w:r>
        <w:rPr>
          <w:rFonts w:ascii="Times New Roman" w:hAnsi="Times New Roman" w:cs="Times New Roman"/>
          <w:sz w:val="28"/>
          <w:szCs w:val="28"/>
        </w:rPr>
        <w:t xml:space="preserve"> programming language, </w:t>
      </w:r>
      <w:r>
        <w:rPr>
          <w:rFonts w:ascii="Times New Roman" w:hAnsi="Times New Roman" w:cs="Times New Roman"/>
          <w:sz w:val="28"/>
          <w:szCs w:val="28"/>
        </w:rPr>
        <w:br/>
      </w:r>
      <w:r w:rsidRPr="00BB349D">
        <w:rPr>
          <w:rFonts w:ascii="Times New Roman" w:hAnsi="Times New Roman" w:cs="Times New Roman"/>
          <w:sz w:val="28"/>
          <w:szCs w:val="28"/>
        </w:rPr>
        <w:sym w:font="Wingdings" w:char="F0E0"/>
      </w:r>
      <w:r>
        <w:rPr>
          <w:rFonts w:ascii="Times New Roman" w:hAnsi="Times New Roman" w:cs="Times New Roman"/>
          <w:sz w:val="28"/>
          <w:szCs w:val="28"/>
        </w:rPr>
        <w:t xml:space="preserve">it is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intermediate </w:t>
      </w:r>
      <w:r w:rsidR="00A31AC7">
        <w:rPr>
          <w:rFonts w:ascii="Times New Roman" w:hAnsi="Times New Roman" w:cs="Times New Roman"/>
          <w:sz w:val="28"/>
          <w:szCs w:val="28"/>
        </w:rPr>
        <w:t>web browser of convert our program.</w:t>
      </w:r>
    </w:p>
    <w:p w14:paraId="5AFFA777" w14:textId="77777777" w:rsidR="00A31AC7" w:rsidRDefault="00A31AC7" w:rsidP="000D0DE2">
      <w:pPr>
        <w:spacing w:line="360" w:lineRule="auto"/>
        <w:rPr>
          <w:rFonts w:ascii="Times New Roman" w:hAnsi="Times New Roman" w:cs="Times New Roman"/>
          <w:sz w:val="28"/>
          <w:szCs w:val="28"/>
        </w:rPr>
      </w:pPr>
    </w:p>
    <w:p w14:paraId="1D00E866" w14:textId="3F599689" w:rsidR="00A31AC7" w:rsidRDefault="00A31AC7" w:rsidP="000D0DE2">
      <w:pPr>
        <w:spacing w:line="360" w:lineRule="auto"/>
        <w:rPr>
          <w:rFonts w:ascii="Times New Roman" w:hAnsi="Times New Roman" w:cs="Times New Roman"/>
          <w:b/>
          <w:bCs/>
          <w:sz w:val="28"/>
          <w:szCs w:val="28"/>
        </w:rPr>
      </w:pPr>
      <w:r>
        <w:rPr>
          <w:rFonts w:ascii="Times New Roman" w:hAnsi="Times New Roman" w:cs="Times New Roman"/>
          <w:sz w:val="28"/>
          <w:szCs w:val="28"/>
        </w:rPr>
        <w:t>75.</w:t>
      </w:r>
      <w:r w:rsidR="00292DF2">
        <w:rPr>
          <w:rFonts w:ascii="Times New Roman" w:hAnsi="Times New Roman" w:cs="Times New Roman"/>
          <w:b/>
          <w:bCs/>
          <w:sz w:val="28"/>
          <w:szCs w:val="28"/>
        </w:rPr>
        <w:t xml:space="preserve">what is </w:t>
      </w:r>
      <w:proofErr w:type="spellStart"/>
      <w:r w:rsidR="00292DF2">
        <w:rPr>
          <w:rFonts w:ascii="Times New Roman" w:hAnsi="Times New Roman" w:cs="Times New Roman"/>
          <w:b/>
          <w:bCs/>
          <w:sz w:val="28"/>
          <w:szCs w:val="28"/>
        </w:rPr>
        <w:t>javascript</w:t>
      </w:r>
      <w:proofErr w:type="spellEnd"/>
      <w:r w:rsidR="00292DF2">
        <w:rPr>
          <w:rFonts w:ascii="Times New Roman" w:hAnsi="Times New Roman" w:cs="Times New Roman"/>
          <w:b/>
          <w:bCs/>
          <w:sz w:val="28"/>
          <w:szCs w:val="28"/>
        </w:rPr>
        <w:t xml:space="preserve"> executor?</w:t>
      </w:r>
    </w:p>
    <w:p w14:paraId="32DF5674" w14:textId="11D7C91E" w:rsidR="00292DF2" w:rsidRDefault="00292DF2" w:rsidP="000D0DE2">
      <w:pPr>
        <w:spacing w:line="360" w:lineRule="auto"/>
        <w:rPr>
          <w:rFonts w:ascii="Times New Roman" w:hAnsi="Times New Roman" w:cs="Times New Roman"/>
          <w:sz w:val="28"/>
          <w:szCs w:val="28"/>
        </w:rPr>
      </w:pPr>
      <w:r w:rsidRPr="00292DF2">
        <w:rPr>
          <w:rFonts w:ascii="Times New Roman" w:hAnsi="Times New Roman" w:cs="Times New Roman"/>
          <w:b/>
          <w:bCs/>
          <w:sz w:val="28"/>
          <w:szCs w:val="28"/>
        </w:rPr>
        <w:sym w:font="Wingdings" w:char="F0E0"/>
      </w:r>
      <w:proofErr w:type="spellStart"/>
      <w:r w:rsidRPr="00292DF2">
        <w:rPr>
          <w:rFonts w:ascii="Times New Roman" w:hAnsi="Times New Roman" w:cs="Times New Roman"/>
          <w:sz w:val="28"/>
          <w:szCs w:val="28"/>
        </w:rPr>
        <w:t>javascript</w:t>
      </w:r>
      <w:proofErr w:type="spellEnd"/>
      <w:r w:rsidRPr="00292DF2">
        <w:rPr>
          <w:rFonts w:ascii="Times New Roman" w:hAnsi="Times New Roman" w:cs="Times New Roman"/>
          <w:sz w:val="28"/>
          <w:szCs w:val="28"/>
        </w:rPr>
        <w:t xml:space="preserve"> executor is u</w:t>
      </w:r>
      <w:r>
        <w:rPr>
          <w:rFonts w:ascii="Times New Roman" w:hAnsi="Times New Roman" w:cs="Times New Roman"/>
          <w:sz w:val="28"/>
          <w:szCs w:val="28"/>
        </w:rPr>
        <w:t xml:space="preserve">sed to execute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commands in </w:t>
      </w:r>
      <w:proofErr w:type="gramStart"/>
      <w:r>
        <w:rPr>
          <w:rFonts w:ascii="Times New Roman" w:hAnsi="Times New Roman" w:cs="Times New Roman"/>
          <w:sz w:val="28"/>
          <w:szCs w:val="28"/>
        </w:rPr>
        <w:t>sel</w:t>
      </w:r>
      <w:r w:rsidR="00110B9B">
        <w:rPr>
          <w:rFonts w:ascii="Times New Roman" w:hAnsi="Times New Roman" w:cs="Times New Roman"/>
          <w:sz w:val="28"/>
          <w:szCs w:val="28"/>
        </w:rPr>
        <w:t>enium</w:t>
      </w:r>
      <w:proofErr w:type="gramEnd"/>
    </w:p>
    <w:p w14:paraId="4880D990" w14:textId="06CBC5A7" w:rsidR="00110B9B" w:rsidRDefault="00110B9B" w:rsidP="000D0DE2">
      <w:pPr>
        <w:spacing w:line="360" w:lineRule="auto"/>
        <w:rPr>
          <w:rFonts w:ascii="Times New Roman" w:hAnsi="Times New Roman" w:cs="Times New Roman"/>
          <w:sz w:val="28"/>
          <w:szCs w:val="28"/>
        </w:rPr>
      </w:pPr>
      <w:r w:rsidRPr="00110B9B">
        <w:rPr>
          <w:rFonts w:ascii="Times New Roman" w:hAnsi="Times New Roman" w:cs="Times New Roman"/>
          <w:sz w:val="28"/>
          <w:szCs w:val="28"/>
        </w:rPr>
        <w:sym w:font="Wingdings" w:char="F0E0"/>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an </w:t>
      </w:r>
      <w:proofErr w:type="gramStart"/>
      <w:r>
        <w:rPr>
          <w:rFonts w:ascii="Times New Roman" w:hAnsi="Times New Roman" w:cs="Times New Roman"/>
          <w:sz w:val="28"/>
          <w:szCs w:val="28"/>
        </w:rPr>
        <w:t>interface ,</w:t>
      </w:r>
      <w:proofErr w:type="gramEnd"/>
      <w:r>
        <w:rPr>
          <w:rFonts w:ascii="Times New Roman" w:hAnsi="Times New Roman" w:cs="Times New Roman"/>
          <w:sz w:val="28"/>
          <w:szCs w:val="28"/>
        </w:rPr>
        <w:t xml:space="preserve"> it is used to perform some actions</w:t>
      </w:r>
    </w:p>
    <w:p w14:paraId="4AEB548E" w14:textId="20DA60D0" w:rsidR="00986EF6" w:rsidRDefault="00986EF6" w:rsidP="000D0DE2">
      <w:pPr>
        <w:spacing w:line="360" w:lineRule="auto"/>
        <w:rPr>
          <w:rFonts w:ascii="Times New Roman" w:hAnsi="Times New Roman" w:cs="Times New Roman"/>
          <w:b/>
          <w:bCs/>
          <w:sz w:val="28"/>
          <w:szCs w:val="28"/>
        </w:rPr>
      </w:pPr>
      <w:proofErr w:type="gramStart"/>
      <w:r>
        <w:rPr>
          <w:rFonts w:ascii="Times New Roman" w:hAnsi="Times New Roman" w:cs="Times New Roman"/>
          <w:sz w:val="28"/>
          <w:szCs w:val="28"/>
        </w:rPr>
        <w:t>76.</w:t>
      </w:r>
      <w:r>
        <w:rPr>
          <w:rFonts w:ascii="Times New Roman" w:hAnsi="Times New Roman" w:cs="Times New Roman"/>
          <w:b/>
          <w:bCs/>
          <w:sz w:val="28"/>
          <w:szCs w:val="28"/>
        </w:rPr>
        <w:t>why</w:t>
      </w:r>
      <w:proofErr w:type="gramEnd"/>
      <w:r>
        <w:rPr>
          <w:rFonts w:ascii="Times New Roman" w:hAnsi="Times New Roman" w:cs="Times New Roman"/>
          <w:b/>
          <w:bCs/>
          <w:sz w:val="28"/>
          <w:szCs w:val="28"/>
        </w:rPr>
        <w:t xml:space="preserve"> we use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executor?</w:t>
      </w:r>
    </w:p>
    <w:p w14:paraId="244D9333" w14:textId="200C9B51" w:rsidR="00986EF6" w:rsidRDefault="00986EF6" w:rsidP="000D0DE2">
      <w:pPr>
        <w:spacing w:line="360" w:lineRule="auto"/>
        <w:rPr>
          <w:rFonts w:ascii="Times New Roman" w:hAnsi="Times New Roman" w:cs="Times New Roman"/>
          <w:sz w:val="28"/>
          <w:szCs w:val="28"/>
        </w:rPr>
      </w:pPr>
      <w:r w:rsidRPr="00986EF6">
        <w:rPr>
          <w:rFonts w:ascii="Times New Roman" w:hAnsi="Times New Roman" w:cs="Times New Roman"/>
          <w:b/>
          <w:bCs/>
          <w:sz w:val="28"/>
          <w:szCs w:val="28"/>
        </w:rPr>
        <w:sym w:font="Wingdings" w:char="F0E0"/>
      </w:r>
      <w:r>
        <w:rPr>
          <w:rFonts w:ascii="Times New Roman" w:hAnsi="Times New Roman" w:cs="Times New Roman"/>
          <w:sz w:val="28"/>
          <w:szCs w:val="28"/>
        </w:rPr>
        <w:t xml:space="preserve">we don’t have any readymade methods in selenium to perform scroll </w:t>
      </w:r>
      <w:proofErr w:type="spellStart"/>
      <w:proofErr w:type="gramStart"/>
      <w:r>
        <w:rPr>
          <w:rFonts w:ascii="Times New Roman" w:hAnsi="Times New Roman" w:cs="Times New Roman"/>
          <w:sz w:val="28"/>
          <w:szCs w:val="28"/>
        </w:rPr>
        <w:t>down,up</w:t>
      </w:r>
      <w:proofErr w:type="spellEnd"/>
      <w:proofErr w:type="gramEnd"/>
      <w:r w:rsidR="00670B0E">
        <w:rPr>
          <w:rFonts w:ascii="Times New Roman" w:hAnsi="Times New Roman" w:cs="Times New Roman"/>
          <w:sz w:val="28"/>
          <w:szCs w:val="28"/>
        </w:rPr>
        <w:t xml:space="preserve"> actions, so we use </w:t>
      </w:r>
      <w:proofErr w:type="spellStart"/>
      <w:r w:rsidR="00670B0E">
        <w:rPr>
          <w:rFonts w:ascii="Times New Roman" w:hAnsi="Times New Roman" w:cs="Times New Roman"/>
          <w:sz w:val="28"/>
          <w:szCs w:val="28"/>
        </w:rPr>
        <w:t>javascript</w:t>
      </w:r>
      <w:proofErr w:type="spellEnd"/>
      <w:r w:rsidR="00670B0E">
        <w:rPr>
          <w:rFonts w:ascii="Times New Roman" w:hAnsi="Times New Roman" w:cs="Times New Roman"/>
          <w:sz w:val="28"/>
          <w:szCs w:val="28"/>
        </w:rPr>
        <w:t xml:space="preserve"> executor to perform these actions.</w:t>
      </w:r>
    </w:p>
    <w:p w14:paraId="33DD8661" w14:textId="322A2EBE" w:rsidR="005545BE" w:rsidRPr="005545BE" w:rsidRDefault="005545BE" w:rsidP="000D0DE2">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Javascriptexecutor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js</w:t>
      </w:r>
      <w:proofErr w:type="spellEnd"/>
      <w:proofErr w:type="gramStart"/>
      <w:r>
        <w:rPr>
          <w:rFonts w:ascii="Times New Roman" w:hAnsi="Times New Roman" w:cs="Times New Roman"/>
          <w:sz w:val="28"/>
          <w:szCs w:val="28"/>
        </w:rPr>
        <w:t>=(</w:t>
      </w:r>
      <w:r w:rsidRPr="005545BE">
        <w:rPr>
          <w:rFonts w:ascii="Times New Roman" w:hAnsi="Times New Roman" w:cs="Times New Roman"/>
          <w:sz w:val="28"/>
          <w:szCs w:val="28"/>
        </w:rPr>
        <w:t xml:space="preserve"> </w:t>
      </w:r>
      <w:proofErr w:type="spellStart"/>
      <w:r>
        <w:rPr>
          <w:rFonts w:ascii="Times New Roman" w:hAnsi="Times New Roman" w:cs="Times New Roman"/>
          <w:sz w:val="28"/>
          <w:szCs w:val="28"/>
        </w:rPr>
        <w:t>Javascriptexecutor</w:t>
      </w:r>
      <w:proofErr w:type="spellEnd"/>
      <w:proofErr w:type="gramEnd"/>
      <w:r>
        <w:rPr>
          <w:rFonts w:ascii="Times New Roman" w:hAnsi="Times New Roman" w:cs="Times New Roman"/>
          <w:sz w:val="28"/>
          <w:szCs w:val="28"/>
        </w:rPr>
        <w:t>)driver;</w:t>
      </w:r>
    </w:p>
    <w:p w14:paraId="5605A0AF" w14:textId="0DC0F0D9" w:rsidR="00DD643F" w:rsidRDefault="00DD643F" w:rsidP="000D0DE2">
      <w:pPr>
        <w:spacing w:line="360" w:lineRule="auto"/>
        <w:rPr>
          <w:rFonts w:ascii="Times New Roman" w:hAnsi="Times New Roman" w:cs="Times New Roman"/>
          <w:b/>
          <w:bCs/>
          <w:sz w:val="28"/>
          <w:szCs w:val="28"/>
        </w:rPr>
      </w:pPr>
      <w:r>
        <w:rPr>
          <w:rFonts w:ascii="Times New Roman" w:hAnsi="Times New Roman" w:cs="Times New Roman"/>
          <w:sz w:val="28"/>
          <w:szCs w:val="28"/>
        </w:rPr>
        <w:t>77.</w:t>
      </w:r>
      <w:r w:rsidR="00F97BAF">
        <w:rPr>
          <w:rFonts w:ascii="Times New Roman" w:hAnsi="Times New Roman" w:cs="Times New Roman"/>
          <w:b/>
          <w:bCs/>
          <w:sz w:val="28"/>
          <w:szCs w:val="28"/>
        </w:rPr>
        <w:t xml:space="preserve">what are all the methods in </w:t>
      </w:r>
      <w:proofErr w:type="spellStart"/>
      <w:r w:rsidR="00F97BAF">
        <w:rPr>
          <w:rFonts w:ascii="Times New Roman" w:hAnsi="Times New Roman" w:cs="Times New Roman"/>
          <w:b/>
          <w:bCs/>
          <w:sz w:val="28"/>
          <w:szCs w:val="28"/>
        </w:rPr>
        <w:t>javascript</w:t>
      </w:r>
      <w:proofErr w:type="spellEnd"/>
      <w:r w:rsidR="00F97BAF">
        <w:rPr>
          <w:rFonts w:ascii="Times New Roman" w:hAnsi="Times New Roman" w:cs="Times New Roman"/>
          <w:b/>
          <w:bCs/>
          <w:sz w:val="28"/>
          <w:szCs w:val="28"/>
        </w:rPr>
        <w:t xml:space="preserve"> executor?</w:t>
      </w:r>
    </w:p>
    <w:p w14:paraId="7E82705E" w14:textId="26935F3F" w:rsidR="00F97BAF" w:rsidRDefault="005545BE" w:rsidP="005545BE">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Vertical </w:t>
      </w:r>
      <w:proofErr w:type="spellStart"/>
      <w:r>
        <w:rPr>
          <w:rFonts w:ascii="Times New Roman" w:hAnsi="Times New Roman" w:cs="Times New Roman"/>
          <w:b/>
          <w:bCs/>
          <w:sz w:val="28"/>
          <w:szCs w:val="28"/>
        </w:rPr>
        <w:t>Scrolldown</w:t>
      </w:r>
      <w:proofErr w:type="spellEnd"/>
    </w:p>
    <w:p w14:paraId="26A62C1D" w14:textId="53B95F8B" w:rsidR="00543784" w:rsidRDefault="00543784" w:rsidP="00543784">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js.executeScript</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window.scrollTo</w:t>
      </w:r>
      <w:proofErr w:type="spellEnd"/>
      <w:r>
        <w:rPr>
          <w:rFonts w:ascii="Times New Roman" w:hAnsi="Times New Roman" w:cs="Times New Roman"/>
          <w:sz w:val="28"/>
          <w:szCs w:val="28"/>
        </w:rPr>
        <w:t>(0,1000)</w:t>
      </w:r>
      <w:r w:rsidR="005E52E5">
        <w:rPr>
          <w:rFonts w:ascii="Times New Roman" w:hAnsi="Times New Roman" w:cs="Times New Roman"/>
          <w:sz w:val="28"/>
          <w:szCs w:val="28"/>
        </w:rPr>
        <w:t>;”);</w:t>
      </w:r>
    </w:p>
    <w:p w14:paraId="703CF1E0" w14:textId="001BE8AD" w:rsidR="005E52E5" w:rsidRPr="00051075" w:rsidRDefault="005E52E5" w:rsidP="005E52E5">
      <w:pPr>
        <w:pStyle w:val="ListParagraph"/>
        <w:numPr>
          <w:ilvl w:val="0"/>
          <w:numId w:val="30"/>
        </w:numPr>
        <w:spacing w:line="360" w:lineRule="auto"/>
        <w:rPr>
          <w:rFonts w:ascii="Times New Roman" w:hAnsi="Times New Roman" w:cs="Times New Roman"/>
          <w:b/>
          <w:bCs/>
          <w:sz w:val="28"/>
          <w:szCs w:val="28"/>
        </w:rPr>
      </w:pPr>
      <w:r w:rsidRPr="00051075">
        <w:rPr>
          <w:rFonts w:ascii="Times New Roman" w:hAnsi="Times New Roman" w:cs="Times New Roman"/>
          <w:b/>
          <w:bCs/>
          <w:sz w:val="28"/>
          <w:szCs w:val="28"/>
        </w:rPr>
        <w:t xml:space="preserve">Vertical </w:t>
      </w:r>
      <w:proofErr w:type="spellStart"/>
      <w:r w:rsidRPr="00051075">
        <w:rPr>
          <w:rFonts w:ascii="Times New Roman" w:hAnsi="Times New Roman" w:cs="Times New Roman"/>
          <w:b/>
          <w:bCs/>
          <w:sz w:val="28"/>
          <w:szCs w:val="28"/>
        </w:rPr>
        <w:t>scrollUp</w:t>
      </w:r>
      <w:proofErr w:type="spellEnd"/>
    </w:p>
    <w:p w14:paraId="78965163" w14:textId="223E8DF3" w:rsidR="00A763B4" w:rsidRPr="00BA14C3" w:rsidRDefault="00A763B4" w:rsidP="00F02A96">
      <w:pPr>
        <w:pStyle w:val="ListParagraph"/>
        <w:spacing w:line="360" w:lineRule="auto"/>
        <w:rPr>
          <w:rFonts w:ascii="Times New Roman" w:hAnsi="Times New Roman" w:cs="Times New Roman"/>
          <w:sz w:val="28"/>
          <w:szCs w:val="28"/>
        </w:rPr>
      </w:pPr>
      <w:proofErr w:type="spellStart"/>
      <w:proofErr w:type="gramStart"/>
      <w:r w:rsidRPr="00A763B4">
        <w:rPr>
          <w:rFonts w:ascii="Times New Roman" w:hAnsi="Times New Roman" w:cs="Times New Roman"/>
          <w:sz w:val="28"/>
          <w:szCs w:val="28"/>
        </w:rPr>
        <w:t>js.executeScript</w:t>
      </w:r>
      <w:proofErr w:type="spellEnd"/>
      <w:proofErr w:type="gramEnd"/>
      <w:r w:rsidRPr="00A763B4">
        <w:rPr>
          <w:rFonts w:ascii="Times New Roman" w:hAnsi="Times New Roman" w:cs="Times New Roman"/>
          <w:sz w:val="28"/>
          <w:szCs w:val="28"/>
        </w:rPr>
        <w:t>(“</w:t>
      </w:r>
      <w:proofErr w:type="spellStart"/>
      <w:r w:rsidRPr="00A763B4">
        <w:rPr>
          <w:rFonts w:ascii="Times New Roman" w:hAnsi="Times New Roman" w:cs="Times New Roman"/>
          <w:sz w:val="28"/>
          <w:szCs w:val="28"/>
        </w:rPr>
        <w:t>window.scrollTo</w:t>
      </w:r>
      <w:proofErr w:type="spellEnd"/>
      <w:r w:rsidRPr="00A763B4">
        <w:rPr>
          <w:rFonts w:ascii="Times New Roman" w:hAnsi="Times New Roman" w:cs="Times New Roman"/>
          <w:sz w:val="28"/>
          <w:szCs w:val="28"/>
        </w:rPr>
        <w:t>(0,</w:t>
      </w:r>
      <w:r>
        <w:rPr>
          <w:rFonts w:ascii="Times New Roman" w:hAnsi="Times New Roman" w:cs="Times New Roman"/>
          <w:sz w:val="28"/>
          <w:szCs w:val="28"/>
        </w:rPr>
        <w:t>-500</w:t>
      </w:r>
      <w:r w:rsidRPr="00A763B4">
        <w:rPr>
          <w:rFonts w:ascii="Times New Roman" w:hAnsi="Times New Roman" w:cs="Times New Roman"/>
          <w:sz w:val="28"/>
          <w:szCs w:val="28"/>
        </w:rPr>
        <w:t>);”);</w:t>
      </w:r>
    </w:p>
    <w:p w14:paraId="7DA217D9" w14:textId="72C3641E" w:rsidR="005E52E5" w:rsidRPr="00051075" w:rsidRDefault="005E52E5" w:rsidP="005E52E5">
      <w:pPr>
        <w:pStyle w:val="ListParagraph"/>
        <w:numPr>
          <w:ilvl w:val="0"/>
          <w:numId w:val="30"/>
        </w:numPr>
        <w:spacing w:line="360" w:lineRule="auto"/>
        <w:rPr>
          <w:rFonts w:ascii="Times New Roman" w:hAnsi="Times New Roman" w:cs="Times New Roman"/>
          <w:b/>
          <w:bCs/>
          <w:sz w:val="28"/>
          <w:szCs w:val="28"/>
        </w:rPr>
      </w:pPr>
      <w:r w:rsidRPr="00051075">
        <w:rPr>
          <w:rFonts w:ascii="Times New Roman" w:hAnsi="Times New Roman" w:cs="Times New Roman"/>
          <w:b/>
          <w:bCs/>
          <w:sz w:val="28"/>
          <w:szCs w:val="28"/>
        </w:rPr>
        <w:t xml:space="preserve">Get </w:t>
      </w:r>
      <w:proofErr w:type="spellStart"/>
      <w:r w:rsidRPr="00051075">
        <w:rPr>
          <w:rFonts w:ascii="Times New Roman" w:hAnsi="Times New Roman" w:cs="Times New Roman"/>
          <w:b/>
          <w:bCs/>
          <w:sz w:val="28"/>
          <w:szCs w:val="28"/>
        </w:rPr>
        <w:t>titile</w:t>
      </w:r>
      <w:proofErr w:type="spellEnd"/>
      <w:r w:rsidRPr="00051075">
        <w:rPr>
          <w:rFonts w:ascii="Times New Roman" w:hAnsi="Times New Roman" w:cs="Times New Roman"/>
          <w:b/>
          <w:bCs/>
          <w:sz w:val="28"/>
          <w:szCs w:val="28"/>
        </w:rPr>
        <w:t xml:space="preserve"> of the </w:t>
      </w:r>
      <w:proofErr w:type="gramStart"/>
      <w:r w:rsidRPr="00051075">
        <w:rPr>
          <w:rFonts w:ascii="Times New Roman" w:hAnsi="Times New Roman" w:cs="Times New Roman"/>
          <w:b/>
          <w:bCs/>
          <w:sz w:val="28"/>
          <w:szCs w:val="28"/>
        </w:rPr>
        <w:t>page</w:t>
      </w:r>
      <w:proofErr w:type="gramEnd"/>
    </w:p>
    <w:p w14:paraId="0A627D57" w14:textId="6CFF48B8" w:rsidR="00BA14C3" w:rsidRDefault="00BA14C3" w:rsidP="00BA14C3">
      <w:pPr>
        <w:pStyle w:val="ListParagraph"/>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Syso</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js.executeScript</w:t>
      </w:r>
      <w:proofErr w:type="spellEnd"/>
      <w:r>
        <w:rPr>
          <w:rFonts w:ascii="Times New Roman" w:hAnsi="Times New Roman" w:cs="Times New Roman"/>
          <w:sz w:val="28"/>
          <w:szCs w:val="28"/>
        </w:rPr>
        <w:t xml:space="preserve">(“return </w:t>
      </w:r>
      <w:proofErr w:type="spellStart"/>
      <w:r>
        <w:rPr>
          <w:rFonts w:ascii="Times New Roman" w:hAnsi="Times New Roman" w:cs="Times New Roman"/>
          <w:sz w:val="28"/>
          <w:szCs w:val="28"/>
        </w:rPr>
        <w:t>document.title</w:t>
      </w:r>
      <w:proofErr w:type="spellEnd"/>
      <w:r w:rsidR="00D90F56">
        <w:rPr>
          <w:rFonts w:ascii="Times New Roman" w:hAnsi="Times New Roman" w:cs="Times New Roman"/>
          <w:sz w:val="28"/>
          <w:szCs w:val="28"/>
        </w:rPr>
        <w:t>;”));</w:t>
      </w:r>
    </w:p>
    <w:p w14:paraId="0097A8CD" w14:textId="64C8602F" w:rsidR="005E52E5" w:rsidRPr="00051075" w:rsidRDefault="00C2532F" w:rsidP="005E52E5">
      <w:pPr>
        <w:pStyle w:val="ListParagraph"/>
        <w:numPr>
          <w:ilvl w:val="0"/>
          <w:numId w:val="30"/>
        </w:numPr>
        <w:spacing w:line="360" w:lineRule="auto"/>
        <w:rPr>
          <w:rFonts w:ascii="Times New Roman" w:hAnsi="Times New Roman" w:cs="Times New Roman"/>
          <w:b/>
          <w:bCs/>
          <w:sz w:val="28"/>
          <w:szCs w:val="28"/>
        </w:rPr>
      </w:pPr>
      <w:r w:rsidRPr="00051075">
        <w:rPr>
          <w:rFonts w:ascii="Times New Roman" w:hAnsi="Times New Roman" w:cs="Times New Roman"/>
          <w:b/>
          <w:bCs/>
          <w:sz w:val="28"/>
          <w:szCs w:val="28"/>
        </w:rPr>
        <w:t xml:space="preserve">Scroll down to the bottom of the </w:t>
      </w:r>
      <w:proofErr w:type="gramStart"/>
      <w:r w:rsidRPr="00051075">
        <w:rPr>
          <w:rFonts w:ascii="Times New Roman" w:hAnsi="Times New Roman" w:cs="Times New Roman"/>
          <w:b/>
          <w:bCs/>
          <w:sz w:val="28"/>
          <w:szCs w:val="28"/>
        </w:rPr>
        <w:t>page</w:t>
      </w:r>
      <w:proofErr w:type="gramEnd"/>
    </w:p>
    <w:p w14:paraId="2DE66D3D" w14:textId="4CC9F872" w:rsidR="00F02A96" w:rsidRPr="00F02A96" w:rsidRDefault="00F02A96" w:rsidP="002524BD">
      <w:pPr>
        <w:pStyle w:val="ListParagraph"/>
        <w:spacing w:line="360" w:lineRule="auto"/>
        <w:rPr>
          <w:rFonts w:ascii="Times New Roman" w:hAnsi="Times New Roman" w:cs="Times New Roman"/>
          <w:sz w:val="28"/>
          <w:szCs w:val="28"/>
        </w:rPr>
      </w:pPr>
      <w:proofErr w:type="gramStart"/>
      <w:r w:rsidRPr="00A763B4">
        <w:rPr>
          <w:rFonts w:ascii="Times New Roman" w:hAnsi="Times New Roman" w:cs="Times New Roman"/>
          <w:sz w:val="28"/>
          <w:szCs w:val="28"/>
        </w:rPr>
        <w:t>js.executeScript</w:t>
      </w:r>
      <w:proofErr w:type="gramEnd"/>
      <w:r w:rsidRPr="00A763B4">
        <w:rPr>
          <w:rFonts w:ascii="Times New Roman" w:hAnsi="Times New Roman" w:cs="Times New Roman"/>
          <w:sz w:val="28"/>
          <w:szCs w:val="28"/>
        </w:rPr>
        <w:t>(“window.scrollTo(0,</w:t>
      </w:r>
      <w:r>
        <w:rPr>
          <w:rFonts w:ascii="Times New Roman" w:hAnsi="Times New Roman" w:cs="Times New Roman"/>
          <w:sz w:val="28"/>
          <w:szCs w:val="28"/>
        </w:rPr>
        <w:t>document.body.scrollHeight</w:t>
      </w:r>
      <w:r w:rsidRPr="00A763B4">
        <w:rPr>
          <w:rFonts w:ascii="Times New Roman" w:hAnsi="Times New Roman" w:cs="Times New Roman"/>
          <w:sz w:val="28"/>
          <w:szCs w:val="28"/>
        </w:rPr>
        <w:t>);”);</w:t>
      </w:r>
    </w:p>
    <w:p w14:paraId="17D95B23" w14:textId="49225D2F" w:rsidR="00C2532F" w:rsidRPr="00051075" w:rsidRDefault="00C2532F" w:rsidP="005E52E5">
      <w:pPr>
        <w:pStyle w:val="ListParagraph"/>
        <w:numPr>
          <w:ilvl w:val="0"/>
          <w:numId w:val="30"/>
        </w:numPr>
        <w:spacing w:line="360" w:lineRule="auto"/>
        <w:rPr>
          <w:rFonts w:ascii="Times New Roman" w:hAnsi="Times New Roman" w:cs="Times New Roman"/>
          <w:b/>
          <w:bCs/>
          <w:sz w:val="28"/>
          <w:szCs w:val="28"/>
        </w:rPr>
      </w:pPr>
      <w:r w:rsidRPr="00051075">
        <w:rPr>
          <w:rFonts w:ascii="Times New Roman" w:hAnsi="Times New Roman" w:cs="Times New Roman"/>
          <w:b/>
          <w:bCs/>
          <w:sz w:val="28"/>
          <w:szCs w:val="28"/>
        </w:rPr>
        <w:t xml:space="preserve">Scroll up to the top of the </w:t>
      </w:r>
      <w:proofErr w:type="gramStart"/>
      <w:r w:rsidRPr="00051075">
        <w:rPr>
          <w:rFonts w:ascii="Times New Roman" w:hAnsi="Times New Roman" w:cs="Times New Roman"/>
          <w:b/>
          <w:bCs/>
          <w:sz w:val="28"/>
          <w:szCs w:val="28"/>
        </w:rPr>
        <w:t>page</w:t>
      </w:r>
      <w:proofErr w:type="gramEnd"/>
    </w:p>
    <w:p w14:paraId="05617504" w14:textId="19CC0CFB" w:rsidR="004B3419" w:rsidRPr="003C330E" w:rsidRDefault="004B3419" w:rsidP="003C330E">
      <w:pPr>
        <w:pStyle w:val="ListParagraph"/>
        <w:spacing w:line="360" w:lineRule="auto"/>
        <w:rPr>
          <w:rFonts w:ascii="Times New Roman" w:hAnsi="Times New Roman" w:cs="Times New Roman"/>
          <w:sz w:val="28"/>
          <w:szCs w:val="28"/>
        </w:rPr>
      </w:pPr>
      <w:proofErr w:type="spellStart"/>
      <w:proofErr w:type="gramStart"/>
      <w:r w:rsidRPr="00A763B4">
        <w:rPr>
          <w:rFonts w:ascii="Times New Roman" w:hAnsi="Times New Roman" w:cs="Times New Roman"/>
          <w:sz w:val="28"/>
          <w:szCs w:val="28"/>
        </w:rPr>
        <w:t>js.executeScript</w:t>
      </w:r>
      <w:proofErr w:type="spellEnd"/>
      <w:proofErr w:type="gramEnd"/>
      <w:r w:rsidRPr="00A763B4">
        <w:rPr>
          <w:rFonts w:ascii="Times New Roman" w:hAnsi="Times New Roman" w:cs="Times New Roman"/>
          <w:sz w:val="28"/>
          <w:szCs w:val="28"/>
        </w:rPr>
        <w:t>(“</w:t>
      </w:r>
      <w:proofErr w:type="spellStart"/>
      <w:r w:rsidRPr="00A763B4">
        <w:rPr>
          <w:rFonts w:ascii="Times New Roman" w:hAnsi="Times New Roman" w:cs="Times New Roman"/>
          <w:sz w:val="28"/>
          <w:szCs w:val="28"/>
        </w:rPr>
        <w:t>window.scrollTo</w:t>
      </w:r>
      <w:proofErr w:type="spellEnd"/>
      <w:r w:rsidRPr="00A763B4">
        <w:rPr>
          <w:rFonts w:ascii="Times New Roman" w:hAnsi="Times New Roman" w:cs="Times New Roman"/>
          <w:sz w:val="28"/>
          <w:szCs w:val="28"/>
        </w:rPr>
        <w:t>(0,</w:t>
      </w:r>
      <w:r>
        <w:rPr>
          <w:rFonts w:ascii="Times New Roman" w:hAnsi="Times New Roman" w:cs="Times New Roman"/>
          <w:sz w:val="28"/>
          <w:szCs w:val="28"/>
        </w:rPr>
        <w:t>0</w:t>
      </w:r>
      <w:r w:rsidRPr="00A763B4">
        <w:rPr>
          <w:rFonts w:ascii="Times New Roman" w:hAnsi="Times New Roman" w:cs="Times New Roman"/>
          <w:sz w:val="28"/>
          <w:szCs w:val="28"/>
        </w:rPr>
        <w:t>);”);</w:t>
      </w:r>
    </w:p>
    <w:p w14:paraId="116D2CA0" w14:textId="5200166A" w:rsidR="00C2532F" w:rsidRPr="00051075" w:rsidRDefault="000B5DAD" w:rsidP="005E52E5">
      <w:pPr>
        <w:pStyle w:val="ListParagraph"/>
        <w:numPr>
          <w:ilvl w:val="0"/>
          <w:numId w:val="30"/>
        </w:numPr>
        <w:spacing w:line="360" w:lineRule="auto"/>
        <w:rPr>
          <w:rFonts w:ascii="Times New Roman" w:hAnsi="Times New Roman" w:cs="Times New Roman"/>
          <w:b/>
          <w:bCs/>
          <w:sz w:val="28"/>
          <w:szCs w:val="28"/>
        </w:rPr>
      </w:pPr>
      <w:r w:rsidRPr="00051075">
        <w:rPr>
          <w:rFonts w:ascii="Times New Roman" w:hAnsi="Times New Roman" w:cs="Times New Roman"/>
          <w:b/>
          <w:bCs/>
          <w:sz w:val="28"/>
          <w:szCs w:val="28"/>
        </w:rPr>
        <w:t xml:space="preserve">Scroll into view of </w:t>
      </w:r>
      <w:proofErr w:type="spellStart"/>
      <w:proofErr w:type="gramStart"/>
      <w:r w:rsidRPr="00051075">
        <w:rPr>
          <w:rFonts w:ascii="Times New Roman" w:hAnsi="Times New Roman" w:cs="Times New Roman"/>
          <w:b/>
          <w:bCs/>
          <w:sz w:val="28"/>
          <w:szCs w:val="28"/>
        </w:rPr>
        <w:t>webelement</w:t>
      </w:r>
      <w:proofErr w:type="spellEnd"/>
      <w:proofErr w:type="gramEnd"/>
    </w:p>
    <w:p w14:paraId="5F76E16C" w14:textId="77777777" w:rsidR="00B13CB5" w:rsidRPr="00B13CB5" w:rsidRDefault="00B13CB5" w:rsidP="00B13CB5">
      <w:pPr>
        <w:pStyle w:val="ListParagraph"/>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B13CB5">
        <w:rPr>
          <w:rFonts w:ascii="Courier New" w:eastAsia="Times New Roman" w:hAnsi="Courier New" w:cs="Courier New"/>
          <w:color w:val="000000"/>
          <w:kern w:val="0"/>
          <w:sz w:val="28"/>
          <w:szCs w:val="28"/>
          <w:lang w:eastAsia="en-IN"/>
          <w14:ligatures w14:val="none"/>
        </w:rPr>
        <w:t>WebElement</w:t>
      </w:r>
      <w:proofErr w:type="spellEnd"/>
      <w:r w:rsidRPr="00B13CB5">
        <w:rPr>
          <w:rFonts w:ascii="Courier New" w:eastAsia="Times New Roman" w:hAnsi="Courier New" w:cs="Courier New"/>
          <w:color w:val="000000"/>
          <w:kern w:val="0"/>
          <w:sz w:val="28"/>
          <w:szCs w:val="28"/>
          <w:lang w:eastAsia="en-IN"/>
          <w14:ligatures w14:val="none"/>
        </w:rPr>
        <w:t xml:space="preserve"> </w:t>
      </w:r>
      <w:proofErr w:type="spellStart"/>
      <w:r w:rsidRPr="00B13CB5">
        <w:rPr>
          <w:rFonts w:ascii="Courier New" w:eastAsia="Times New Roman" w:hAnsi="Courier New" w:cs="Courier New"/>
          <w:color w:val="6A3E3E"/>
          <w:kern w:val="0"/>
          <w:sz w:val="28"/>
          <w:szCs w:val="28"/>
          <w:lang w:eastAsia="en-IN"/>
          <w14:ligatures w14:val="none"/>
        </w:rPr>
        <w:t>footerText</w:t>
      </w:r>
      <w:proofErr w:type="spellEnd"/>
      <w:r w:rsidRPr="00B13CB5">
        <w:rPr>
          <w:rFonts w:ascii="Courier New" w:eastAsia="Times New Roman" w:hAnsi="Courier New" w:cs="Courier New"/>
          <w:color w:val="000000"/>
          <w:kern w:val="0"/>
          <w:sz w:val="28"/>
          <w:szCs w:val="28"/>
          <w:lang w:eastAsia="en-IN"/>
          <w14:ligatures w14:val="none"/>
        </w:rPr>
        <w:t xml:space="preserve">= </w:t>
      </w:r>
      <w:proofErr w:type="spellStart"/>
      <w:proofErr w:type="gramStart"/>
      <w:r w:rsidRPr="00B13CB5">
        <w:rPr>
          <w:rFonts w:ascii="Courier New" w:eastAsia="Times New Roman" w:hAnsi="Courier New" w:cs="Courier New"/>
          <w:i/>
          <w:iCs/>
          <w:color w:val="0000C0"/>
          <w:kern w:val="0"/>
          <w:sz w:val="28"/>
          <w:szCs w:val="28"/>
          <w:lang w:eastAsia="en-IN"/>
          <w14:ligatures w14:val="none"/>
        </w:rPr>
        <w:t>driver</w:t>
      </w:r>
      <w:r w:rsidRPr="00B13CB5">
        <w:rPr>
          <w:rFonts w:ascii="Courier New" w:eastAsia="Times New Roman" w:hAnsi="Courier New" w:cs="Courier New"/>
          <w:color w:val="000000"/>
          <w:kern w:val="0"/>
          <w:sz w:val="28"/>
          <w:szCs w:val="28"/>
          <w:lang w:eastAsia="en-IN"/>
          <w14:ligatures w14:val="none"/>
        </w:rPr>
        <w:t>.findElement</w:t>
      </w:r>
      <w:proofErr w:type="spellEnd"/>
      <w:proofErr w:type="gramEnd"/>
      <w:r w:rsidRPr="00B13CB5">
        <w:rPr>
          <w:rFonts w:ascii="Courier New" w:eastAsia="Times New Roman" w:hAnsi="Courier New" w:cs="Courier New"/>
          <w:color w:val="000000"/>
          <w:kern w:val="0"/>
          <w:sz w:val="28"/>
          <w:szCs w:val="28"/>
          <w:lang w:eastAsia="en-IN"/>
          <w14:ligatures w14:val="none"/>
        </w:rPr>
        <w:t>(</w:t>
      </w:r>
      <w:proofErr w:type="spellStart"/>
      <w:r w:rsidRPr="00B13CB5">
        <w:rPr>
          <w:rFonts w:ascii="Courier New" w:eastAsia="Times New Roman" w:hAnsi="Courier New" w:cs="Courier New"/>
          <w:color w:val="000000"/>
          <w:kern w:val="0"/>
          <w:sz w:val="28"/>
          <w:szCs w:val="28"/>
          <w:lang w:eastAsia="en-IN"/>
          <w14:ligatures w14:val="none"/>
        </w:rPr>
        <w:t>By.</w:t>
      </w:r>
      <w:r w:rsidRPr="00B13CB5">
        <w:rPr>
          <w:rFonts w:ascii="Courier New" w:eastAsia="Times New Roman" w:hAnsi="Courier New" w:cs="Courier New"/>
          <w:i/>
          <w:iCs/>
          <w:color w:val="000000"/>
          <w:kern w:val="0"/>
          <w:sz w:val="28"/>
          <w:szCs w:val="28"/>
          <w:lang w:eastAsia="en-IN"/>
          <w14:ligatures w14:val="none"/>
        </w:rPr>
        <w:t>xpath</w:t>
      </w:r>
      <w:proofErr w:type="spellEnd"/>
      <w:r w:rsidRPr="00B13CB5">
        <w:rPr>
          <w:rFonts w:ascii="Courier New" w:eastAsia="Times New Roman" w:hAnsi="Courier New" w:cs="Courier New"/>
          <w:color w:val="000000"/>
          <w:kern w:val="0"/>
          <w:sz w:val="28"/>
          <w:szCs w:val="28"/>
          <w:lang w:eastAsia="en-IN"/>
          <w14:ligatures w14:val="none"/>
        </w:rPr>
        <w:t>(</w:t>
      </w:r>
      <w:r w:rsidRPr="00B13CB5">
        <w:rPr>
          <w:rFonts w:ascii="Courier New" w:eastAsia="Times New Roman" w:hAnsi="Courier New" w:cs="Courier New"/>
          <w:color w:val="2A00FF"/>
          <w:kern w:val="0"/>
          <w:sz w:val="28"/>
          <w:szCs w:val="28"/>
          <w:lang w:eastAsia="en-IN"/>
          <w14:ligatures w14:val="none"/>
        </w:rPr>
        <w:t>"//strong[text()='</w:t>
      </w:r>
      <w:proofErr w:type="spellStart"/>
      <w:r w:rsidRPr="00B13CB5">
        <w:rPr>
          <w:rFonts w:ascii="Courier New" w:eastAsia="Times New Roman" w:hAnsi="Courier New" w:cs="Courier New"/>
          <w:color w:val="2A00FF"/>
          <w:kern w:val="0"/>
          <w:sz w:val="28"/>
          <w:szCs w:val="28"/>
          <w:lang w:eastAsia="en-IN"/>
          <w14:ligatures w14:val="none"/>
        </w:rPr>
        <w:t>GreenKart</w:t>
      </w:r>
      <w:proofErr w:type="spellEnd"/>
      <w:r w:rsidRPr="00B13CB5">
        <w:rPr>
          <w:rFonts w:ascii="Courier New" w:eastAsia="Times New Roman" w:hAnsi="Courier New" w:cs="Courier New"/>
          <w:color w:val="2A00FF"/>
          <w:kern w:val="0"/>
          <w:sz w:val="28"/>
          <w:szCs w:val="28"/>
          <w:lang w:eastAsia="en-IN"/>
          <w14:ligatures w14:val="none"/>
        </w:rPr>
        <w:t>']"</w:t>
      </w:r>
      <w:r w:rsidRPr="00B13CB5">
        <w:rPr>
          <w:rFonts w:ascii="Courier New" w:eastAsia="Times New Roman" w:hAnsi="Courier New" w:cs="Courier New"/>
          <w:color w:val="000000"/>
          <w:kern w:val="0"/>
          <w:sz w:val="28"/>
          <w:szCs w:val="28"/>
          <w:lang w:eastAsia="en-IN"/>
          <w14:ligatures w14:val="none"/>
        </w:rPr>
        <w:t>));</w:t>
      </w:r>
    </w:p>
    <w:p w14:paraId="6EB2E2D8" w14:textId="77777777" w:rsidR="00B13CB5" w:rsidRPr="00B13CB5" w:rsidRDefault="00B13CB5" w:rsidP="00B13CB5">
      <w:pPr>
        <w:pStyle w:val="ListParagraph"/>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B13CB5">
        <w:rPr>
          <w:rFonts w:ascii="Courier New" w:eastAsia="Times New Roman" w:hAnsi="Courier New" w:cs="Courier New"/>
          <w:color w:val="000000"/>
          <w:kern w:val="0"/>
          <w:sz w:val="28"/>
          <w:szCs w:val="28"/>
          <w:lang w:eastAsia="en-IN"/>
          <w14:ligatures w14:val="none"/>
        </w:rPr>
        <w:lastRenderedPageBreak/>
        <w:tab/>
      </w:r>
      <w:r w:rsidRPr="00B13CB5">
        <w:rPr>
          <w:rFonts w:ascii="Courier New" w:eastAsia="Times New Roman" w:hAnsi="Courier New" w:cs="Courier New"/>
          <w:color w:val="000000"/>
          <w:kern w:val="0"/>
          <w:sz w:val="28"/>
          <w:szCs w:val="28"/>
          <w:lang w:eastAsia="en-IN"/>
          <w14:ligatures w14:val="none"/>
        </w:rPr>
        <w:tab/>
      </w:r>
      <w:proofErr w:type="spellStart"/>
      <w:proofErr w:type="gramStart"/>
      <w:r w:rsidRPr="00B13CB5">
        <w:rPr>
          <w:rFonts w:ascii="Courier New" w:eastAsia="Times New Roman" w:hAnsi="Courier New" w:cs="Courier New"/>
          <w:color w:val="6A3E3E"/>
          <w:kern w:val="0"/>
          <w:sz w:val="28"/>
          <w:szCs w:val="28"/>
          <w:lang w:eastAsia="en-IN"/>
          <w14:ligatures w14:val="none"/>
        </w:rPr>
        <w:t>js</w:t>
      </w:r>
      <w:r w:rsidRPr="00B13CB5">
        <w:rPr>
          <w:rFonts w:ascii="Courier New" w:eastAsia="Times New Roman" w:hAnsi="Courier New" w:cs="Courier New"/>
          <w:color w:val="000000"/>
          <w:kern w:val="0"/>
          <w:sz w:val="28"/>
          <w:szCs w:val="28"/>
          <w:lang w:eastAsia="en-IN"/>
          <w14:ligatures w14:val="none"/>
        </w:rPr>
        <w:t>.executeScript</w:t>
      </w:r>
      <w:proofErr w:type="spellEnd"/>
      <w:proofErr w:type="gramEnd"/>
      <w:r w:rsidRPr="00B13CB5">
        <w:rPr>
          <w:rFonts w:ascii="Courier New" w:eastAsia="Times New Roman" w:hAnsi="Courier New" w:cs="Courier New"/>
          <w:color w:val="000000"/>
          <w:kern w:val="0"/>
          <w:sz w:val="28"/>
          <w:szCs w:val="28"/>
          <w:lang w:eastAsia="en-IN"/>
          <w14:ligatures w14:val="none"/>
        </w:rPr>
        <w:t>(</w:t>
      </w:r>
      <w:r w:rsidRPr="00B13CB5">
        <w:rPr>
          <w:rFonts w:ascii="Courier New" w:eastAsia="Times New Roman" w:hAnsi="Courier New" w:cs="Courier New"/>
          <w:color w:val="2A00FF"/>
          <w:kern w:val="0"/>
          <w:sz w:val="28"/>
          <w:szCs w:val="28"/>
          <w:lang w:eastAsia="en-IN"/>
          <w14:ligatures w14:val="none"/>
        </w:rPr>
        <w:t>"arguments[0].</w:t>
      </w:r>
      <w:proofErr w:type="spellStart"/>
      <w:r w:rsidRPr="00B13CB5">
        <w:rPr>
          <w:rFonts w:ascii="Courier New" w:eastAsia="Times New Roman" w:hAnsi="Courier New" w:cs="Courier New"/>
          <w:color w:val="2A00FF"/>
          <w:kern w:val="0"/>
          <w:sz w:val="28"/>
          <w:szCs w:val="28"/>
          <w:lang w:eastAsia="en-IN"/>
          <w14:ligatures w14:val="none"/>
        </w:rPr>
        <w:t>scrollIntoView</w:t>
      </w:r>
      <w:proofErr w:type="spellEnd"/>
      <w:r w:rsidRPr="00B13CB5">
        <w:rPr>
          <w:rFonts w:ascii="Courier New" w:eastAsia="Times New Roman" w:hAnsi="Courier New" w:cs="Courier New"/>
          <w:color w:val="2A00FF"/>
          <w:kern w:val="0"/>
          <w:sz w:val="28"/>
          <w:szCs w:val="28"/>
          <w:lang w:eastAsia="en-IN"/>
          <w14:ligatures w14:val="none"/>
        </w:rPr>
        <w:t>(true);"</w:t>
      </w:r>
      <w:r w:rsidRPr="00B13CB5">
        <w:rPr>
          <w:rFonts w:ascii="Courier New" w:eastAsia="Times New Roman" w:hAnsi="Courier New" w:cs="Courier New"/>
          <w:color w:val="000000"/>
          <w:kern w:val="0"/>
          <w:sz w:val="28"/>
          <w:szCs w:val="28"/>
          <w:lang w:eastAsia="en-IN"/>
          <w14:ligatures w14:val="none"/>
        </w:rPr>
        <w:t xml:space="preserve">, </w:t>
      </w:r>
      <w:proofErr w:type="spellStart"/>
      <w:r w:rsidRPr="00B13CB5">
        <w:rPr>
          <w:rFonts w:ascii="Courier New" w:eastAsia="Times New Roman" w:hAnsi="Courier New" w:cs="Courier New"/>
          <w:color w:val="6A3E3E"/>
          <w:kern w:val="0"/>
          <w:sz w:val="28"/>
          <w:szCs w:val="28"/>
          <w:lang w:eastAsia="en-IN"/>
          <w14:ligatures w14:val="none"/>
        </w:rPr>
        <w:t>footerText</w:t>
      </w:r>
      <w:proofErr w:type="spellEnd"/>
      <w:r w:rsidRPr="00B13CB5">
        <w:rPr>
          <w:rFonts w:ascii="Courier New" w:eastAsia="Times New Roman" w:hAnsi="Courier New" w:cs="Courier New"/>
          <w:color w:val="000000"/>
          <w:kern w:val="0"/>
          <w:sz w:val="28"/>
          <w:szCs w:val="28"/>
          <w:lang w:eastAsia="en-IN"/>
          <w14:ligatures w14:val="none"/>
        </w:rPr>
        <w:t>);</w:t>
      </w:r>
    </w:p>
    <w:p w14:paraId="22369D50" w14:textId="77777777" w:rsidR="00B13CB5" w:rsidRDefault="00B13CB5" w:rsidP="00B13CB5">
      <w:pPr>
        <w:pStyle w:val="ListParagraph"/>
        <w:spacing w:line="360" w:lineRule="auto"/>
        <w:rPr>
          <w:rFonts w:ascii="Times New Roman" w:hAnsi="Times New Roman" w:cs="Times New Roman"/>
          <w:sz w:val="28"/>
          <w:szCs w:val="28"/>
        </w:rPr>
      </w:pPr>
    </w:p>
    <w:p w14:paraId="68DD6E38" w14:textId="77777777" w:rsidR="00093AC1" w:rsidRDefault="00093AC1" w:rsidP="00B13CB5">
      <w:pPr>
        <w:pStyle w:val="ListParagraph"/>
        <w:spacing w:line="360" w:lineRule="auto"/>
        <w:rPr>
          <w:rFonts w:ascii="Times New Roman" w:hAnsi="Times New Roman" w:cs="Times New Roman"/>
          <w:sz w:val="28"/>
          <w:szCs w:val="28"/>
        </w:rPr>
      </w:pPr>
    </w:p>
    <w:p w14:paraId="7EE4F4A4" w14:textId="77777777" w:rsidR="00093AC1" w:rsidRDefault="00093AC1" w:rsidP="00B13CB5">
      <w:pPr>
        <w:pStyle w:val="ListParagraph"/>
        <w:spacing w:line="360" w:lineRule="auto"/>
        <w:rPr>
          <w:rFonts w:ascii="Times New Roman" w:hAnsi="Times New Roman" w:cs="Times New Roman"/>
          <w:sz w:val="28"/>
          <w:szCs w:val="28"/>
        </w:rPr>
      </w:pPr>
    </w:p>
    <w:p w14:paraId="6CD5B417" w14:textId="183D6BCD" w:rsidR="00246909" w:rsidRDefault="00093AC1" w:rsidP="00246909">
      <w:pPr>
        <w:spacing w:line="360" w:lineRule="auto"/>
        <w:rPr>
          <w:rFonts w:ascii="Times New Roman" w:hAnsi="Times New Roman" w:cs="Times New Roman"/>
          <w:b/>
          <w:bCs/>
          <w:sz w:val="28"/>
          <w:szCs w:val="28"/>
        </w:rPr>
      </w:pPr>
      <w:r w:rsidRPr="00246909">
        <w:rPr>
          <w:rFonts w:ascii="Times New Roman" w:hAnsi="Times New Roman" w:cs="Times New Roman"/>
          <w:b/>
          <w:bCs/>
          <w:sz w:val="28"/>
          <w:szCs w:val="28"/>
        </w:rPr>
        <w:t>78.</w:t>
      </w:r>
      <w:r w:rsidR="00246909" w:rsidRPr="00246909">
        <w:rPr>
          <w:rFonts w:ascii="Times New Roman" w:eastAsia="Times New Roman" w:hAnsi="Times New Roman" w:cs="Times New Roman"/>
          <w:b/>
          <w:bCs/>
          <w:color w:val="3F7F5F"/>
          <w:kern w:val="0"/>
          <w:sz w:val="28"/>
          <w:szCs w:val="28"/>
          <w:lang w:eastAsia="en-IN"/>
          <w14:ligatures w14:val="none"/>
        </w:rPr>
        <w:t xml:space="preserve"> how to </w:t>
      </w:r>
      <w:r w:rsidR="00246909" w:rsidRPr="00246909">
        <w:rPr>
          <w:rFonts w:ascii="Times New Roman" w:hAnsi="Times New Roman" w:cs="Times New Roman"/>
          <w:b/>
          <w:bCs/>
          <w:sz w:val="28"/>
          <w:szCs w:val="28"/>
        </w:rPr>
        <w:t xml:space="preserve">Pass value to a text box without using </w:t>
      </w:r>
      <w:proofErr w:type="spellStart"/>
      <w:proofErr w:type="gramStart"/>
      <w:r w:rsidR="00246909" w:rsidRPr="00246909">
        <w:rPr>
          <w:rFonts w:ascii="Times New Roman" w:hAnsi="Times New Roman" w:cs="Times New Roman"/>
          <w:b/>
          <w:bCs/>
          <w:sz w:val="28"/>
          <w:szCs w:val="28"/>
          <w:u w:val="single"/>
        </w:rPr>
        <w:t>sendkeys</w:t>
      </w:r>
      <w:proofErr w:type="spellEnd"/>
      <w:r w:rsidR="00246909" w:rsidRPr="00246909">
        <w:rPr>
          <w:rFonts w:ascii="Times New Roman" w:hAnsi="Times New Roman" w:cs="Times New Roman"/>
          <w:b/>
          <w:bCs/>
          <w:sz w:val="28"/>
          <w:szCs w:val="28"/>
        </w:rPr>
        <w:t>(</w:t>
      </w:r>
      <w:proofErr w:type="gramEnd"/>
      <w:r w:rsidR="00246909" w:rsidRPr="00246909">
        <w:rPr>
          <w:rFonts w:ascii="Times New Roman" w:hAnsi="Times New Roman" w:cs="Times New Roman"/>
          <w:b/>
          <w:bCs/>
          <w:sz w:val="28"/>
          <w:szCs w:val="28"/>
        </w:rPr>
        <w:t>)</w:t>
      </w:r>
      <w:r w:rsidR="00246909">
        <w:rPr>
          <w:rFonts w:ascii="Times New Roman" w:hAnsi="Times New Roman" w:cs="Times New Roman"/>
          <w:b/>
          <w:bCs/>
          <w:sz w:val="28"/>
          <w:szCs w:val="28"/>
        </w:rPr>
        <w:t xml:space="preserve"> in </w:t>
      </w:r>
      <w:proofErr w:type="spellStart"/>
      <w:r w:rsidR="00A96F4A">
        <w:rPr>
          <w:rFonts w:ascii="Times New Roman" w:hAnsi="Times New Roman" w:cs="Times New Roman"/>
          <w:b/>
          <w:bCs/>
          <w:sz w:val="28"/>
          <w:szCs w:val="28"/>
        </w:rPr>
        <w:t>javascript</w:t>
      </w:r>
      <w:proofErr w:type="spellEnd"/>
      <w:r w:rsidR="00A96F4A">
        <w:rPr>
          <w:rFonts w:ascii="Times New Roman" w:hAnsi="Times New Roman" w:cs="Times New Roman"/>
          <w:b/>
          <w:bCs/>
          <w:sz w:val="28"/>
          <w:szCs w:val="28"/>
        </w:rPr>
        <w:t xml:space="preserve"> executor?</w:t>
      </w:r>
    </w:p>
    <w:p w14:paraId="5DF6CEA5" w14:textId="77777777" w:rsidR="00D36560" w:rsidRPr="00D36560" w:rsidRDefault="00D36560" w:rsidP="00D36560">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D36560">
        <w:rPr>
          <w:rFonts w:ascii="Courier New" w:eastAsia="Times New Roman" w:hAnsi="Courier New" w:cs="Courier New"/>
          <w:color w:val="000000"/>
          <w:kern w:val="0"/>
          <w:sz w:val="28"/>
          <w:szCs w:val="28"/>
          <w:lang w:eastAsia="en-IN"/>
          <w14:ligatures w14:val="none"/>
        </w:rPr>
        <w:t>WebElement</w:t>
      </w:r>
      <w:proofErr w:type="spellEnd"/>
      <w:r w:rsidRPr="00D36560">
        <w:rPr>
          <w:rFonts w:ascii="Courier New" w:eastAsia="Times New Roman" w:hAnsi="Courier New" w:cs="Courier New"/>
          <w:color w:val="000000"/>
          <w:kern w:val="0"/>
          <w:sz w:val="28"/>
          <w:szCs w:val="28"/>
          <w:lang w:eastAsia="en-IN"/>
          <w14:ligatures w14:val="none"/>
        </w:rPr>
        <w:t xml:space="preserve"> </w:t>
      </w:r>
      <w:proofErr w:type="spellStart"/>
      <w:r w:rsidRPr="00D36560">
        <w:rPr>
          <w:rFonts w:ascii="Courier New" w:eastAsia="Times New Roman" w:hAnsi="Courier New" w:cs="Courier New"/>
          <w:color w:val="6A3E3E"/>
          <w:kern w:val="0"/>
          <w:sz w:val="28"/>
          <w:szCs w:val="28"/>
          <w:lang w:eastAsia="en-IN"/>
          <w14:ligatures w14:val="none"/>
        </w:rPr>
        <w:t>searchText</w:t>
      </w:r>
      <w:proofErr w:type="spellEnd"/>
      <w:r w:rsidRPr="00D36560">
        <w:rPr>
          <w:rFonts w:ascii="Courier New" w:eastAsia="Times New Roman" w:hAnsi="Courier New" w:cs="Courier New"/>
          <w:color w:val="000000"/>
          <w:kern w:val="0"/>
          <w:sz w:val="28"/>
          <w:szCs w:val="28"/>
          <w:lang w:eastAsia="en-IN"/>
          <w14:ligatures w14:val="none"/>
        </w:rPr>
        <w:t>=</w:t>
      </w:r>
      <w:proofErr w:type="spellStart"/>
      <w:r w:rsidRPr="00D36560">
        <w:rPr>
          <w:rFonts w:ascii="Courier New" w:eastAsia="Times New Roman" w:hAnsi="Courier New" w:cs="Courier New"/>
          <w:i/>
          <w:iCs/>
          <w:color w:val="0000C0"/>
          <w:kern w:val="0"/>
          <w:sz w:val="28"/>
          <w:szCs w:val="28"/>
          <w:lang w:eastAsia="en-IN"/>
          <w14:ligatures w14:val="none"/>
        </w:rPr>
        <w:t>driver</w:t>
      </w:r>
      <w:r w:rsidRPr="00D36560">
        <w:rPr>
          <w:rFonts w:ascii="Courier New" w:eastAsia="Times New Roman" w:hAnsi="Courier New" w:cs="Courier New"/>
          <w:color w:val="000000"/>
          <w:kern w:val="0"/>
          <w:sz w:val="28"/>
          <w:szCs w:val="28"/>
          <w:lang w:eastAsia="en-IN"/>
          <w14:ligatures w14:val="none"/>
        </w:rPr>
        <w:t>.findElement</w:t>
      </w:r>
      <w:proofErr w:type="spellEnd"/>
      <w:r w:rsidRPr="00D36560">
        <w:rPr>
          <w:rFonts w:ascii="Courier New" w:eastAsia="Times New Roman" w:hAnsi="Courier New" w:cs="Courier New"/>
          <w:color w:val="000000"/>
          <w:kern w:val="0"/>
          <w:sz w:val="28"/>
          <w:szCs w:val="28"/>
          <w:lang w:eastAsia="en-IN"/>
          <w14:ligatures w14:val="none"/>
        </w:rPr>
        <w:t>(By.</w:t>
      </w:r>
      <w:r w:rsidRPr="00D36560">
        <w:rPr>
          <w:rFonts w:ascii="Courier New" w:eastAsia="Times New Roman" w:hAnsi="Courier New" w:cs="Courier New"/>
          <w:i/>
          <w:iCs/>
          <w:color w:val="000000"/>
          <w:kern w:val="0"/>
          <w:sz w:val="28"/>
          <w:szCs w:val="28"/>
          <w:lang w:eastAsia="en-IN"/>
          <w14:ligatures w14:val="none"/>
        </w:rPr>
        <w:t>name</w:t>
      </w:r>
      <w:r w:rsidRPr="00D36560">
        <w:rPr>
          <w:rFonts w:ascii="Courier New" w:eastAsia="Times New Roman" w:hAnsi="Courier New" w:cs="Courier New"/>
          <w:color w:val="000000"/>
          <w:kern w:val="0"/>
          <w:sz w:val="28"/>
          <w:szCs w:val="28"/>
          <w:lang w:eastAsia="en-IN"/>
          <w14:ligatures w14:val="none"/>
        </w:rPr>
        <w:t>(</w:t>
      </w:r>
      <w:r w:rsidRPr="00D36560">
        <w:rPr>
          <w:rFonts w:ascii="Courier New" w:eastAsia="Times New Roman" w:hAnsi="Courier New" w:cs="Courier New"/>
          <w:color w:val="2A00FF"/>
          <w:kern w:val="0"/>
          <w:sz w:val="28"/>
          <w:szCs w:val="28"/>
          <w:lang w:eastAsia="en-IN"/>
          <w14:ligatures w14:val="none"/>
        </w:rPr>
        <w:t>"q"</w:t>
      </w:r>
      <w:r w:rsidRPr="00D36560">
        <w:rPr>
          <w:rFonts w:ascii="Courier New" w:eastAsia="Times New Roman" w:hAnsi="Courier New" w:cs="Courier New"/>
          <w:color w:val="000000"/>
          <w:kern w:val="0"/>
          <w:sz w:val="28"/>
          <w:szCs w:val="28"/>
          <w:lang w:eastAsia="en-IN"/>
          <w14:ligatures w14:val="none"/>
        </w:rPr>
        <w:t>)</w:t>
      </w:r>
      <w:proofErr w:type="gramStart"/>
      <w:r w:rsidRPr="00D36560">
        <w:rPr>
          <w:rFonts w:ascii="Courier New" w:eastAsia="Times New Roman" w:hAnsi="Courier New" w:cs="Courier New"/>
          <w:color w:val="000000"/>
          <w:kern w:val="0"/>
          <w:sz w:val="28"/>
          <w:szCs w:val="28"/>
          <w:lang w:eastAsia="en-IN"/>
          <w14:ligatures w14:val="none"/>
        </w:rPr>
        <w:t>);</w:t>
      </w:r>
      <w:proofErr w:type="gramEnd"/>
    </w:p>
    <w:p w14:paraId="60628294" w14:textId="77777777" w:rsidR="00D36560" w:rsidRPr="00D36560" w:rsidRDefault="00D36560" w:rsidP="00D36560">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D36560">
        <w:rPr>
          <w:rFonts w:ascii="Courier New" w:eastAsia="Times New Roman" w:hAnsi="Courier New" w:cs="Courier New"/>
          <w:color w:val="000000"/>
          <w:kern w:val="0"/>
          <w:sz w:val="28"/>
          <w:szCs w:val="28"/>
          <w:lang w:eastAsia="en-IN"/>
          <w14:ligatures w14:val="none"/>
        </w:rPr>
        <w:tab/>
      </w:r>
      <w:r w:rsidRPr="00D36560">
        <w:rPr>
          <w:rFonts w:ascii="Courier New" w:eastAsia="Times New Roman" w:hAnsi="Courier New" w:cs="Courier New"/>
          <w:color w:val="000000"/>
          <w:kern w:val="0"/>
          <w:sz w:val="28"/>
          <w:szCs w:val="28"/>
          <w:lang w:eastAsia="en-IN"/>
          <w14:ligatures w14:val="none"/>
        </w:rPr>
        <w:tab/>
      </w:r>
      <w:proofErr w:type="spellStart"/>
      <w:proofErr w:type="gramStart"/>
      <w:r w:rsidRPr="00D36560">
        <w:rPr>
          <w:rFonts w:ascii="Courier New" w:eastAsia="Times New Roman" w:hAnsi="Courier New" w:cs="Courier New"/>
          <w:color w:val="6A3E3E"/>
          <w:kern w:val="0"/>
          <w:sz w:val="28"/>
          <w:szCs w:val="28"/>
          <w:lang w:eastAsia="en-IN"/>
          <w14:ligatures w14:val="none"/>
        </w:rPr>
        <w:t>js</w:t>
      </w:r>
      <w:r w:rsidRPr="00D36560">
        <w:rPr>
          <w:rFonts w:ascii="Courier New" w:eastAsia="Times New Roman" w:hAnsi="Courier New" w:cs="Courier New"/>
          <w:color w:val="000000"/>
          <w:kern w:val="0"/>
          <w:sz w:val="28"/>
          <w:szCs w:val="28"/>
          <w:lang w:eastAsia="en-IN"/>
          <w14:ligatures w14:val="none"/>
        </w:rPr>
        <w:t>.executeScript</w:t>
      </w:r>
      <w:proofErr w:type="spellEnd"/>
      <w:proofErr w:type="gramEnd"/>
      <w:r w:rsidRPr="00D36560">
        <w:rPr>
          <w:rFonts w:ascii="Courier New" w:eastAsia="Times New Roman" w:hAnsi="Courier New" w:cs="Courier New"/>
          <w:color w:val="000000"/>
          <w:kern w:val="0"/>
          <w:sz w:val="28"/>
          <w:szCs w:val="28"/>
          <w:lang w:eastAsia="en-IN"/>
          <w14:ligatures w14:val="none"/>
        </w:rPr>
        <w:t>(</w:t>
      </w:r>
      <w:r w:rsidRPr="00D36560">
        <w:rPr>
          <w:rFonts w:ascii="Courier New" w:eastAsia="Times New Roman" w:hAnsi="Courier New" w:cs="Courier New"/>
          <w:color w:val="2A00FF"/>
          <w:kern w:val="0"/>
          <w:sz w:val="28"/>
          <w:szCs w:val="28"/>
          <w:lang w:eastAsia="en-IN"/>
          <w14:ligatures w14:val="none"/>
        </w:rPr>
        <w:t>"arguments[0].value='</w:t>
      </w:r>
      <w:proofErr w:type="spellStart"/>
      <w:r w:rsidRPr="00D36560">
        <w:rPr>
          <w:rFonts w:ascii="Courier New" w:eastAsia="Times New Roman" w:hAnsi="Courier New" w:cs="Courier New"/>
          <w:color w:val="2A00FF"/>
          <w:kern w:val="0"/>
          <w:sz w:val="28"/>
          <w:szCs w:val="28"/>
          <w:lang w:eastAsia="en-IN"/>
          <w14:ligatures w14:val="none"/>
        </w:rPr>
        <w:t>Javascriptexecutor</w:t>
      </w:r>
      <w:proofErr w:type="spellEnd"/>
      <w:r w:rsidRPr="00D36560">
        <w:rPr>
          <w:rFonts w:ascii="Courier New" w:eastAsia="Times New Roman" w:hAnsi="Courier New" w:cs="Courier New"/>
          <w:color w:val="2A00FF"/>
          <w:kern w:val="0"/>
          <w:sz w:val="28"/>
          <w:szCs w:val="28"/>
          <w:lang w:eastAsia="en-IN"/>
          <w14:ligatures w14:val="none"/>
        </w:rPr>
        <w:t>';"</w:t>
      </w:r>
      <w:r w:rsidRPr="00D36560">
        <w:rPr>
          <w:rFonts w:ascii="Courier New" w:eastAsia="Times New Roman" w:hAnsi="Courier New" w:cs="Courier New"/>
          <w:color w:val="000000"/>
          <w:kern w:val="0"/>
          <w:sz w:val="28"/>
          <w:szCs w:val="28"/>
          <w:lang w:eastAsia="en-IN"/>
          <w14:ligatures w14:val="none"/>
        </w:rPr>
        <w:t xml:space="preserve">, </w:t>
      </w:r>
      <w:proofErr w:type="spellStart"/>
      <w:r w:rsidRPr="00D36560">
        <w:rPr>
          <w:rFonts w:ascii="Courier New" w:eastAsia="Times New Roman" w:hAnsi="Courier New" w:cs="Courier New"/>
          <w:color w:val="6A3E3E"/>
          <w:kern w:val="0"/>
          <w:sz w:val="28"/>
          <w:szCs w:val="28"/>
          <w:lang w:eastAsia="en-IN"/>
          <w14:ligatures w14:val="none"/>
        </w:rPr>
        <w:t>searchText</w:t>
      </w:r>
      <w:proofErr w:type="spellEnd"/>
      <w:r w:rsidRPr="00D36560">
        <w:rPr>
          <w:rFonts w:ascii="Courier New" w:eastAsia="Times New Roman" w:hAnsi="Courier New" w:cs="Courier New"/>
          <w:color w:val="000000"/>
          <w:kern w:val="0"/>
          <w:sz w:val="28"/>
          <w:szCs w:val="28"/>
          <w:lang w:eastAsia="en-IN"/>
          <w14:ligatures w14:val="none"/>
        </w:rPr>
        <w:t>);</w:t>
      </w:r>
    </w:p>
    <w:p w14:paraId="23C2FEEA" w14:textId="77777777" w:rsidR="00A96F4A" w:rsidRDefault="00A96F4A" w:rsidP="00246909">
      <w:pPr>
        <w:spacing w:line="360" w:lineRule="auto"/>
        <w:rPr>
          <w:b/>
          <w:bCs/>
          <w:sz w:val="28"/>
          <w:szCs w:val="28"/>
        </w:rPr>
      </w:pPr>
    </w:p>
    <w:p w14:paraId="576D0827" w14:textId="77777777" w:rsidR="005C32FE" w:rsidRDefault="005C32FE" w:rsidP="005C32FE">
      <w:pPr>
        <w:spacing w:line="360" w:lineRule="auto"/>
        <w:rPr>
          <w:rFonts w:ascii="Times New Roman" w:hAnsi="Times New Roman" w:cs="Times New Roman"/>
          <w:b/>
          <w:bCs/>
          <w:sz w:val="28"/>
          <w:szCs w:val="28"/>
        </w:rPr>
      </w:pPr>
      <w:r>
        <w:rPr>
          <w:b/>
          <w:bCs/>
          <w:sz w:val="28"/>
          <w:szCs w:val="28"/>
        </w:rPr>
        <w:t>79.</w:t>
      </w:r>
      <w:r w:rsidRPr="002076C0">
        <w:rPr>
          <w:rFonts w:ascii="Times New Roman" w:hAnsi="Times New Roman" w:cs="Times New Roman"/>
          <w:b/>
          <w:bCs/>
          <w:sz w:val="28"/>
          <w:szCs w:val="28"/>
        </w:rPr>
        <w:t xml:space="preserve">how to click on a </w:t>
      </w:r>
      <w:proofErr w:type="spellStart"/>
      <w:proofErr w:type="gramStart"/>
      <w:r w:rsidRPr="002076C0">
        <w:rPr>
          <w:rFonts w:ascii="Times New Roman" w:hAnsi="Times New Roman" w:cs="Times New Roman"/>
          <w:b/>
          <w:bCs/>
          <w:sz w:val="28"/>
          <w:szCs w:val="28"/>
        </w:rPr>
        <w:t>webelement</w:t>
      </w:r>
      <w:proofErr w:type="spellEnd"/>
      <w:r w:rsidRPr="002076C0">
        <w:rPr>
          <w:rFonts w:ascii="Times New Roman" w:hAnsi="Times New Roman" w:cs="Times New Roman"/>
          <w:b/>
          <w:bCs/>
          <w:sz w:val="28"/>
          <w:szCs w:val="28"/>
        </w:rPr>
        <w:t xml:space="preserve">  (</w:t>
      </w:r>
      <w:proofErr w:type="gramEnd"/>
      <w:r w:rsidRPr="002076C0">
        <w:rPr>
          <w:rFonts w:ascii="Times New Roman" w:hAnsi="Times New Roman" w:cs="Times New Roman"/>
          <w:b/>
          <w:bCs/>
          <w:sz w:val="28"/>
          <w:szCs w:val="28"/>
        </w:rPr>
        <w:t xml:space="preserve">) in </w:t>
      </w:r>
      <w:proofErr w:type="spellStart"/>
      <w:r w:rsidRPr="002076C0">
        <w:rPr>
          <w:rFonts w:ascii="Times New Roman" w:hAnsi="Times New Roman" w:cs="Times New Roman"/>
          <w:b/>
          <w:bCs/>
          <w:sz w:val="28"/>
          <w:szCs w:val="28"/>
        </w:rPr>
        <w:t>javascript</w:t>
      </w:r>
      <w:proofErr w:type="spellEnd"/>
      <w:r w:rsidRPr="002076C0">
        <w:rPr>
          <w:rFonts w:ascii="Times New Roman" w:hAnsi="Times New Roman" w:cs="Times New Roman"/>
          <w:b/>
          <w:bCs/>
          <w:sz w:val="28"/>
          <w:szCs w:val="28"/>
        </w:rPr>
        <w:t xml:space="preserve"> executor?</w:t>
      </w:r>
    </w:p>
    <w:p w14:paraId="70CC25A4" w14:textId="0A808F7E" w:rsidR="002076C0" w:rsidRDefault="002076C0" w:rsidP="002076C0">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2076C0">
        <w:rPr>
          <w:rFonts w:ascii="Courier New" w:eastAsia="Times New Roman" w:hAnsi="Courier New" w:cs="Courier New"/>
          <w:color w:val="000000"/>
          <w:kern w:val="0"/>
          <w:sz w:val="28"/>
          <w:szCs w:val="28"/>
          <w:lang w:eastAsia="en-IN"/>
          <w14:ligatures w14:val="none"/>
        </w:rPr>
        <w:t>WebElement</w:t>
      </w:r>
      <w:proofErr w:type="spellEnd"/>
      <w:r w:rsidR="00DD0FCA">
        <w:rPr>
          <w:rFonts w:ascii="Courier New" w:eastAsia="Times New Roman" w:hAnsi="Courier New" w:cs="Courier New"/>
          <w:color w:val="000000"/>
          <w:kern w:val="0"/>
          <w:sz w:val="28"/>
          <w:szCs w:val="28"/>
          <w:lang w:eastAsia="en-IN"/>
          <w14:ligatures w14:val="none"/>
        </w:rPr>
        <w:t xml:space="preserve"> </w:t>
      </w:r>
      <w:proofErr w:type="spellStart"/>
      <w:r w:rsidRPr="002076C0">
        <w:rPr>
          <w:rFonts w:ascii="Courier New" w:eastAsia="Times New Roman" w:hAnsi="Courier New" w:cs="Courier New"/>
          <w:color w:val="6A3E3E"/>
          <w:kern w:val="0"/>
          <w:sz w:val="28"/>
          <w:szCs w:val="28"/>
          <w:lang w:eastAsia="en-IN"/>
          <w14:ligatures w14:val="none"/>
        </w:rPr>
        <w:t>imageClick</w:t>
      </w:r>
      <w:proofErr w:type="spellEnd"/>
      <w:r w:rsidRPr="002076C0">
        <w:rPr>
          <w:rFonts w:ascii="Courier New" w:eastAsia="Times New Roman" w:hAnsi="Courier New" w:cs="Courier New"/>
          <w:color w:val="000000"/>
          <w:kern w:val="0"/>
          <w:sz w:val="28"/>
          <w:szCs w:val="28"/>
          <w:lang w:eastAsia="en-IN"/>
          <w14:ligatures w14:val="none"/>
        </w:rPr>
        <w:t>=</w:t>
      </w:r>
      <w:proofErr w:type="spellStart"/>
      <w:r w:rsidRPr="002076C0">
        <w:rPr>
          <w:rFonts w:ascii="Courier New" w:eastAsia="Times New Roman" w:hAnsi="Courier New" w:cs="Courier New"/>
          <w:i/>
          <w:iCs/>
          <w:color w:val="0000C0"/>
          <w:kern w:val="0"/>
          <w:sz w:val="28"/>
          <w:szCs w:val="28"/>
          <w:lang w:eastAsia="en-IN"/>
          <w14:ligatures w14:val="none"/>
        </w:rPr>
        <w:t>driver</w:t>
      </w:r>
      <w:r w:rsidRPr="002076C0">
        <w:rPr>
          <w:rFonts w:ascii="Courier New" w:eastAsia="Times New Roman" w:hAnsi="Courier New" w:cs="Courier New"/>
          <w:color w:val="000000"/>
          <w:kern w:val="0"/>
          <w:sz w:val="28"/>
          <w:szCs w:val="28"/>
          <w:lang w:eastAsia="en-IN"/>
          <w14:ligatures w14:val="none"/>
        </w:rPr>
        <w:t>.findElement</w:t>
      </w:r>
      <w:proofErr w:type="spellEnd"/>
      <w:r w:rsidRPr="002076C0">
        <w:rPr>
          <w:rFonts w:ascii="Courier New" w:eastAsia="Times New Roman" w:hAnsi="Courier New" w:cs="Courier New"/>
          <w:color w:val="000000"/>
          <w:kern w:val="0"/>
          <w:sz w:val="28"/>
          <w:szCs w:val="28"/>
          <w:lang w:eastAsia="en-IN"/>
          <w14:ligatures w14:val="none"/>
        </w:rPr>
        <w:t>(</w:t>
      </w:r>
      <w:proofErr w:type="spellStart"/>
      <w:proofErr w:type="gramStart"/>
      <w:r w:rsidRPr="002076C0">
        <w:rPr>
          <w:rFonts w:ascii="Courier New" w:eastAsia="Times New Roman" w:hAnsi="Courier New" w:cs="Courier New"/>
          <w:color w:val="000000"/>
          <w:kern w:val="0"/>
          <w:sz w:val="28"/>
          <w:szCs w:val="28"/>
          <w:lang w:eastAsia="en-IN"/>
          <w14:ligatures w14:val="none"/>
        </w:rPr>
        <w:t>By.</w:t>
      </w:r>
      <w:r w:rsidRPr="002076C0">
        <w:rPr>
          <w:rFonts w:ascii="Courier New" w:eastAsia="Times New Roman" w:hAnsi="Courier New" w:cs="Courier New"/>
          <w:i/>
          <w:iCs/>
          <w:color w:val="000000"/>
          <w:kern w:val="0"/>
          <w:sz w:val="28"/>
          <w:szCs w:val="28"/>
          <w:lang w:eastAsia="en-IN"/>
          <w14:ligatures w14:val="none"/>
        </w:rPr>
        <w:t>linkText</w:t>
      </w:r>
      <w:proofErr w:type="spellEnd"/>
      <w:proofErr w:type="gramEnd"/>
      <w:r w:rsidRPr="002076C0">
        <w:rPr>
          <w:rFonts w:ascii="Courier New" w:eastAsia="Times New Roman" w:hAnsi="Courier New" w:cs="Courier New"/>
          <w:color w:val="000000"/>
          <w:kern w:val="0"/>
          <w:sz w:val="28"/>
          <w:szCs w:val="28"/>
          <w:lang w:eastAsia="en-IN"/>
          <w14:ligatures w14:val="none"/>
        </w:rPr>
        <w:t>(</w:t>
      </w:r>
      <w:r w:rsidRPr="002076C0">
        <w:rPr>
          <w:rFonts w:ascii="Courier New" w:eastAsia="Times New Roman" w:hAnsi="Courier New" w:cs="Courier New"/>
          <w:color w:val="2A00FF"/>
          <w:kern w:val="0"/>
          <w:sz w:val="28"/>
          <w:szCs w:val="28"/>
          <w:lang w:eastAsia="en-IN"/>
          <w14:ligatures w14:val="none"/>
        </w:rPr>
        <w:t>"Images"</w:t>
      </w:r>
      <w:r w:rsidRPr="002076C0">
        <w:rPr>
          <w:rFonts w:ascii="Courier New" w:eastAsia="Times New Roman" w:hAnsi="Courier New" w:cs="Courier New"/>
          <w:color w:val="000000"/>
          <w:kern w:val="0"/>
          <w:sz w:val="28"/>
          <w:szCs w:val="28"/>
          <w:lang w:eastAsia="en-IN"/>
          <w14:ligatures w14:val="none"/>
        </w:rPr>
        <w:t>)</w:t>
      </w:r>
      <w:r w:rsidR="00617371">
        <w:rPr>
          <w:rFonts w:ascii="Courier New" w:eastAsia="Times New Roman" w:hAnsi="Courier New" w:cs="Courier New"/>
          <w:color w:val="000000"/>
          <w:kern w:val="0"/>
          <w:sz w:val="28"/>
          <w:szCs w:val="28"/>
          <w:lang w:eastAsia="en-IN"/>
          <w14:ligatures w14:val="none"/>
        </w:rPr>
        <w:t>);</w:t>
      </w:r>
      <w:r w:rsidRPr="002076C0">
        <w:rPr>
          <w:rFonts w:ascii="Courier New" w:eastAsia="Times New Roman" w:hAnsi="Courier New" w:cs="Courier New"/>
          <w:color w:val="000000"/>
          <w:kern w:val="0"/>
          <w:sz w:val="28"/>
          <w:szCs w:val="28"/>
          <w:lang w:eastAsia="en-IN"/>
          <w14:ligatures w14:val="none"/>
        </w:rPr>
        <w:tab/>
      </w:r>
      <w:proofErr w:type="spellStart"/>
      <w:r w:rsidRPr="002076C0">
        <w:rPr>
          <w:rFonts w:ascii="Courier New" w:eastAsia="Times New Roman" w:hAnsi="Courier New" w:cs="Courier New"/>
          <w:color w:val="6A3E3E"/>
          <w:kern w:val="0"/>
          <w:sz w:val="28"/>
          <w:szCs w:val="28"/>
          <w:lang w:eastAsia="en-IN"/>
          <w14:ligatures w14:val="none"/>
        </w:rPr>
        <w:t>js</w:t>
      </w:r>
      <w:r w:rsidRPr="002076C0">
        <w:rPr>
          <w:rFonts w:ascii="Courier New" w:eastAsia="Times New Roman" w:hAnsi="Courier New" w:cs="Courier New"/>
          <w:color w:val="000000"/>
          <w:kern w:val="0"/>
          <w:sz w:val="28"/>
          <w:szCs w:val="28"/>
          <w:lang w:eastAsia="en-IN"/>
          <w14:ligatures w14:val="none"/>
        </w:rPr>
        <w:t>.executeScript</w:t>
      </w:r>
      <w:proofErr w:type="spellEnd"/>
      <w:r w:rsidRPr="002076C0">
        <w:rPr>
          <w:rFonts w:ascii="Courier New" w:eastAsia="Times New Roman" w:hAnsi="Courier New" w:cs="Courier New"/>
          <w:color w:val="000000"/>
          <w:kern w:val="0"/>
          <w:sz w:val="28"/>
          <w:szCs w:val="28"/>
          <w:lang w:eastAsia="en-IN"/>
          <w14:ligatures w14:val="none"/>
        </w:rPr>
        <w:t>(</w:t>
      </w:r>
      <w:r w:rsidRPr="002076C0">
        <w:rPr>
          <w:rFonts w:ascii="Courier New" w:eastAsia="Times New Roman" w:hAnsi="Courier New" w:cs="Courier New"/>
          <w:color w:val="2A00FF"/>
          <w:kern w:val="0"/>
          <w:sz w:val="28"/>
          <w:szCs w:val="28"/>
          <w:lang w:eastAsia="en-IN"/>
          <w14:ligatures w14:val="none"/>
        </w:rPr>
        <w:t>"arguments[0].click();"</w:t>
      </w:r>
      <w:r w:rsidRPr="002076C0">
        <w:rPr>
          <w:rFonts w:ascii="Courier New" w:eastAsia="Times New Roman" w:hAnsi="Courier New" w:cs="Courier New"/>
          <w:color w:val="000000"/>
          <w:kern w:val="0"/>
          <w:sz w:val="28"/>
          <w:szCs w:val="28"/>
          <w:lang w:eastAsia="en-IN"/>
          <w14:ligatures w14:val="none"/>
        </w:rPr>
        <w:t xml:space="preserve">, </w:t>
      </w:r>
      <w:proofErr w:type="spellStart"/>
      <w:r w:rsidRPr="002076C0">
        <w:rPr>
          <w:rFonts w:ascii="Courier New" w:eastAsia="Times New Roman" w:hAnsi="Courier New" w:cs="Courier New"/>
          <w:color w:val="6A3E3E"/>
          <w:kern w:val="0"/>
          <w:sz w:val="28"/>
          <w:szCs w:val="28"/>
          <w:lang w:eastAsia="en-IN"/>
          <w14:ligatures w14:val="none"/>
        </w:rPr>
        <w:t>imageClick</w:t>
      </w:r>
      <w:proofErr w:type="spellEnd"/>
      <w:r w:rsidRPr="002076C0">
        <w:rPr>
          <w:rFonts w:ascii="Courier New" w:eastAsia="Times New Roman" w:hAnsi="Courier New" w:cs="Courier New"/>
          <w:color w:val="000000"/>
          <w:kern w:val="0"/>
          <w:sz w:val="28"/>
          <w:szCs w:val="28"/>
          <w:lang w:eastAsia="en-IN"/>
          <w14:ligatures w14:val="none"/>
        </w:rPr>
        <w:t>);</w:t>
      </w:r>
    </w:p>
    <w:p w14:paraId="01B1F7C1" w14:textId="77777777" w:rsidR="00C82DE6" w:rsidRDefault="00C82DE6" w:rsidP="002076C0">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270ABEF1" w14:textId="77777777" w:rsidR="00C82DE6" w:rsidRDefault="00C82DE6" w:rsidP="002076C0">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693937D1" w14:textId="212975F1" w:rsidR="005C1106" w:rsidRDefault="00C82DE6" w:rsidP="002076C0">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80.</w:t>
      </w:r>
      <w:r>
        <w:rPr>
          <w:rFonts w:ascii="Times New Roman" w:eastAsia="Times New Roman" w:hAnsi="Times New Roman" w:cs="Times New Roman"/>
          <w:b/>
          <w:bCs/>
          <w:color w:val="000000"/>
          <w:kern w:val="0"/>
          <w:sz w:val="28"/>
          <w:szCs w:val="28"/>
          <w:lang w:eastAsia="en-IN"/>
          <w14:ligatures w14:val="none"/>
        </w:rPr>
        <w:t xml:space="preserve">how to upload a </w:t>
      </w:r>
      <w:proofErr w:type="gramStart"/>
      <w:r>
        <w:rPr>
          <w:rFonts w:ascii="Times New Roman" w:eastAsia="Times New Roman" w:hAnsi="Times New Roman" w:cs="Times New Roman"/>
          <w:b/>
          <w:bCs/>
          <w:color w:val="000000"/>
          <w:kern w:val="0"/>
          <w:sz w:val="28"/>
          <w:szCs w:val="28"/>
          <w:lang w:eastAsia="en-IN"/>
          <w14:ligatures w14:val="none"/>
        </w:rPr>
        <w:t>files</w:t>
      </w:r>
      <w:proofErr w:type="gramEnd"/>
      <w:r>
        <w:rPr>
          <w:rFonts w:ascii="Times New Roman" w:eastAsia="Times New Roman" w:hAnsi="Times New Roman" w:cs="Times New Roman"/>
          <w:b/>
          <w:bCs/>
          <w:color w:val="000000"/>
          <w:kern w:val="0"/>
          <w:sz w:val="28"/>
          <w:szCs w:val="28"/>
          <w:lang w:eastAsia="en-IN"/>
          <w14:ligatures w14:val="none"/>
        </w:rPr>
        <w:t xml:space="preserve"> in selenium?</w:t>
      </w:r>
    </w:p>
    <w:p w14:paraId="2DE843BF" w14:textId="77777777" w:rsidR="005C1106" w:rsidRDefault="005C1106" w:rsidP="002076C0">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p>
    <w:p w14:paraId="212FA6EB" w14:textId="65F0E07C" w:rsidR="005C1106" w:rsidRDefault="005C1106" w:rsidP="002076C0">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C1106">
        <w:rPr>
          <w:rFonts w:ascii="Times New Roman" w:eastAsia="Times New Roman" w:hAnsi="Times New Roman" w:cs="Times New Roman"/>
          <w:b/>
          <w:bCs/>
          <w:color w:val="000000"/>
          <w:kern w:val="0"/>
          <w:sz w:val="28"/>
          <w:szCs w:val="28"/>
          <w:lang w:eastAsia="en-IN"/>
          <w14:ligatures w14:val="none"/>
        </w:rPr>
        <w:sym w:font="Wingdings" w:char="F0E0"/>
      </w:r>
      <w:r>
        <w:rPr>
          <w:rFonts w:ascii="Times New Roman" w:eastAsia="Times New Roman" w:hAnsi="Times New Roman" w:cs="Times New Roman"/>
          <w:color w:val="000000"/>
          <w:kern w:val="0"/>
          <w:sz w:val="28"/>
          <w:szCs w:val="28"/>
          <w:lang w:eastAsia="en-IN"/>
          <w14:ligatures w14:val="none"/>
        </w:rPr>
        <w:t xml:space="preserve">I want to upload a </w:t>
      </w:r>
      <w:proofErr w:type="gramStart"/>
      <w:r>
        <w:rPr>
          <w:rFonts w:ascii="Times New Roman" w:eastAsia="Times New Roman" w:hAnsi="Times New Roman" w:cs="Times New Roman"/>
          <w:color w:val="000000"/>
          <w:kern w:val="0"/>
          <w:sz w:val="28"/>
          <w:szCs w:val="28"/>
          <w:lang w:eastAsia="en-IN"/>
          <w14:ligatures w14:val="none"/>
        </w:rPr>
        <w:t>files</w:t>
      </w:r>
      <w:proofErr w:type="gramEnd"/>
      <w:r>
        <w:rPr>
          <w:rFonts w:ascii="Times New Roman" w:eastAsia="Times New Roman" w:hAnsi="Times New Roman" w:cs="Times New Roman"/>
          <w:color w:val="000000"/>
          <w:kern w:val="0"/>
          <w:sz w:val="28"/>
          <w:szCs w:val="28"/>
          <w:lang w:eastAsia="en-IN"/>
          <w14:ligatures w14:val="none"/>
        </w:rPr>
        <w:t xml:space="preserve"> in selenium using </w:t>
      </w:r>
      <w:proofErr w:type="spellStart"/>
      <w:r>
        <w:rPr>
          <w:rFonts w:ascii="Times New Roman" w:eastAsia="Times New Roman" w:hAnsi="Times New Roman" w:cs="Times New Roman"/>
          <w:color w:val="000000"/>
          <w:kern w:val="0"/>
          <w:sz w:val="28"/>
          <w:szCs w:val="28"/>
          <w:lang w:eastAsia="en-IN"/>
          <w14:ligatures w14:val="none"/>
        </w:rPr>
        <w:t>sendkeys</w:t>
      </w:r>
      <w:proofErr w:type="spellEnd"/>
      <w:r>
        <w:rPr>
          <w:rFonts w:ascii="Times New Roman" w:eastAsia="Times New Roman" w:hAnsi="Times New Roman" w:cs="Times New Roman"/>
          <w:color w:val="000000"/>
          <w:kern w:val="0"/>
          <w:sz w:val="28"/>
          <w:szCs w:val="28"/>
          <w:lang w:eastAsia="en-IN"/>
          <w14:ligatures w14:val="none"/>
        </w:rPr>
        <w:t>.</w:t>
      </w:r>
    </w:p>
    <w:p w14:paraId="1776F6DD" w14:textId="67944B44" w:rsidR="00146A8E" w:rsidRDefault="00146A8E" w:rsidP="002076C0">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46A8E">
        <w:rPr>
          <w:rFonts w:ascii="Times New Roman" w:eastAsia="Times New Roman" w:hAnsi="Times New Roman" w:cs="Times New Roman"/>
          <w:color w:val="000000"/>
          <w:kern w:val="0"/>
          <w:sz w:val="28"/>
          <w:szCs w:val="28"/>
          <w:lang w:eastAsia="en-IN"/>
          <w14:ligatures w14:val="none"/>
        </w:rPr>
        <w:sym w:font="Wingdings" w:char="F0E0"/>
      </w:r>
      <w:r>
        <w:rPr>
          <w:rFonts w:ascii="Times New Roman" w:eastAsia="Times New Roman" w:hAnsi="Times New Roman" w:cs="Times New Roman"/>
          <w:color w:val="000000"/>
          <w:kern w:val="0"/>
          <w:sz w:val="28"/>
          <w:szCs w:val="28"/>
          <w:lang w:eastAsia="en-IN"/>
          <w14:ligatures w14:val="none"/>
        </w:rPr>
        <w:t xml:space="preserve">once I upload the </w:t>
      </w:r>
      <w:proofErr w:type="gramStart"/>
      <w:r>
        <w:rPr>
          <w:rFonts w:ascii="Times New Roman" w:eastAsia="Times New Roman" w:hAnsi="Times New Roman" w:cs="Times New Roman"/>
          <w:color w:val="000000"/>
          <w:kern w:val="0"/>
          <w:sz w:val="28"/>
          <w:szCs w:val="28"/>
          <w:lang w:eastAsia="en-IN"/>
          <w14:ligatures w14:val="none"/>
        </w:rPr>
        <w:t>files ,</w:t>
      </w:r>
      <w:proofErr w:type="gramEnd"/>
      <w:r>
        <w:rPr>
          <w:rFonts w:ascii="Times New Roman" w:eastAsia="Times New Roman" w:hAnsi="Times New Roman" w:cs="Times New Roman"/>
          <w:color w:val="000000"/>
          <w:kern w:val="0"/>
          <w:sz w:val="28"/>
          <w:szCs w:val="28"/>
          <w:lang w:eastAsia="en-IN"/>
          <w14:ligatures w14:val="none"/>
        </w:rPr>
        <w:t xml:space="preserve"> I want to check the file is uploaded or not(use if condition)</w:t>
      </w:r>
    </w:p>
    <w:p w14:paraId="3F466EE7" w14:textId="77777777" w:rsidR="009F342E" w:rsidRDefault="009F342E" w:rsidP="002076C0">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1E2F97FE" w14:textId="77777777" w:rsidR="009F342E" w:rsidRPr="009F342E" w:rsidRDefault="009F342E" w:rsidP="009F342E">
      <w:pPr>
        <w:shd w:val="clear" w:color="auto" w:fill="E8F2FE"/>
        <w:spacing w:after="0" w:line="240" w:lineRule="auto"/>
        <w:rPr>
          <w:rFonts w:ascii="Courier New" w:eastAsia="Times New Roman" w:hAnsi="Courier New" w:cs="Courier New"/>
          <w:color w:val="000000"/>
          <w:kern w:val="0"/>
          <w:sz w:val="28"/>
          <w:szCs w:val="28"/>
          <w:lang w:eastAsia="en-IN"/>
          <w14:ligatures w14:val="none"/>
        </w:rPr>
      </w:pPr>
      <w:proofErr w:type="spellStart"/>
      <w:proofErr w:type="gramStart"/>
      <w:r w:rsidRPr="009F342E">
        <w:rPr>
          <w:rFonts w:ascii="Courier New" w:eastAsia="Times New Roman" w:hAnsi="Courier New" w:cs="Courier New"/>
          <w:i/>
          <w:iCs/>
          <w:color w:val="0000C0"/>
          <w:kern w:val="0"/>
          <w:sz w:val="28"/>
          <w:szCs w:val="28"/>
          <w:lang w:eastAsia="en-IN"/>
          <w14:ligatures w14:val="none"/>
        </w:rPr>
        <w:t>driver</w:t>
      </w:r>
      <w:r w:rsidRPr="009F342E">
        <w:rPr>
          <w:rFonts w:ascii="Courier New" w:eastAsia="Times New Roman" w:hAnsi="Courier New" w:cs="Courier New"/>
          <w:color w:val="000000"/>
          <w:kern w:val="0"/>
          <w:sz w:val="28"/>
          <w:szCs w:val="28"/>
          <w:lang w:eastAsia="en-IN"/>
          <w14:ligatures w14:val="none"/>
        </w:rPr>
        <w:t>.findElement</w:t>
      </w:r>
      <w:proofErr w:type="spellEnd"/>
      <w:proofErr w:type="gramEnd"/>
      <w:r w:rsidRPr="009F342E">
        <w:rPr>
          <w:rFonts w:ascii="Courier New" w:eastAsia="Times New Roman" w:hAnsi="Courier New" w:cs="Courier New"/>
          <w:color w:val="000000"/>
          <w:kern w:val="0"/>
          <w:sz w:val="28"/>
          <w:szCs w:val="28"/>
          <w:lang w:eastAsia="en-IN"/>
          <w14:ligatures w14:val="none"/>
        </w:rPr>
        <w:t>(By.</w:t>
      </w:r>
      <w:r w:rsidRPr="009F342E">
        <w:rPr>
          <w:rFonts w:ascii="Courier New" w:eastAsia="Times New Roman" w:hAnsi="Courier New" w:cs="Courier New"/>
          <w:i/>
          <w:iCs/>
          <w:color w:val="000000"/>
          <w:kern w:val="0"/>
          <w:sz w:val="28"/>
          <w:szCs w:val="28"/>
          <w:lang w:eastAsia="en-IN"/>
          <w14:ligatures w14:val="none"/>
        </w:rPr>
        <w:t>id</w:t>
      </w:r>
      <w:r w:rsidRPr="009F342E">
        <w:rPr>
          <w:rFonts w:ascii="Courier New" w:eastAsia="Times New Roman" w:hAnsi="Courier New" w:cs="Courier New"/>
          <w:color w:val="000000"/>
          <w:kern w:val="0"/>
          <w:sz w:val="28"/>
          <w:szCs w:val="28"/>
          <w:lang w:eastAsia="en-IN"/>
          <w14:ligatures w14:val="none"/>
        </w:rPr>
        <w:t>(</w:t>
      </w:r>
      <w:r w:rsidRPr="009F342E">
        <w:rPr>
          <w:rFonts w:ascii="Courier New" w:eastAsia="Times New Roman" w:hAnsi="Courier New" w:cs="Courier New"/>
          <w:color w:val="2A00FF"/>
          <w:kern w:val="0"/>
          <w:sz w:val="28"/>
          <w:szCs w:val="28"/>
          <w:lang w:eastAsia="en-IN"/>
          <w14:ligatures w14:val="none"/>
        </w:rPr>
        <w:t>"file-upload"</w:t>
      </w:r>
      <w:r w:rsidRPr="009F342E">
        <w:rPr>
          <w:rFonts w:ascii="Courier New" w:eastAsia="Times New Roman" w:hAnsi="Courier New" w:cs="Courier New"/>
          <w:color w:val="000000"/>
          <w:kern w:val="0"/>
          <w:sz w:val="28"/>
          <w:szCs w:val="28"/>
          <w:lang w:eastAsia="en-IN"/>
          <w14:ligatures w14:val="none"/>
        </w:rPr>
        <w:t>)).</w:t>
      </w:r>
      <w:proofErr w:type="spellStart"/>
      <w:r w:rsidRPr="009F342E">
        <w:rPr>
          <w:rFonts w:ascii="Courier New" w:eastAsia="Times New Roman" w:hAnsi="Courier New" w:cs="Courier New"/>
          <w:color w:val="000000"/>
          <w:kern w:val="0"/>
          <w:sz w:val="28"/>
          <w:szCs w:val="28"/>
          <w:lang w:eastAsia="en-IN"/>
          <w14:ligatures w14:val="none"/>
        </w:rPr>
        <w:t>sendKeys</w:t>
      </w:r>
      <w:proofErr w:type="spellEnd"/>
      <w:r w:rsidRPr="009F342E">
        <w:rPr>
          <w:rFonts w:ascii="Courier New" w:eastAsia="Times New Roman" w:hAnsi="Courier New" w:cs="Courier New"/>
          <w:color w:val="000000"/>
          <w:kern w:val="0"/>
          <w:sz w:val="28"/>
          <w:szCs w:val="28"/>
          <w:lang w:eastAsia="en-IN"/>
          <w14:ligatures w14:val="none"/>
        </w:rPr>
        <w:t>(</w:t>
      </w:r>
    </w:p>
    <w:p w14:paraId="46C83AD2" w14:textId="64BFE611" w:rsidR="009F342E" w:rsidRPr="002076C0" w:rsidRDefault="009F342E" w:rsidP="002076C0">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“path”)</w:t>
      </w:r>
      <w:proofErr w:type="gramStart"/>
      <w:r>
        <w:rPr>
          <w:rFonts w:ascii="Times New Roman" w:eastAsia="Times New Roman" w:hAnsi="Times New Roman" w:cs="Times New Roman"/>
          <w:color w:val="000000"/>
          <w:kern w:val="0"/>
          <w:sz w:val="28"/>
          <w:szCs w:val="28"/>
          <w:lang w:eastAsia="en-IN"/>
          <w14:ligatures w14:val="none"/>
        </w:rPr>
        <w:t>);</w:t>
      </w:r>
      <w:proofErr w:type="gramEnd"/>
    </w:p>
    <w:p w14:paraId="0839F6FF" w14:textId="77777777" w:rsidR="002076C0" w:rsidRPr="002076C0" w:rsidRDefault="002076C0" w:rsidP="005C32FE">
      <w:pPr>
        <w:spacing w:line="360" w:lineRule="auto"/>
        <w:rPr>
          <w:rFonts w:ascii="Times New Roman" w:hAnsi="Times New Roman" w:cs="Times New Roman"/>
          <w:b/>
          <w:bCs/>
          <w:sz w:val="28"/>
          <w:szCs w:val="28"/>
        </w:rPr>
      </w:pPr>
    </w:p>
    <w:p w14:paraId="244236E1" w14:textId="0F0F6D4E" w:rsidR="005C32FE" w:rsidRDefault="004848F1" w:rsidP="00246909">
      <w:pPr>
        <w:spacing w:line="360" w:lineRule="auto"/>
        <w:rPr>
          <w:b/>
          <w:bCs/>
          <w:sz w:val="28"/>
          <w:szCs w:val="28"/>
        </w:rPr>
      </w:pPr>
      <w:r>
        <w:rPr>
          <w:b/>
          <w:bCs/>
          <w:sz w:val="28"/>
          <w:szCs w:val="28"/>
        </w:rPr>
        <w:t>81.</w:t>
      </w:r>
      <w:r w:rsidR="00275464">
        <w:rPr>
          <w:b/>
          <w:bCs/>
          <w:sz w:val="28"/>
          <w:szCs w:val="28"/>
        </w:rPr>
        <w:t>what is TESTNG?</w:t>
      </w:r>
    </w:p>
    <w:p w14:paraId="1A979184" w14:textId="7914AA56" w:rsidR="00275464" w:rsidRDefault="00840C1D" w:rsidP="00246909">
      <w:pPr>
        <w:spacing w:line="360" w:lineRule="auto"/>
        <w:rPr>
          <w:rFonts w:ascii="Times New Roman" w:hAnsi="Times New Roman" w:cs="Times New Roman"/>
          <w:sz w:val="28"/>
          <w:szCs w:val="28"/>
        </w:rPr>
      </w:pPr>
      <w:r w:rsidRPr="00840C1D">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TestNG </w:t>
      </w:r>
      <w:r>
        <w:rPr>
          <w:rFonts w:ascii="Times New Roman" w:hAnsi="Times New Roman" w:cs="Times New Roman"/>
          <w:sz w:val="28"/>
          <w:szCs w:val="28"/>
        </w:rPr>
        <w:t xml:space="preserve">is a unit testing </w:t>
      </w:r>
      <w:proofErr w:type="gramStart"/>
      <w:r>
        <w:rPr>
          <w:rFonts w:ascii="Times New Roman" w:hAnsi="Times New Roman" w:cs="Times New Roman"/>
          <w:sz w:val="28"/>
          <w:szCs w:val="28"/>
        </w:rPr>
        <w:t>framework(</w:t>
      </w:r>
      <w:proofErr w:type="gramEnd"/>
      <w:r>
        <w:rPr>
          <w:rFonts w:ascii="Times New Roman" w:hAnsi="Times New Roman" w:cs="Times New Roman"/>
          <w:sz w:val="28"/>
          <w:szCs w:val="28"/>
        </w:rPr>
        <w:t>done by developer)</w:t>
      </w:r>
    </w:p>
    <w:p w14:paraId="7399BC18" w14:textId="56437FD3" w:rsidR="00840C1D" w:rsidRDefault="00840C1D" w:rsidP="00246909">
      <w:pPr>
        <w:spacing w:line="360" w:lineRule="auto"/>
        <w:rPr>
          <w:rFonts w:ascii="Times New Roman" w:hAnsi="Times New Roman" w:cs="Times New Roman"/>
          <w:sz w:val="28"/>
          <w:szCs w:val="28"/>
        </w:rPr>
      </w:pPr>
      <w:r w:rsidRPr="00840C1D">
        <w:rPr>
          <w:rFonts w:ascii="Times New Roman" w:hAnsi="Times New Roman" w:cs="Times New Roman"/>
          <w:sz w:val="28"/>
          <w:szCs w:val="28"/>
        </w:rPr>
        <w:sym w:font="Wingdings" w:char="F0E0"/>
      </w:r>
      <w:proofErr w:type="spellStart"/>
      <w:r w:rsidR="00AA448B">
        <w:rPr>
          <w:rFonts w:ascii="Times New Roman" w:hAnsi="Times New Roman" w:cs="Times New Roman"/>
          <w:sz w:val="28"/>
          <w:szCs w:val="28"/>
        </w:rPr>
        <w:t>TestNg</w:t>
      </w:r>
      <w:proofErr w:type="spellEnd"/>
      <w:r w:rsidR="00AA448B">
        <w:rPr>
          <w:rFonts w:ascii="Times New Roman" w:hAnsi="Times New Roman" w:cs="Times New Roman"/>
          <w:sz w:val="28"/>
          <w:szCs w:val="28"/>
        </w:rPr>
        <w:t xml:space="preserve"> is used to control the execution flow of automation framework </w:t>
      </w:r>
      <w:r w:rsidR="00E2529C">
        <w:rPr>
          <w:rFonts w:ascii="Times New Roman" w:hAnsi="Times New Roman" w:cs="Times New Roman"/>
          <w:sz w:val="28"/>
          <w:szCs w:val="28"/>
        </w:rPr>
        <w:t xml:space="preserve">using </w:t>
      </w:r>
      <w:proofErr w:type="spellStart"/>
      <w:r w:rsidR="00E2529C">
        <w:rPr>
          <w:rFonts w:ascii="Times New Roman" w:hAnsi="Times New Roman" w:cs="Times New Roman"/>
          <w:sz w:val="28"/>
          <w:szCs w:val="28"/>
        </w:rPr>
        <w:t>TestNg</w:t>
      </w:r>
      <w:proofErr w:type="spellEnd"/>
      <w:r w:rsidR="00E2529C">
        <w:rPr>
          <w:rFonts w:ascii="Times New Roman" w:hAnsi="Times New Roman" w:cs="Times New Roman"/>
          <w:sz w:val="28"/>
          <w:szCs w:val="28"/>
        </w:rPr>
        <w:t>.</w:t>
      </w:r>
    </w:p>
    <w:p w14:paraId="69345044" w14:textId="4FA8A2B5" w:rsidR="00E2529C" w:rsidRDefault="00E2529C" w:rsidP="00246909">
      <w:pPr>
        <w:spacing w:line="360" w:lineRule="auto"/>
        <w:rPr>
          <w:rFonts w:ascii="Times New Roman" w:hAnsi="Times New Roman" w:cs="Times New Roman"/>
          <w:sz w:val="28"/>
          <w:szCs w:val="28"/>
        </w:rPr>
      </w:pPr>
      <w:r w:rsidRPr="00E2529C">
        <w:rPr>
          <w:rFonts w:ascii="Times New Roman" w:hAnsi="Times New Roman" w:cs="Times New Roman"/>
          <w:sz w:val="28"/>
          <w:szCs w:val="28"/>
        </w:rPr>
        <w:lastRenderedPageBreak/>
        <w:sym w:font="Wingdings" w:char="F0E0"/>
      </w:r>
      <w:r>
        <w:rPr>
          <w:rFonts w:ascii="Times New Roman" w:hAnsi="Times New Roman" w:cs="Times New Roman"/>
          <w:sz w:val="28"/>
          <w:szCs w:val="28"/>
        </w:rPr>
        <w:t>Ng—Next Generation</w:t>
      </w:r>
    </w:p>
    <w:p w14:paraId="023D8CEA" w14:textId="3DD80714" w:rsidR="00E13184" w:rsidRDefault="00E2529C" w:rsidP="00246909">
      <w:pPr>
        <w:spacing w:line="360" w:lineRule="auto"/>
        <w:rPr>
          <w:rFonts w:ascii="Times New Roman" w:hAnsi="Times New Roman" w:cs="Times New Roman"/>
          <w:sz w:val="28"/>
          <w:szCs w:val="28"/>
        </w:rPr>
      </w:pPr>
      <w:r w:rsidRPr="00E2529C">
        <w:rPr>
          <w:rFonts w:ascii="Times New Roman" w:hAnsi="Times New Roman" w:cs="Times New Roman"/>
          <w:sz w:val="28"/>
          <w:szCs w:val="28"/>
        </w:rPr>
        <w:sym w:font="Wingdings" w:char="F0E0"/>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is inspired from Junit.</w:t>
      </w:r>
    </w:p>
    <w:p w14:paraId="0D7B20E0" w14:textId="460FCC41" w:rsidR="00E13184" w:rsidRDefault="00E13184" w:rsidP="0024690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82.Advantages of </w:t>
      </w:r>
      <w:proofErr w:type="spellStart"/>
      <w:r>
        <w:rPr>
          <w:rFonts w:ascii="Times New Roman" w:hAnsi="Times New Roman" w:cs="Times New Roman"/>
          <w:b/>
          <w:bCs/>
          <w:sz w:val="28"/>
          <w:szCs w:val="28"/>
        </w:rPr>
        <w:t>TestNg</w:t>
      </w:r>
      <w:proofErr w:type="spellEnd"/>
      <w:r>
        <w:rPr>
          <w:rFonts w:ascii="Times New Roman" w:hAnsi="Times New Roman" w:cs="Times New Roman"/>
          <w:b/>
          <w:bCs/>
          <w:sz w:val="28"/>
          <w:szCs w:val="28"/>
        </w:rPr>
        <w:t>?</w:t>
      </w:r>
    </w:p>
    <w:p w14:paraId="2E330A21" w14:textId="7738F9D5" w:rsidR="00E13184" w:rsidRPr="00FD3FFA" w:rsidRDefault="00FD3FFA" w:rsidP="00E13184">
      <w:pPr>
        <w:pStyle w:val="ListParagraph"/>
        <w:numPr>
          <w:ilvl w:val="0"/>
          <w:numId w:val="30"/>
        </w:numPr>
        <w:spacing w:line="360" w:lineRule="auto"/>
        <w:rPr>
          <w:rFonts w:ascii="Times New Roman" w:hAnsi="Times New Roman" w:cs="Times New Roman"/>
          <w:b/>
          <w:bCs/>
          <w:sz w:val="28"/>
          <w:szCs w:val="28"/>
        </w:rPr>
      </w:pP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provide some mechanism to run failed testcases.</w:t>
      </w:r>
    </w:p>
    <w:p w14:paraId="1690F532" w14:textId="2E61176A" w:rsidR="00FD3FFA" w:rsidRPr="007925B8" w:rsidRDefault="007925B8" w:rsidP="00E13184">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sz w:val="28"/>
          <w:szCs w:val="28"/>
        </w:rPr>
        <w:t>In selenium native method doesn’t have any reporting mechanism,</w:t>
      </w:r>
    </w:p>
    <w:p w14:paraId="7918C978" w14:textId="073E2ACF" w:rsidR="007925B8" w:rsidRDefault="007925B8" w:rsidP="007925B8">
      <w:pPr>
        <w:pStyle w:val="ListParagraph"/>
        <w:spacing w:line="360" w:lineRule="auto"/>
        <w:rPr>
          <w:rFonts w:ascii="Times New Roman" w:hAnsi="Times New Roman" w:cs="Times New Roman"/>
          <w:sz w:val="28"/>
          <w:szCs w:val="28"/>
        </w:rPr>
      </w:pPr>
      <w:r w:rsidRPr="007925B8">
        <w:rPr>
          <w:rFonts w:ascii="Times New Roman" w:hAnsi="Times New Roman" w:cs="Times New Roman"/>
          <w:sz w:val="28"/>
          <w:szCs w:val="28"/>
        </w:rPr>
        <w:sym w:font="Wingdings" w:char="F0E0"/>
      </w:r>
      <w:proofErr w:type="spellStart"/>
      <w:r w:rsidR="006D0E2E">
        <w:rPr>
          <w:rFonts w:ascii="Times New Roman" w:hAnsi="Times New Roman" w:cs="Times New Roman"/>
          <w:sz w:val="28"/>
          <w:szCs w:val="28"/>
        </w:rPr>
        <w:t>testNg</w:t>
      </w:r>
      <w:proofErr w:type="spellEnd"/>
      <w:r w:rsidR="006D0E2E">
        <w:rPr>
          <w:rFonts w:ascii="Times New Roman" w:hAnsi="Times New Roman" w:cs="Times New Roman"/>
          <w:sz w:val="28"/>
          <w:szCs w:val="28"/>
        </w:rPr>
        <w:t xml:space="preserve"> provides a default reporting.</w:t>
      </w:r>
    </w:p>
    <w:p w14:paraId="6320C565" w14:textId="6B6725EC" w:rsidR="006D0E2E" w:rsidRPr="00A7316D" w:rsidRDefault="00A7316D" w:rsidP="006D0E2E">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sz w:val="28"/>
          <w:szCs w:val="28"/>
        </w:rPr>
        <w:t>In selenium we can’t group the testcases.</w:t>
      </w:r>
    </w:p>
    <w:p w14:paraId="3CA4788B" w14:textId="1A8172B8" w:rsidR="00A7316D" w:rsidRDefault="00A7316D" w:rsidP="00A7316D">
      <w:pPr>
        <w:pStyle w:val="ListParagraph"/>
        <w:spacing w:line="360" w:lineRule="auto"/>
        <w:rPr>
          <w:rFonts w:ascii="Times New Roman" w:hAnsi="Times New Roman" w:cs="Times New Roman"/>
          <w:sz w:val="28"/>
          <w:szCs w:val="28"/>
        </w:rPr>
      </w:pPr>
      <w:r w:rsidRPr="00A7316D">
        <w:rPr>
          <w:rFonts w:ascii="Times New Roman" w:hAnsi="Times New Roman" w:cs="Times New Roman"/>
          <w:sz w:val="28"/>
          <w:szCs w:val="28"/>
        </w:rPr>
        <w:sym w:font="Wingdings" w:char="F0E0"/>
      </w:r>
      <w:r>
        <w:rPr>
          <w:rFonts w:ascii="Times New Roman" w:hAnsi="Times New Roman" w:cs="Times New Roman"/>
          <w:sz w:val="28"/>
          <w:szCs w:val="28"/>
        </w:rPr>
        <w:t xml:space="preserve">using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we can group all sanity, smoke testcases to be executed.</w:t>
      </w:r>
    </w:p>
    <w:p w14:paraId="6318DDE1" w14:textId="654A37EA" w:rsidR="00A7316D" w:rsidRPr="00F40008" w:rsidRDefault="00A7316D" w:rsidP="00A7316D">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sz w:val="28"/>
          <w:szCs w:val="28"/>
        </w:rPr>
        <w:t>we can execute the specific testcases multiple times.</w:t>
      </w:r>
    </w:p>
    <w:p w14:paraId="69301B68" w14:textId="41F78F92" w:rsidR="00F40008" w:rsidRPr="00F40008" w:rsidRDefault="00F40008" w:rsidP="00A7316D">
      <w:pPr>
        <w:pStyle w:val="ListParagraph"/>
        <w:numPr>
          <w:ilvl w:val="0"/>
          <w:numId w:val="30"/>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offers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009D564D">
        <w:rPr>
          <w:rFonts w:ascii="Times New Roman" w:hAnsi="Times New Roman" w:cs="Times New Roman"/>
          <w:sz w:val="28"/>
          <w:szCs w:val="28"/>
        </w:rPr>
        <w:t xml:space="preserve">annotation </w:t>
      </w:r>
      <w:r>
        <w:rPr>
          <w:rFonts w:ascii="Times New Roman" w:hAnsi="Times New Roman" w:cs="Times New Roman"/>
          <w:sz w:val="28"/>
          <w:szCs w:val="28"/>
        </w:rPr>
        <w:t>to control the execution flow.</w:t>
      </w:r>
    </w:p>
    <w:p w14:paraId="3B76B30B" w14:textId="1B751785" w:rsidR="00F40008" w:rsidRPr="00CB1ED4" w:rsidRDefault="00CB1ED4" w:rsidP="00A7316D">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We can execute the Testcases </w:t>
      </w:r>
      <w:proofErr w:type="spellStart"/>
      <w:r>
        <w:rPr>
          <w:rFonts w:ascii="Times New Roman" w:hAnsi="Times New Roman" w:cs="Times New Roman"/>
          <w:sz w:val="28"/>
          <w:szCs w:val="28"/>
        </w:rPr>
        <w:t>parallely</w:t>
      </w:r>
      <w:proofErr w:type="spellEnd"/>
      <w:r>
        <w:rPr>
          <w:rFonts w:ascii="Times New Roman" w:hAnsi="Times New Roman" w:cs="Times New Roman"/>
          <w:sz w:val="28"/>
          <w:szCs w:val="28"/>
        </w:rPr>
        <w:t>.</w:t>
      </w:r>
    </w:p>
    <w:p w14:paraId="776B6E33" w14:textId="222742D3" w:rsidR="00CB1ED4" w:rsidRPr="009D564D" w:rsidRDefault="00CB1ED4" w:rsidP="00A7316D">
      <w:pPr>
        <w:pStyle w:val="ListParagraph"/>
        <w:numPr>
          <w:ilvl w:val="0"/>
          <w:numId w:val="30"/>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There is no need to use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14:paraId="6484FE4D" w14:textId="0BC5154C" w:rsidR="009D564D" w:rsidRDefault="009D564D" w:rsidP="009D564D">
      <w:pPr>
        <w:pStyle w:val="ListParagraph"/>
        <w:spacing w:line="360" w:lineRule="auto"/>
        <w:rPr>
          <w:rFonts w:ascii="Times New Roman" w:hAnsi="Times New Roman" w:cs="Times New Roman"/>
          <w:sz w:val="28"/>
          <w:szCs w:val="28"/>
        </w:rPr>
      </w:pPr>
      <w:r w:rsidRPr="009D564D">
        <w:rPr>
          <w:rFonts w:ascii="Times New Roman" w:hAnsi="Times New Roman" w:cs="Times New Roman"/>
          <w:sz w:val="28"/>
          <w:szCs w:val="28"/>
        </w:rPr>
        <w:sym w:font="Wingdings" w:char="F0E0"/>
      </w:r>
      <w:proofErr w:type="gramStart"/>
      <w:r>
        <w:rPr>
          <w:rFonts w:ascii="Times New Roman" w:hAnsi="Times New Roman" w:cs="Times New Roman"/>
          <w:sz w:val="28"/>
          <w:szCs w:val="28"/>
        </w:rPr>
        <w:t>PSVM(</w:t>
      </w:r>
      <w:proofErr w:type="gramEnd"/>
      <w:r>
        <w:rPr>
          <w:rFonts w:ascii="Times New Roman" w:hAnsi="Times New Roman" w:cs="Times New Roman"/>
          <w:sz w:val="28"/>
          <w:szCs w:val="28"/>
        </w:rPr>
        <w:t>)-local to java</w:t>
      </w:r>
    </w:p>
    <w:p w14:paraId="6DE687C4" w14:textId="21425E4C" w:rsidR="009D564D" w:rsidRDefault="009D564D" w:rsidP="009D564D">
      <w:pPr>
        <w:pStyle w:val="ListParagraph"/>
        <w:spacing w:line="360" w:lineRule="auto"/>
        <w:rPr>
          <w:rFonts w:ascii="Times New Roman" w:hAnsi="Times New Roman" w:cs="Times New Roman"/>
          <w:sz w:val="28"/>
          <w:szCs w:val="28"/>
        </w:rPr>
      </w:pPr>
      <w:r w:rsidRPr="009D564D">
        <w:rPr>
          <w:rFonts w:ascii="Times New Roman" w:hAnsi="Times New Roman" w:cs="Times New Roman"/>
          <w:sz w:val="28"/>
          <w:szCs w:val="28"/>
        </w:rPr>
        <w:sym w:font="Wingdings" w:char="F0E0"/>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is local to @Test annotation</w:t>
      </w:r>
      <w:r w:rsidR="00F3720B">
        <w:rPr>
          <w:rFonts w:ascii="Times New Roman" w:hAnsi="Times New Roman" w:cs="Times New Roman"/>
          <w:sz w:val="28"/>
          <w:szCs w:val="28"/>
        </w:rPr>
        <w:t>.</w:t>
      </w:r>
    </w:p>
    <w:p w14:paraId="4970B07A" w14:textId="77777777" w:rsidR="00F3720B" w:rsidRDefault="00F3720B" w:rsidP="009D564D">
      <w:pPr>
        <w:pStyle w:val="ListParagraph"/>
        <w:spacing w:line="360" w:lineRule="auto"/>
        <w:rPr>
          <w:rFonts w:ascii="Times New Roman" w:hAnsi="Times New Roman" w:cs="Times New Roman"/>
          <w:sz w:val="28"/>
          <w:szCs w:val="28"/>
        </w:rPr>
      </w:pPr>
    </w:p>
    <w:p w14:paraId="3FB8E1FD" w14:textId="3C0E249C" w:rsidR="00F3720B" w:rsidRDefault="00D8410B" w:rsidP="00F3720B">
      <w:pPr>
        <w:spacing w:line="360" w:lineRule="auto"/>
        <w:rPr>
          <w:rFonts w:ascii="Times New Roman" w:hAnsi="Times New Roman" w:cs="Times New Roman"/>
          <w:b/>
          <w:bCs/>
          <w:sz w:val="28"/>
          <w:szCs w:val="28"/>
        </w:rPr>
      </w:pPr>
      <w:r w:rsidRPr="00D8410B">
        <w:rPr>
          <w:rFonts w:ascii="Times New Roman" w:hAnsi="Times New Roman" w:cs="Times New Roman"/>
          <w:b/>
          <w:bCs/>
          <w:sz w:val="28"/>
          <w:szCs w:val="28"/>
        </w:rPr>
        <w:t xml:space="preserve">83.Types of </w:t>
      </w:r>
      <w:proofErr w:type="spellStart"/>
      <w:r w:rsidRPr="00D8410B">
        <w:rPr>
          <w:rFonts w:ascii="Times New Roman" w:hAnsi="Times New Roman" w:cs="Times New Roman"/>
          <w:b/>
          <w:bCs/>
          <w:sz w:val="28"/>
          <w:szCs w:val="28"/>
        </w:rPr>
        <w:t>TestNg</w:t>
      </w:r>
      <w:proofErr w:type="spellEnd"/>
      <w:r w:rsidRPr="00D8410B">
        <w:rPr>
          <w:rFonts w:ascii="Times New Roman" w:hAnsi="Times New Roman" w:cs="Times New Roman"/>
          <w:b/>
          <w:bCs/>
          <w:sz w:val="28"/>
          <w:szCs w:val="28"/>
        </w:rPr>
        <w:t xml:space="preserve"> annotation?</w:t>
      </w:r>
    </w:p>
    <w:p w14:paraId="15039A77" w14:textId="23A5B411" w:rsidR="00D8410B"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BeforeSuite</w:t>
      </w:r>
      <w:proofErr w:type="spellEnd"/>
    </w:p>
    <w:p w14:paraId="56EA7715" w14:textId="5A17639A" w:rsidR="00EB5569" w:rsidRPr="00EB5569"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AfterSuite</w:t>
      </w:r>
      <w:proofErr w:type="spellEnd"/>
    </w:p>
    <w:p w14:paraId="28DCD013" w14:textId="359C245A" w:rsidR="00EB5569" w:rsidRPr="00EB5569"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BeforeTest</w:t>
      </w:r>
      <w:proofErr w:type="spellEnd"/>
    </w:p>
    <w:p w14:paraId="7F235767" w14:textId="7F9C92FB" w:rsidR="00EB5569" w:rsidRPr="00EB5569"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Aftertest</w:t>
      </w:r>
      <w:proofErr w:type="spellEnd"/>
    </w:p>
    <w:p w14:paraId="2E4FF1B9" w14:textId="77777777" w:rsidR="00EB5569" w:rsidRPr="00EB5569" w:rsidRDefault="00EB5569" w:rsidP="00EB5569">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BeforeClass</w:t>
      </w:r>
      <w:proofErr w:type="spellEnd"/>
    </w:p>
    <w:p w14:paraId="2CD01F1A" w14:textId="77777777" w:rsidR="00EB5569" w:rsidRPr="00EB5569" w:rsidRDefault="00EB5569" w:rsidP="00EB5569">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AfterClass</w:t>
      </w:r>
      <w:proofErr w:type="spellEnd"/>
    </w:p>
    <w:p w14:paraId="03C1E865" w14:textId="163965F9" w:rsidR="00EB5569"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BeforeMethod</w:t>
      </w:r>
      <w:proofErr w:type="spellEnd"/>
    </w:p>
    <w:p w14:paraId="16FBE029" w14:textId="0CB1341C" w:rsidR="00EB5569" w:rsidRDefault="00EB5569" w:rsidP="00D8410B">
      <w:pPr>
        <w:pStyle w:val="ListParagraph"/>
        <w:numPr>
          <w:ilvl w:val="0"/>
          <w:numId w:val="31"/>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AfterMethod</w:t>
      </w:r>
      <w:proofErr w:type="spellEnd"/>
    </w:p>
    <w:p w14:paraId="08317DF7" w14:textId="19057482" w:rsidR="00EB5569" w:rsidRPr="008F5F82" w:rsidRDefault="00EB5569" w:rsidP="00D8410B">
      <w:pPr>
        <w:pStyle w:val="ListParagraph"/>
        <w:numPr>
          <w:ilvl w:val="0"/>
          <w:numId w:val="31"/>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w:t>
      </w:r>
    </w:p>
    <w:p w14:paraId="5281E897" w14:textId="215C6716" w:rsidR="008F5F82" w:rsidRDefault="008F5F82" w:rsidP="008F5F8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84.definition of </w:t>
      </w:r>
      <w:proofErr w:type="spellStart"/>
      <w:r>
        <w:rPr>
          <w:rFonts w:ascii="Times New Roman" w:hAnsi="Times New Roman" w:cs="Times New Roman"/>
          <w:b/>
          <w:bCs/>
          <w:sz w:val="28"/>
          <w:szCs w:val="28"/>
        </w:rPr>
        <w:t>TestNg</w:t>
      </w:r>
      <w:proofErr w:type="spellEnd"/>
      <w:r>
        <w:rPr>
          <w:rFonts w:ascii="Times New Roman" w:hAnsi="Times New Roman" w:cs="Times New Roman"/>
          <w:b/>
          <w:bCs/>
          <w:sz w:val="28"/>
          <w:szCs w:val="28"/>
        </w:rPr>
        <w:t xml:space="preserve"> annotations?</w:t>
      </w:r>
    </w:p>
    <w:p w14:paraId="70CAB0B6" w14:textId="77777777" w:rsidR="008F5F82"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BeforeSuite</w:t>
      </w:r>
      <w:proofErr w:type="spellEnd"/>
    </w:p>
    <w:p w14:paraId="2E552C4E" w14:textId="4DF72A20" w:rsidR="008F5F82" w:rsidRPr="00CA1A88" w:rsidRDefault="00CA1A88" w:rsidP="008F5F82">
      <w:pPr>
        <w:pStyle w:val="ListParagraph"/>
        <w:spacing w:line="360" w:lineRule="auto"/>
        <w:rPr>
          <w:rFonts w:ascii="Times New Roman" w:hAnsi="Times New Roman" w:cs="Times New Roman"/>
          <w:sz w:val="28"/>
          <w:szCs w:val="28"/>
        </w:rPr>
      </w:pPr>
      <w:r w:rsidRPr="00CA1A88">
        <w:rPr>
          <w:rFonts w:ascii="Times New Roman" w:hAnsi="Times New Roman" w:cs="Times New Roman"/>
          <w:b/>
          <w:bCs/>
          <w:sz w:val="28"/>
          <w:szCs w:val="28"/>
        </w:rPr>
        <w:sym w:font="Wingdings" w:char="F0E0"/>
      </w:r>
      <w:r>
        <w:rPr>
          <w:rFonts w:ascii="Times New Roman" w:hAnsi="Times New Roman" w:cs="Times New Roman"/>
          <w:sz w:val="28"/>
          <w:szCs w:val="28"/>
        </w:rPr>
        <w:t>this will be executed only once before entire automation suite.</w:t>
      </w:r>
    </w:p>
    <w:p w14:paraId="2AEA27DC" w14:textId="77777777" w:rsidR="008F5F82" w:rsidRPr="00CA1A88"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AfterSuite</w:t>
      </w:r>
      <w:proofErr w:type="spellEnd"/>
    </w:p>
    <w:p w14:paraId="3D0DFC29" w14:textId="5F32E589" w:rsidR="00CA1A88" w:rsidRPr="00CA1A88" w:rsidRDefault="00CA1A88" w:rsidP="00CA1A88">
      <w:pPr>
        <w:pStyle w:val="ListParagraph"/>
        <w:spacing w:line="360" w:lineRule="auto"/>
        <w:rPr>
          <w:rFonts w:ascii="Times New Roman" w:hAnsi="Times New Roman" w:cs="Times New Roman"/>
          <w:sz w:val="28"/>
          <w:szCs w:val="28"/>
        </w:rPr>
      </w:pPr>
      <w:r w:rsidRPr="00CA1A88">
        <w:rPr>
          <w:rFonts w:ascii="Times New Roman" w:hAnsi="Times New Roman" w:cs="Times New Roman"/>
          <w:sz w:val="28"/>
          <w:szCs w:val="28"/>
        </w:rPr>
        <w:sym w:font="Wingdings" w:char="F0E0"/>
      </w:r>
      <w:r w:rsidRPr="00CA1A88">
        <w:rPr>
          <w:rFonts w:ascii="Times New Roman" w:hAnsi="Times New Roman" w:cs="Times New Roman"/>
          <w:b/>
          <w:bCs/>
          <w:sz w:val="28"/>
          <w:szCs w:val="28"/>
        </w:rPr>
        <w:sym w:font="Wingdings" w:char="F0E0"/>
      </w:r>
      <w:r>
        <w:rPr>
          <w:rFonts w:ascii="Times New Roman" w:hAnsi="Times New Roman" w:cs="Times New Roman"/>
          <w:sz w:val="28"/>
          <w:szCs w:val="28"/>
        </w:rPr>
        <w:t>this will be executed only once after entire automation suite.</w:t>
      </w:r>
    </w:p>
    <w:p w14:paraId="41355E29" w14:textId="5C8F7394" w:rsidR="00CA1A88" w:rsidRPr="00EB5569" w:rsidRDefault="00CA1A88" w:rsidP="00CA1A88">
      <w:pPr>
        <w:pStyle w:val="ListParagraph"/>
        <w:spacing w:line="360" w:lineRule="auto"/>
        <w:rPr>
          <w:rFonts w:ascii="Times New Roman" w:hAnsi="Times New Roman" w:cs="Times New Roman"/>
          <w:b/>
          <w:bCs/>
          <w:sz w:val="28"/>
          <w:szCs w:val="28"/>
        </w:rPr>
      </w:pPr>
    </w:p>
    <w:p w14:paraId="7407F291" w14:textId="77777777" w:rsidR="008F5F82" w:rsidRPr="004A7B27"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BeforeTest</w:t>
      </w:r>
      <w:proofErr w:type="spellEnd"/>
    </w:p>
    <w:p w14:paraId="706933DF" w14:textId="2A1B4B7B" w:rsidR="004A7B27" w:rsidRPr="00EB5569" w:rsidRDefault="004A7B27" w:rsidP="004A7B27">
      <w:pPr>
        <w:pStyle w:val="ListParagraph"/>
        <w:spacing w:line="360" w:lineRule="auto"/>
        <w:rPr>
          <w:rFonts w:ascii="Times New Roman" w:hAnsi="Times New Roman" w:cs="Times New Roman"/>
          <w:b/>
          <w:bCs/>
          <w:sz w:val="28"/>
          <w:szCs w:val="28"/>
        </w:rPr>
      </w:pPr>
      <w:r w:rsidRPr="004A7B27">
        <w:rPr>
          <w:rFonts w:ascii="Times New Roman" w:hAnsi="Times New Roman" w:cs="Times New Roman"/>
          <w:sz w:val="28"/>
          <w:szCs w:val="28"/>
        </w:rPr>
        <w:sym w:font="Wingdings" w:char="F0E0"/>
      </w:r>
      <w:r>
        <w:rPr>
          <w:rFonts w:ascii="Times New Roman" w:hAnsi="Times New Roman" w:cs="Times New Roman"/>
          <w:sz w:val="28"/>
          <w:szCs w:val="28"/>
        </w:rPr>
        <w:t xml:space="preserve">this will be executed only </w:t>
      </w:r>
      <w:proofErr w:type="gramStart"/>
      <w:r>
        <w:rPr>
          <w:rFonts w:ascii="Times New Roman" w:hAnsi="Times New Roman" w:cs="Times New Roman"/>
          <w:sz w:val="28"/>
          <w:szCs w:val="28"/>
        </w:rPr>
        <w:t>once  before</w:t>
      </w:r>
      <w:proofErr w:type="gramEnd"/>
      <w:r>
        <w:rPr>
          <w:rFonts w:ascii="Times New Roman" w:hAnsi="Times New Roman" w:cs="Times New Roman"/>
          <w:sz w:val="28"/>
          <w:szCs w:val="28"/>
        </w:rPr>
        <w:t xml:space="preserve"> entire test(sanity, regression test etc,)</w:t>
      </w:r>
    </w:p>
    <w:p w14:paraId="6FF1A819" w14:textId="77777777" w:rsidR="008F5F82" w:rsidRPr="004A7B27"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Aftertest</w:t>
      </w:r>
      <w:proofErr w:type="spellEnd"/>
    </w:p>
    <w:p w14:paraId="381A032C" w14:textId="5E168EB6" w:rsidR="004A7B27" w:rsidRPr="004A7B27" w:rsidRDefault="004A7B27" w:rsidP="004A7B27">
      <w:pPr>
        <w:pStyle w:val="ListParagraph"/>
        <w:spacing w:line="360" w:lineRule="auto"/>
        <w:rPr>
          <w:rFonts w:ascii="Times New Roman" w:hAnsi="Times New Roman" w:cs="Times New Roman"/>
          <w:b/>
          <w:bCs/>
          <w:sz w:val="28"/>
          <w:szCs w:val="28"/>
        </w:rPr>
      </w:pPr>
      <w:r w:rsidRPr="004A7B27">
        <w:rPr>
          <w:rFonts w:ascii="Times New Roman" w:hAnsi="Times New Roman" w:cs="Times New Roman"/>
          <w:b/>
          <w:bCs/>
          <w:sz w:val="28"/>
          <w:szCs w:val="28"/>
        </w:rPr>
        <w:sym w:font="Wingdings" w:char="F0E0"/>
      </w:r>
      <w:r w:rsidRPr="004A7B27">
        <w:rPr>
          <w:rFonts w:ascii="Times New Roman" w:hAnsi="Times New Roman" w:cs="Times New Roman"/>
          <w:sz w:val="28"/>
          <w:szCs w:val="28"/>
        </w:rPr>
        <w:sym w:font="Wingdings" w:char="F0E0"/>
      </w:r>
      <w:r>
        <w:rPr>
          <w:rFonts w:ascii="Times New Roman" w:hAnsi="Times New Roman" w:cs="Times New Roman"/>
          <w:sz w:val="28"/>
          <w:szCs w:val="28"/>
        </w:rPr>
        <w:t xml:space="preserve">this will be executed only </w:t>
      </w:r>
      <w:proofErr w:type="gramStart"/>
      <w:r>
        <w:rPr>
          <w:rFonts w:ascii="Times New Roman" w:hAnsi="Times New Roman" w:cs="Times New Roman"/>
          <w:sz w:val="28"/>
          <w:szCs w:val="28"/>
        </w:rPr>
        <w:t>once  after</w:t>
      </w:r>
      <w:proofErr w:type="gramEnd"/>
      <w:r>
        <w:rPr>
          <w:rFonts w:ascii="Times New Roman" w:hAnsi="Times New Roman" w:cs="Times New Roman"/>
          <w:sz w:val="28"/>
          <w:szCs w:val="28"/>
        </w:rPr>
        <w:t xml:space="preserve"> entire test(sanity, regression test etc,)</w:t>
      </w:r>
    </w:p>
    <w:p w14:paraId="24CAB800" w14:textId="77777777" w:rsidR="008F5F82" w:rsidRPr="0065510E"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BeforeClass</w:t>
      </w:r>
      <w:proofErr w:type="spellEnd"/>
    </w:p>
    <w:p w14:paraId="44E40371" w14:textId="721AE1D0" w:rsidR="0065510E" w:rsidRPr="00EB5569" w:rsidRDefault="0065510E" w:rsidP="0065510E">
      <w:pPr>
        <w:pStyle w:val="ListParagraph"/>
        <w:spacing w:line="360" w:lineRule="auto"/>
        <w:rPr>
          <w:rFonts w:ascii="Times New Roman" w:hAnsi="Times New Roman" w:cs="Times New Roman"/>
          <w:b/>
          <w:bCs/>
          <w:sz w:val="28"/>
          <w:szCs w:val="28"/>
        </w:rPr>
      </w:pPr>
      <w:r w:rsidRPr="0065510E">
        <w:rPr>
          <w:rFonts w:ascii="Times New Roman" w:hAnsi="Times New Roman" w:cs="Times New Roman"/>
          <w:sz w:val="28"/>
          <w:szCs w:val="28"/>
        </w:rPr>
        <w:sym w:font="Wingdings" w:char="F0E0"/>
      </w:r>
      <w:r>
        <w:rPr>
          <w:rFonts w:ascii="Times New Roman" w:hAnsi="Times New Roman" w:cs="Times New Roman"/>
          <w:sz w:val="28"/>
          <w:szCs w:val="28"/>
        </w:rPr>
        <w:t xml:space="preserve">this will </w:t>
      </w:r>
      <w:proofErr w:type="spellStart"/>
      <w:r>
        <w:rPr>
          <w:rFonts w:ascii="Times New Roman" w:hAnsi="Times New Roman" w:cs="Times New Roman"/>
          <w:sz w:val="28"/>
          <w:szCs w:val="28"/>
        </w:rPr>
        <w:t>e</w:t>
      </w:r>
      <w:proofErr w:type="spellEnd"/>
      <w:r>
        <w:rPr>
          <w:rFonts w:ascii="Times New Roman" w:hAnsi="Times New Roman" w:cs="Times New Roman"/>
          <w:sz w:val="28"/>
          <w:szCs w:val="28"/>
        </w:rPr>
        <w:t xml:space="preserve"> executed only once before all @Test annotation me</w:t>
      </w:r>
      <w:r w:rsidR="00F741F7">
        <w:rPr>
          <w:rFonts w:ascii="Times New Roman" w:hAnsi="Times New Roman" w:cs="Times New Roman"/>
          <w:sz w:val="28"/>
          <w:szCs w:val="28"/>
        </w:rPr>
        <w:t xml:space="preserve">thods in the </w:t>
      </w:r>
      <w:proofErr w:type="gramStart"/>
      <w:r w:rsidR="00F741F7">
        <w:rPr>
          <w:rFonts w:ascii="Times New Roman" w:hAnsi="Times New Roman" w:cs="Times New Roman"/>
          <w:sz w:val="28"/>
          <w:szCs w:val="28"/>
        </w:rPr>
        <w:t>class</w:t>
      </w:r>
      <w:proofErr w:type="gramEnd"/>
    </w:p>
    <w:p w14:paraId="1001A7A7" w14:textId="77777777" w:rsidR="008F5F82" w:rsidRPr="00F741F7"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AfterClass</w:t>
      </w:r>
      <w:proofErr w:type="spellEnd"/>
    </w:p>
    <w:p w14:paraId="5FEB6E7F" w14:textId="7B740E6C" w:rsidR="00F741F7" w:rsidRPr="00EB5569" w:rsidRDefault="00F741F7" w:rsidP="00F741F7">
      <w:pPr>
        <w:pStyle w:val="ListParagraph"/>
        <w:spacing w:line="360" w:lineRule="auto"/>
        <w:rPr>
          <w:rFonts w:ascii="Times New Roman" w:hAnsi="Times New Roman" w:cs="Times New Roman"/>
          <w:b/>
          <w:bCs/>
          <w:sz w:val="28"/>
          <w:szCs w:val="28"/>
        </w:rPr>
      </w:pPr>
      <w:r w:rsidRPr="00F741F7">
        <w:rPr>
          <w:rFonts w:ascii="Times New Roman" w:hAnsi="Times New Roman" w:cs="Times New Roman"/>
          <w:sz w:val="28"/>
          <w:szCs w:val="28"/>
        </w:rPr>
        <w:sym w:font="Wingdings" w:char="F0E0"/>
      </w:r>
      <w:r w:rsidRPr="0065510E">
        <w:rPr>
          <w:rFonts w:ascii="Times New Roman" w:hAnsi="Times New Roman" w:cs="Times New Roman"/>
          <w:sz w:val="28"/>
          <w:szCs w:val="28"/>
        </w:rPr>
        <w:sym w:font="Wingdings" w:char="F0E0"/>
      </w:r>
      <w:r>
        <w:rPr>
          <w:rFonts w:ascii="Times New Roman" w:hAnsi="Times New Roman" w:cs="Times New Roman"/>
          <w:sz w:val="28"/>
          <w:szCs w:val="28"/>
        </w:rPr>
        <w:t xml:space="preserve">this will </w:t>
      </w:r>
      <w:proofErr w:type="spellStart"/>
      <w:r>
        <w:rPr>
          <w:rFonts w:ascii="Times New Roman" w:hAnsi="Times New Roman" w:cs="Times New Roman"/>
          <w:sz w:val="28"/>
          <w:szCs w:val="28"/>
        </w:rPr>
        <w:t>e</w:t>
      </w:r>
      <w:proofErr w:type="spellEnd"/>
      <w:r>
        <w:rPr>
          <w:rFonts w:ascii="Times New Roman" w:hAnsi="Times New Roman" w:cs="Times New Roman"/>
          <w:sz w:val="28"/>
          <w:szCs w:val="28"/>
        </w:rPr>
        <w:t xml:space="preserve"> executed only once after all @Test annotation methods in the </w:t>
      </w:r>
      <w:proofErr w:type="gramStart"/>
      <w:r>
        <w:rPr>
          <w:rFonts w:ascii="Times New Roman" w:hAnsi="Times New Roman" w:cs="Times New Roman"/>
          <w:sz w:val="28"/>
          <w:szCs w:val="28"/>
        </w:rPr>
        <w:t>class</w:t>
      </w:r>
      <w:proofErr w:type="gramEnd"/>
    </w:p>
    <w:p w14:paraId="2EDE81E9" w14:textId="65FAED8E" w:rsidR="00F741F7" w:rsidRPr="00EB5569" w:rsidRDefault="00F741F7" w:rsidP="00F741F7">
      <w:pPr>
        <w:pStyle w:val="ListParagraph"/>
        <w:spacing w:line="360" w:lineRule="auto"/>
        <w:rPr>
          <w:rFonts w:ascii="Times New Roman" w:hAnsi="Times New Roman" w:cs="Times New Roman"/>
          <w:b/>
          <w:bCs/>
          <w:sz w:val="28"/>
          <w:szCs w:val="28"/>
        </w:rPr>
      </w:pPr>
    </w:p>
    <w:p w14:paraId="2A89685E" w14:textId="77777777" w:rsidR="008F5F82"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BeforeMethod</w:t>
      </w:r>
      <w:proofErr w:type="spellEnd"/>
    </w:p>
    <w:p w14:paraId="57BC504B" w14:textId="3F1CFBB2" w:rsidR="00F741F7" w:rsidRPr="00F741F7" w:rsidRDefault="00F741F7" w:rsidP="00F741F7">
      <w:pPr>
        <w:pStyle w:val="ListParagraph"/>
        <w:spacing w:line="360" w:lineRule="auto"/>
        <w:rPr>
          <w:rFonts w:ascii="Times New Roman" w:hAnsi="Times New Roman" w:cs="Times New Roman"/>
          <w:sz w:val="28"/>
          <w:szCs w:val="28"/>
        </w:rPr>
      </w:pPr>
      <w:r w:rsidRPr="00F741F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this </w:t>
      </w:r>
      <w:r>
        <w:rPr>
          <w:rFonts w:ascii="Times New Roman" w:hAnsi="Times New Roman" w:cs="Times New Roman"/>
          <w:sz w:val="28"/>
          <w:szCs w:val="28"/>
        </w:rPr>
        <w:t xml:space="preserve">will be executed </w:t>
      </w:r>
      <w:ins w:id="0" w:author="Microsoft Word" w:date="2023-08-14T14:34:00Z">
        <w:r w:rsidR="00DF362D">
          <w:rPr>
            <w:rFonts w:ascii="Times New Roman" w:hAnsi="Times New Roman" w:cs="Times New Roman"/>
            <w:sz w:val="28"/>
            <w:szCs w:val="28"/>
          </w:rPr>
          <w:t xml:space="preserve">before each @Test annotation </w:t>
        </w:r>
        <w:proofErr w:type="gramStart"/>
        <w:r w:rsidR="00DF362D">
          <w:rPr>
            <w:rFonts w:ascii="Times New Roman" w:hAnsi="Times New Roman" w:cs="Times New Roman"/>
            <w:sz w:val="28"/>
            <w:szCs w:val="28"/>
          </w:rPr>
          <w:t>method</w:t>
        </w:r>
      </w:ins>
      <w:proofErr w:type="gramEnd"/>
    </w:p>
    <w:p w14:paraId="7475A88D" w14:textId="77777777" w:rsidR="008F5F82" w:rsidRDefault="008F5F82" w:rsidP="008F5F82">
      <w:pPr>
        <w:pStyle w:val="ListParagraph"/>
        <w:numPr>
          <w:ilvl w:val="0"/>
          <w:numId w:val="32"/>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AfterMethod</w:t>
      </w:r>
      <w:proofErr w:type="spellEnd"/>
    </w:p>
    <w:p w14:paraId="7BD1979D" w14:textId="519417B3" w:rsidR="00427B84" w:rsidRPr="00A134C8" w:rsidRDefault="00D010DE" w:rsidP="00A134C8">
      <w:pPr>
        <w:pStyle w:val="ListParagraph"/>
        <w:spacing w:line="360" w:lineRule="auto"/>
        <w:rPr>
          <w:rFonts w:ascii="Times New Roman" w:hAnsi="Times New Roman" w:cs="Times New Roman"/>
          <w:sz w:val="28"/>
          <w:szCs w:val="28"/>
        </w:rPr>
      </w:pPr>
      <w:r w:rsidRPr="00D010DE">
        <w:rPr>
          <w:rFonts w:ascii="Times New Roman" w:hAnsi="Times New Roman" w:cs="Times New Roman"/>
          <w:b/>
          <w:bCs/>
          <w:sz w:val="28"/>
          <w:szCs w:val="28"/>
        </w:rPr>
        <w:sym w:font="Wingdings" w:char="F0E0"/>
      </w:r>
      <w:r w:rsidRPr="00F741F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this </w:t>
      </w:r>
      <w:r>
        <w:rPr>
          <w:rFonts w:ascii="Times New Roman" w:hAnsi="Times New Roman" w:cs="Times New Roman"/>
          <w:sz w:val="28"/>
          <w:szCs w:val="28"/>
        </w:rPr>
        <w:t xml:space="preserve">will be executed </w:t>
      </w:r>
      <w:r w:rsidR="00427B84">
        <w:rPr>
          <w:rFonts w:ascii="Times New Roman" w:hAnsi="Times New Roman" w:cs="Times New Roman"/>
          <w:sz w:val="28"/>
          <w:szCs w:val="28"/>
        </w:rPr>
        <w:t>after</w:t>
      </w:r>
      <w:r>
        <w:rPr>
          <w:rFonts w:ascii="Times New Roman" w:hAnsi="Times New Roman" w:cs="Times New Roman"/>
          <w:sz w:val="28"/>
          <w:szCs w:val="28"/>
        </w:rPr>
        <w:t xml:space="preserve"> each @Test annotation </w:t>
      </w:r>
      <w:proofErr w:type="gramStart"/>
      <w:r>
        <w:rPr>
          <w:rFonts w:ascii="Times New Roman" w:hAnsi="Times New Roman" w:cs="Times New Roman"/>
          <w:sz w:val="28"/>
          <w:szCs w:val="28"/>
        </w:rPr>
        <w:t>method</w:t>
      </w:r>
      <w:proofErr w:type="gramEnd"/>
    </w:p>
    <w:p w14:paraId="60D01139" w14:textId="77777777" w:rsidR="008F5F82" w:rsidRDefault="008F5F82" w:rsidP="008F5F82">
      <w:pPr>
        <w:pStyle w:val="ListParagraph"/>
        <w:numPr>
          <w:ilvl w:val="0"/>
          <w:numId w:val="32"/>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w:t>
      </w:r>
    </w:p>
    <w:p w14:paraId="74F22008" w14:textId="77777777" w:rsidR="00443977" w:rsidRDefault="00443977" w:rsidP="00443977">
      <w:pPr>
        <w:spacing w:line="360" w:lineRule="auto"/>
        <w:rPr>
          <w:rFonts w:ascii="Times New Roman" w:hAnsi="Times New Roman" w:cs="Times New Roman"/>
          <w:b/>
          <w:bCs/>
          <w:sz w:val="28"/>
          <w:szCs w:val="28"/>
        </w:rPr>
      </w:pPr>
    </w:p>
    <w:p w14:paraId="5ECADA41" w14:textId="432CF704" w:rsidR="00443977" w:rsidRDefault="00443977" w:rsidP="00443977">
      <w:pPr>
        <w:spacing w:line="360" w:lineRule="auto"/>
        <w:rPr>
          <w:rFonts w:ascii="Times New Roman" w:hAnsi="Times New Roman" w:cs="Times New Roman"/>
          <w:b/>
          <w:bCs/>
          <w:sz w:val="28"/>
          <w:szCs w:val="28"/>
        </w:rPr>
      </w:pPr>
      <w:r>
        <w:rPr>
          <w:rFonts w:ascii="Times New Roman" w:hAnsi="Times New Roman" w:cs="Times New Roman"/>
          <w:b/>
          <w:bCs/>
          <w:sz w:val="28"/>
          <w:szCs w:val="28"/>
        </w:rPr>
        <w:t>85</w:t>
      </w:r>
      <w:r w:rsidR="00181C9E">
        <w:rPr>
          <w:rFonts w:ascii="Times New Roman" w:hAnsi="Times New Roman" w:cs="Times New Roman"/>
          <w:b/>
          <w:bCs/>
          <w:sz w:val="28"/>
          <w:szCs w:val="28"/>
        </w:rPr>
        <w:t>. what is the use of @Test annotation method?</w:t>
      </w:r>
    </w:p>
    <w:p w14:paraId="2939D376" w14:textId="5B63FB97" w:rsidR="00181C9E" w:rsidRDefault="00181C9E" w:rsidP="00443977">
      <w:pPr>
        <w:spacing w:line="360" w:lineRule="auto"/>
        <w:rPr>
          <w:rFonts w:ascii="Times New Roman" w:hAnsi="Times New Roman" w:cs="Times New Roman"/>
          <w:sz w:val="28"/>
          <w:szCs w:val="28"/>
        </w:rPr>
      </w:pPr>
      <w:r w:rsidRPr="00181C9E">
        <w:rPr>
          <w:rFonts w:ascii="Times New Roman" w:hAnsi="Times New Roman" w:cs="Times New Roman"/>
          <w:sz w:val="28"/>
          <w:szCs w:val="28"/>
        </w:rPr>
        <w:sym w:font="Wingdings" w:char="F0E0"/>
      </w:r>
      <w:r w:rsidR="00D71B47">
        <w:rPr>
          <w:rFonts w:ascii="Times New Roman" w:hAnsi="Times New Roman" w:cs="Times New Roman"/>
          <w:sz w:val="28"/>
          <w:szCs w:val="28"/>
        </w:rPr>
        <w:t>we cannot execute the testcases without using @test annotation method</w:t>
      </w:r>
      <w:r w:rsidR="00471D42">
        <w:rPr>
          <w:rFonts w:ascii="Times New Roman" w:hAnsi="Times New Roman" w:cs="Times New Roman"/>
          <w:sz w:val="28"/>
          <w:szCs w:val="28"/>
        </w:rPr>
        <w:t xml:space="preserve"> in </w:t>
      </w:r>
      <w:proofErr w:type="spellStart"/>
      <w:r w:rsidR="00471D42">
        <w:rPr>
          <w:rFonts w:ascii="Times New Roman" w:hAnsi="Times New Roman" w:cs="Times New Roman"/>
          <w:sz w:val="28"/>
          <w:szCs w:val="28"/>
        </w:rPr>
        <w:t>TestNg</w:t>
      </w:r>
      <w:proofErr w:type="spellEnd"/>
      <w:r w:rsidR="001C6671">
        <w:rPr>
          <w:rFonts w:ascii="Times New Roman" w:hAnsi="Times New Roman" w:cs="Times New Roman"/>
          <w:sz w:val="28"/>
          <w:szCs w:val="28"/>
        </w:rPr>
        <w:t>.</w:t>
      </w:r>
    </w:p>
    <w:p w14:paraId="009BB50D" w14:textId="0FE62B23" w:rsidR="00D71B47" w:rsidRDefault="00D71B47" w:rsidP="00443977">
      <w:pPr>
        <w:spacing w:line="360" w:lineRule="auto"/>
        <w:rPr>
          <w:rFonts w:ascii="Times New Roman" w:hAnsi="Times New Roman" w:cs="Times New Roman"/>
          <w:sz w:val="28"/>
          <w:szCs w:val="28"/>
        </w:rPr>
      </w:pPr>
      <w:r w:rsidRPr="00D71B47">
        <w:rPr>
          <w:rFonts w:ascii="Times New Roman" w:hAnsi="Times New Roman" w:cs="Times New Roman"/>
          <w:sz w:val="28"/>
          <w:szCs w:val="28"/>
        </w:rPr>
        <w:lastRenderedPageBreak/>
        <w:sym w:font="Wingdings" w:char="F0E0"/>
      </w:r>
      <w:r>
        <w:rPr>
          <w:rFonts w:ascii="Times New Roman" w:hAnsi="Times New Roman" w:cs="Times New Roman"/>
          <w:sz w:val="28"/>
          <w:szCs w:val="28"/>
        </w:rPr>
        <w:t>it is a mandatory annotation.</w:t>
      </w:r>
    </w:p>
    <w:p w14:paraId="1C9C4CB4" w14:textId="2E21CE91" w:rsidR="00D71B47" w:rsidRDefault="00D71B47" w:rsidP="00443977">
      <w:pPr>
        <w:spacing w:line="360" w:lineRule="auto"/>
        <w:rPr>
          <w:rFonts w:ascii="Times New Roman" w:hAnsi="Times New Roman" w:cs="Times New Roman"/>
          <w:sz w:val="28"/>
          <w:szCs w:val="28"/>
        </w:rPr>
      </w:pPr>
      <w:r w:rsidRPr="00D71B47">
        <w:rPr>
          <w:rFonts w:ascii="Times New Roman" w:hAnsi="Times New Roman" w:cs="Times New Roman"/>
          <w:sz w:val="28"/>
          <w:szCs w:val="28"/>
        </w:rPr>
        <w:sym w:font="Wingdings" w:char="F0E0"/>
      </w:r>
      <w:r>
        <w:rPr>
          <w:rFonts w:ascii="Times New Roman" w:hAnsi="Times New Roman" w:cs="Times New Roman"/>
          <w:sz w:val="28"/>
          <w:szCs w:val="28"/>
        </w:rPr>
        <w:t xml:space="preserve">all other annotations are </w:t>
      </w:r>
      <w:proofErr w:type="gramStart"/>
      <w:r>
        <w:rPr>
          <w:rFonts w:ascii="Times New Roman" w:hAnsi="Times New Roman" w:cs="Times New Roman"/>
          <w:sz w:val="28"/>
          <w:szCs w:val="28"/>
        </w:rPr>
        <w:t>optional</w:t>
      </w:r>
      <w:proofErr w:type="gramEnd"/>
    </w:p>
    <w:p w14:paraId="34D2ECC1" w14:textId="4B4FA885" w:rsidR="008A163F" w:rsidRDefault="008A163F" w:rsidP="00443977">
      <w:pPr>
        <w:spacing w:line="360" w:lineRule="auto"/>
        <w:rPr>
          <w:rFonts w:ascii="Times New Roman" w:hAnsi="Times New Roman" w:cs="Times New Roman"/>
          <w:b/>
          <w:bCs/>
          <w:sz w:val="28"/>
          <w:szCs w:val="28"/>
        </w:rPr>
      </w:pPr>
      <w:r>
        <w:rPr>
          <w:rFonts w:ascii="Times New Roman" w:hAnsi="Times New Roman" w:cs="Times New Roman"/>
          <w:b/>
          <w:bCs/>
          <w:sz w:val="28"/>
          <w:szCs w:val="28"/>
        </w:rPr>
        <w:t>86.what is Junit?</w:t>
      </w:r>
    </w:p>
    <w:p w14:paraId="1C106246" w14:textId="47AE1C51" w:rsidR="008A163F" w:rsidRDefault="00883AC1" w:rsidP="00443977">
      <w:pPr>
        <w:spacing w:line="360" w:lineRule="auto"/>
        <w:rPr>
          <w:rFonts w:ascii="Times New Roman" w:hAnsi="Times New Roman" w:cs="Times New Roman"/>
          <w:sz w:val="28"/>
          <w:szCs w:val="28"/>
        </w:rPr>
      </w:pPr>
      <w:r w:rsidRPr="00883AC1">
        <w:rPr>
          <w:rFonts w:ascii="Times New Roman" w:hAnsi="Times New Roman" w:cs="Times New Roman"/>
          <w:b/>
          <w:bCs/>
          <w:sz w:val="28"/>
          <w:szCs w:val="28"/>
        </w:rPr>
        <w:sym w:font="Wingdings" w:char="F0E0"/>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is unit testing framework introduced by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Junit is based on java.</w:t>
      </w:r>
    </w:p>
    <w:p w14:paraId="3C092B7C" w14:textId="766D9C9C" w:rsidR="003A3DDF" w:rsidRDefault="003A3DDF" w:rsidP="00443977">
      <w:pPr>
        <w:spacing w:line="360" w:lineRule="auto"/>
        <w:rPr>
          <w:rFonts w:ascii="Times New Roman" w:hAnsi="Times New Roman" w:cs="Times New Roman"/>
          <w:b/>
          <w:bCs/>
          <w:sz w:val="28"/>
          <w:szCs w:val="28"/>
        </w:rPr>
      </w:pPr>
      <w:r w:rsidRPr="008E2755">
        <w:rPr>
          <w:rFonts w:ascii="Times New Roman" w:hAnsi="Times New Roman" w:cs="Times New Roman"/>
          <w:b/>
          <w:bCs/>
          <w:sz w:val="28"/>
          <w:szCs w:val="28"/>
        </w:rPr>
        <w:t>87.</w:t>
      </w:r>
      <w:r w:rsidR="008E2755" w:rsidRPr="008E2755">
        <w:rPr>
          <w:rFonts w:ascii="Work Sans" w:hAnsi="Work Sans"/>
          <w:b/>
          <w:bCs/>
          <w:color w:val="FF6600"/>
          <w:bdr w:val="none" w:sz="0" w:space="0" w:color="auto" w:frame="1"/>
          <w:shd w:val="clear" w:color="auto" w:fill="FFFFFF"/>
        </w:rPr>
        <w:t xml:space="preserve"> </w:t>
      </w:r>
      <w:r w:rsidR="008E2755" w:rsidRPr="008E2755">
        <w:rPr>
          <w:rFonts w:ascii="Times New Roman" w:hAnsi="Times New Roman" w:cs="Times New Roman"/>
          <w:b/>
          <w:bCs/>
          <w:sz w:val="28"/>
          <w:szCs w:val="28"/>
        </w:rPr>
        <w:t>Can WebDriver test Mobile applications?</w:t>
      </w:r>
    </w:p>
    <w:p w14:paraId="0F3BCE64" w14:textId="2D88B0B4" w:rsidR="008E2755" w:rsidRDefault="005D099E" w:rsidP="00443977">
      <w:pPr>
        <w:spacing w:line="360" w:lineRule="auto"/>
        <w:rPr>
          <w:rFonts w:ascii="Times New Roman" w:hAnsi="Times New Roman" w:cs="Times New Roman"/>
          <w:sz w:val="28"/>
          <w:szCs w:val="28"/>
        </w:rPr>
      </w:pPr>
      <w:r w:rsidRPr="005D099E">
        <w:rPr>
          <w:rFonts w:ascii="Times New Roman" w:hAnsi="Times New Roman" w:cs="Times New Roman"/>
          <w:sz w:val="28"/>
          <w:szCs w:val="28"/>
        </w:rPr>
        <w:sym w:font="Wingdings" w:char="F0E0"/>
      </w:r>
      <w:r w:rsidR="008E2755" w:rsidRPr="005D099E">
        <w:rPr>
          <w:rFonts w:ascii="Times New Roman" w:hAnsi="Times New Roman" w:cs="Times New Roman"/>
          <w:sz w:val="28"/>
          <w:szCs w:val="28"/>
        </w:rPr>
        <w:t xml:space="preserve">WebDriver cannot test mobile applications, </w:t>
      </w:r>
      <w:proofErr w:type="spellStart"/>
      <w:r w:rsidR="008E2755" w:rsidRPr="005D099E">
        <w:rPr>
          <w:rFonts w:ascii="Times New Roman" w:hAnsi="Times New Roman" w:cs="Times New Roman"/>
          <w:sz w:val="28"/>
          <w:szCs w:val="28"/>
        </w:rPr>
        <w:t>webdriver</w:t>
      </w:r>
      <w:proofErr w:type="spellEnd"/>
      <w:r w:rsidR="008E2755" w:rsidRPr="005D099E">
        <w:rPr>
          <w:rFonts w:ascii="Times New Roman" w:hAnsi="Times New Roman" w:cs="Times New Roman"/>
          <w:sz w:val="28"/>
          <w:szCs w:val="28"/>
        </w:rPr>
        <w:t xml:space="preserve"> is web-based testing tool, therefore applications on the mobile browsers can be tested.</w:t>
      </w:r>
    </w:p>
    <w:p w14:paraId="02B1AABA" w14:textId="3588CF62" w:rsidR="009E7D90" w:rsidRPr="00C94DB5" w:rsidRDefault="009E7D90" w:rsidP="00443977">
      <w:pPr>
        <w:spacing w:line="360" w:lineRule="auto"/>
        <w:rPr>
          <w:rFonts w:ascii="Times New Roman" w:hAnsi="Times New Roman" w:cs="Times New Roman"/>
          <w:b/>
          <w:bCs/>
          <w:sz w:val="28"/>
          <w:szCs w:val="28"/>
        </w:rPr>
      </w:pPr>
      <w:r w:rsidRPr="00C94DB5">
        <w:rPr>
          <w:rFonts w:ascii="Times New Roman" w:hAnsi="Times New Roman" w:cs="Times New Roman"/>
          <w:b/>
          <w:bCs/>
          <w:sz w:val="28"/>
          <w:szCs w:val="28"/>
        </w:rPr>
        <w:t>88.</w:t>
      </w:r>
      <w:r w:rsidR="00C94DB5" w:rsidRPr="00C94DB5">
        <w:rPr>
          <w:rFonts w:ascii="Times New Roman" w:hAnsi="Times New Roman" w:cs="Times New Roman"/>
          <w:b/>
          <w:bCs/>
          <w:sz w:val="28"/>
          <w:szCs w:val="28"/>
        </w:rPr>
        <w:t>what are the attributes inside the @Test annotation method?</w:t>
      </w:r>
    </w:p>
    <w:p w14:paraId="4597273A" w14:textId="5E6E1D43" w:rsidR="00C94DB5" w:rsidRPr="00C94DB5" w:rsidRDefault="00C94DB5" w:rsidP="00C94DB5">
      <w:pPr>
        <w:pStyle w:val="ListParagraph"/>
        <w:numPr>
          <w:ilvl w:val="0"/>
          <w:numId w:val="33"/>
        </w:numPr>
        <w:spacing w:line="360" w:lineRule="auto"/>
        <w:rPr>
          <w:rFonts w:ascii="Times New Roman" w:hAnsi="Times New Roman" w:cs="Times New Roman"/>
          <w:b/>
          <w:bCs/>
          <w:sz w:val="28"/>
          <w:szCs w:val="28"/>
        </w:rPr>
      </w:pPr>
      <w:r>
        <w:rPr>
          <w:rFonts w:ascii="Times New Roman" w:hAnsi="Times New Roman" w:cs="Times New Roman"/>
          <w:sz w:val="28"/>
          <w:szCs w:val="28"/>
        </w:rPr>
        <w:t>Priority</w:t>
      </w:r>
    </w:p>
    <w:p w14:paraId="6E562A22" w14:textId="1E5C45B7" w:rsidR="00C94DB5" w:rsidRPr="00C94DB5" w:rsidRDefault="00C94DB5" w:rsidP="00C94DB5">
      <w:pPr>
        <w:pStyle w:val="ListParagraph"/>
        <w:numPr>
          <w:ilvl w:val="0"/>
          <w:numId w:val="33"/>
        </w:numPr>
        <w:spacing w:line="360" w:lineRule="auto"/>
        <w:rPr>
          <w:rFonts w:ascii="Times New Roman" w:hAnsi="Times New Roman" w:cs="Times New Roman"/>
          <w:b/>
          <w:bCs/>
          <w:sz w:val="28"/>
          <w:szCs w:val="28"/>
        </w:rPr>
      </w:pPr>
      <w:r>
        <w:rPr>
          <w:rFonts w:ascii="Times New Roman" w:hAnsi="Times New Roman" w:cs="Times New Roman"/>
          <w:sz w:val="28"/>
          <w:szCs w:val="28"/>
        </w:rPr>
        <w:t>Enabled</w:t>
      </w:r>
    </w:p>
    <w:p w14:paraId="0B1B2B6D" w14:textId="2F7C1EED" w:rsidR="00C94DB5" w:rsidRPr="00C94DB5" w:rsidRDefault="00C94DB5" w:rsidP="00C94DB5">
      <w:pPr>
        <w:pStyle w:val="ListParagraph"/>
        <w:numPr>
          <w:ilvl w:val="0"/>
          <w:numId w:val="33"/>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alwaysRun</w:t>
      </w:r>
      <w:proofErr w:type="spellEnd"/>
    </w:p>
    <w:p w14:paraId="743A462A" w14:textId="158DB5AA" w:rsidR="00C94DB5" w:rsidRPr="00C94DB5" w:rsidRDefault="00C94DB5" w:rsidP="00C94DB5">
      <w:pPr>
        <w:pStyle w:val="ListParagraph"/>
        <w:numPr>
          <w:ilvl w:val="0"/>
          <w:numId w:val="33"/>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dependsOnMethod</w:t>
      </w:r>
      <w:proofErr w:type="spellEnd"/>
    </w:p>
    <w:p w14:paraId="3877E61E" w14:textId="2C12CC6C" w:rsidR="00C94DB5" w:rsidRDefault="00C94DB5"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89.</w:t>
      </w:r>
      <w:r w:rsidR="00BE45D2">
        <w:rPr>
          <w:rFonts w:ascii="Times New Roman" w:hAnsi="Times New Roman" w:cs="Times New Roman"/>
          <w:b/>
          <w:bCs/>
          <w:sz w:val="28"/>
          <w:szCs w:val="28"/>
        </w:rPr>
        <w:t xml:space="preserve">what is the order of execution in </w:t>
      </w:r>
      <w:proofErr w:type="spellStart"/>
      <w:r w:rsidR="00BE45D2">
        <w:rPr>
          <w:rFonts w:ascii="Times New Roman" w:hAnsi="Times New Roman" w:cs="Times New Roman"/>
          <w:b/>
          <w:bCs/>
          <w:sz w:val="28"/>
          <w:szCs w:val="28"/>
        </w:rPr>
        <w:t>TestNg</w:t>
      </w:r>
      <w:proofErr w:type="spellEnd"/>
      <w:r w:rsidR="00BE45D2">
        <w:rPr>
          <w:rFonts w:ascii="Times New Roman" w:hAnsi="Times New Roman" w:cs="Times New Roman"/>
          <w:b/>
          <w:bCs/>
          <w:sz w:val="28"/>
          <w:szCs w:val="28"/>
        </w:rPr>
        <w:t>?</w:t>
      </w:r>
    </w:p>
    <w:p w14:paraId="701FC04D" w14:textId="7F8008F5" w:rsidR="00BE45D2" w:rsidRDefault="00BE45D2" w:rsidP="00C94DB5">
      <w:pPr>
        <w:spacing w:line="360" w:lineRule="auto"/>
        <w:rPr>
          <w:rFonts w:ascii="Times New Roman" w:hAnsi="Times New Roman" w:cs="Times New Roman"/>
          <w:sz w:val="28"/>
          <w:szCs w:val="28"/>
        </w:rPr>
      </w:pPr>
      <w:r w:rsidRPr="00BE45D2">
        <w:rPr>
          <w:rFonts w:ascii="Times New Roman" w:hAnsi="Times New Roman" w:cs="Times New Roman"/>
          <w:b/>
          <w:bCs/>
          <w:sz w:val="28"/>
          <w:szCs w:val="28"/>
        </w:rPr>
        <w:sym w:font="Wingdings" w:char="F0E0"/>
      </w:r>
      <w:r w:rsidR="00B83820">
        <w:rPr>
          <w:rFonts w:ascii="Times New Roman" w:hAnsi="Times New Roman" w:cs="Times New Roman"/>
          <w:sz w:val="28"/>
          <w:szCs w:val="28"/>
        </w:rPr>
        <w:t xml:space="preserve">in </w:t>
      </w:r>
      <w:proofErr w:type="spellStart"/>
      <w:r w:rsidR="00B83820">
        <w:rPr>
          <w:rFonts w:ascii="Times New Roman" w:hAnsi="Times New Roman" w:cs="Times New Roman"/>
          <w:sz w:val="28"/>
          <w:szCs w:val="28"/>
        </w:rPr>
        <w:t>TestNg</w:t>
      </w:r>
      <w:proofErr w:type="spellEnd"/>
      <w:r w:rsidR="00B83820">
        <w:rPr>
          <w:rFonts w:ascii="Times New Roman" w:hAnsi="Times New Roman" w:cs="Times New Roman"/>
          <w:sz w:val="28"/>
          <w:szCs w:val="28"/>
        </w:rPr>
        <w:t xml:space="preserve"> it can be executed based on alphabetical order of a method name.</w:t>
      </w:r>
    </w:p>
    <w:p w14:paraId="77E498C1" w14:textId="443A1CEA" w:rsidR="00B83820" w:rsidRDefault="005C788A"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90.what is priority?</w:t>
      </w:r>
    </w:p>
    <w:p w14:paraId="74F3909F" w14:textId="5D1138CF" w:rsidR="005C788A" w:rsidRDefault="005C788A" w:rsidP="00C94DB5">
      <w:pPr>
        <w:spacing w:line="360" w:lineRule="auto"/>
        <w:rPr>
          <w:rFonts w:ascii="Times New Roman" w:hAnsi="Times New Roman" w:cs="Times New Roman"/>
          <w:sz w:val="28"/>
          <w:szCs w:val="28"/>
        </w:rPr>
      </w:pPr>
      <w:r w:rsidRPr="005C788A">
        <w:rPr>
          <w:rFonts w:ascii="Times New Roman" w:hAnsi="Times New Roman" w:cs="Times New Roman"/>
          <w:b/>
          <w:bCs/>
          <w:sz w:val="28"/>
          <w:szCs w:val="28"/>
        </w:rPr>
        <w:sym w:font="Wingdings" w:char="F0E0"/>
      </w:r>
      <w:r>
        <w:rPr>
          <w:rFonts w:ascii="Times New Roman" w:hAnsi="Times New Roman" w:cs="Times New Roman"/>
          <w:sz w:val="28"/>
          <w:szCs w:val="28"/>
        </w:rPr>
        <w:t xml:space="preserve">for example if I have 4 testcases under @Test annotation method, </w:t>
      </w:r>
      <w:r w:rsidR="000947E2">
        <w:rPr>
          <w:rFonts w:ascii="Times New Roman" w:hAnsi="Times New Roman" w:cs="Times New Roman"/>
          <w:sz w:val="28"/>
          <w:szCs w:val="28"/>
        </w:rPr>
        <w:t>if I give the priority=1 to the 2</w:t>
      </w:r>
      <w:r w:rsidR="000947E2" w:rsidRPr="000947E2">
        <w:rPr>
          <w:rFonts w:ascii="Times New Roman" w:hAnsi="Times New Roman" w:cs="Times New Roman"/>
          <w:sz w:val="28"/>
          <w:szCs w:val="28"/>
          <w:vertAlign w:val="superscript"/>
        </w:rPr>
        <w:t>nd</w:t>
      </w:r>
      <w:r w:rsidR="000947E2">
        <w:rPr>
          <w:rFonts w:ascii="Times New Roman" w:hAnsi="Times New Roman" w:cs="Times New Roman"/>
          <w:sz w:val="28"/>
          <w:szCs w:val="28"/>
        </w:rPr>
        <w:t xml:space="preserve"> </w:t>
      </w:r>
      <w:proofErr w:type="gramStart"/>
      <w:r w:rsidR="000947E2">
        <w:rPr>
          <w:rFonts w:ascii="Times New Roman" w:hAnsi="Times New Roman" w:cs="Times New Roman"/>
          <w:sz w:val="28"/>
          <w:szCs w:val="28"/>
        </w:rPr>
        <w:t>testcase(</w:t>
      </w:r>
      <w:proofErr w:type="gramEnd"/>
      <w:r w:rsidR="000947E2">
        <w:rPr>
          <w:rFonts w:ascii="Times New Roman" w:hAnsi="Times New Roman" w:cs="Times New Roman"/>
          <w:sz w:val="28"/>
          <w:szCs w:val="28"/>
        </w:rPr>
        <w:t>)</w:t>
      </w:r>
      <w:r w:rsidR="000947E2" w:rsidRPr="000947E2">
        <w:rPr>
          <w:rFonts w:ascii="Times New Roman" w:hAnsi="Times New Roman" w:cs="Times New Roman"/>
          <w:sz w:val="28"/>
          <w:szCs w:val="28"/>
        </w:rPr>
        <w:sym w:font="Wingdings" w:char="F0E0"/>
      </w:r>
      <w:r w:rsidR="000947E2">
        <w:rPr>
          <w:rFonts w:ascii="Times New Roman" w:hAnsi="Times New Roman" w:cs="Times New Roman"/>
          <w:sz w:val="28"/>
          <w:szCs w:val="28"/>
        </w:rPr>
        <w:t xml:space="preserve"> it will be executed first based on the priority.</w:t>
      </w:r>
    </w:p>
    <w:p w14:paraId="11A14205" w14:textId="510BCDEC" w:rsidR="000947E2" w:rsidRDefault="00D01CDF"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91.what is enabled?</w:t>
      </w:r>
    </w:p>
    <w:p w14:paraId="6DA4BDA2" w14:textId="232581E0" w:rsidR="00D01CDF" w:rsidRDefault="00964CEB" w:rsidP="00C94DB5">
      <w:pPr>
        <w:spacing w:line="360" w:lineRule="auto"/>
        <w:rPr>
          <w:rFonts w:ascii="Times New Roman" w:hAnsi="Times New Roman" w:cs="Times New Roman"/>
          <w:sz w:val="28"/>
          <w:szCs w:val="28"/>
        </w:rPr>
      </w:pPr>
      <w:r w:rsidRPr="00964CEB">
        <w:rPr>
          <w:rFonts w:ascii="Times New Roman" w:hAnsi="Times New Roman" w:cs="Times New Roman"/>
          <w:b/>
          <w:bCs/>
          <w:sz w:val="28"/>
          <w:szCs w:val="28"/>
        </w:rPr>
        <w:sym w:font="Wingdings" w:char="F0E0"/>
      </w:r>
      <w:r>
        <w:rPr>
          <w:rFonts w:ascii="Times New Roman" w:hAnsi="Times New Roman" w:cs="Times New Roman"/>
          <w:sz w:val="28"/>
          <w:szCs w:val="28"/>
        </w:rPr>
        <w:t xml:space="preserve">by </w:t>
      </w:r>
      <w:proofErr w:type="gramStart"/>
      <w:r>
        <w:rPr>
          <w:rFonts w:ascii="Times New Roman" w:hAnsi="Times New Roman" w:cs="Times New Roman"/>
          <w:sz w:val="28"/>
          <w:szCs w:val="28"/>
        </w:rPr>
        <w:t>default</w:t>
      </w:r>
      <w:proofErr w:type="gramEnd"/>
      <w:r>
        <w:rPr>
          <w:rFonts w:ascii="Times New Roman" w:hAnsi="Times New Roman" w:cs="Times New Roman"/>
          <w:sz w:val="28"/>
          <w:szCs w:val="28"/>
        </w:rPr>
        <w:t xml:space="preserve"> all the testcases enabled attribute value would be true.</w:t>
      </w:r>
    </w:p>
    <w:p w14:paraId="61B20F22" w14:textId="59D5CA37" w:rsidR="00964CEB" w:rsidRDefault="003E0DDF" w:rsidP="00C94DB5">
      <w:pPr>
        <w:spacing w:line="360" w:lineRule="auto"/>
        <w:rPr>
          <w:rFonts w:ascii="Times New Roman" w:hAnsi="Times New Roman" w:cs="Times New Roman"/>
          <w:sz w:val="28"/>
          <w:szCs w:val="28"/>
        </w:rPr>
      </w:pPr>
      <w:r w:rsidRPr="003E0DDF">
        <w:rPr>
          <w:rFonts w:ascii="Times New Roman" w:hAnsi="Times New Roman" w:cs="Times New Roman"/>
          <w:sz w:val="28"/>
          <w:szCs w:val="28"/>
        </w:rPr>
        <w:sym w:font="Wingdings" w:char="F0E0"/>
      </w:r>
      <w:r>
        <w:rPr>
          <w:rFonts w:ascii="Times New Roman" w:hAnsi="Times New Roman" w:cs="Times New Roman"/>
          <w:sz w:val="28"/>
          <w:szCs w:val="28"/>
        </w:rPr>
        <w:t>but if I don’t want to execute specific @Test annotation method</w:t>
      </w:r>
      <w:r w:rsidR="00C37659">
        <w:rPr>
          <w:rFonts w:ascii="Times New Roman" w:hAnsi="Times New Roman" w:cs="Times New Roman"/>
          <w:sz w:val="28"/>
          <w:szCs w:val="28"/>
        </w:rPr>
        <w:t xml:space="preserve">, I give (enabled=false), </w:t>
      </w:r>
      <w:r w:rsidR="00A601E7">
        <w:rPr>
          <w:rFonts w:ascii="Times New Roman" w:hAnsi="Times New Roman" w:cs="Times New Roman"/>
          <w:sz w:val="28"/>
          <w:szCs w:val="28"/>
        </w:rPr>
        <w:t xml:space="preserve">this method won’t be </w:t>
      </w:r>
      <w:proofErr w:type="gramStart"/>
      <w:r w:rsidR="00A601E7">
        <w:rPr>
          <w:rFonts w:ascii="Times New Roman" w:hAnsi="Times New Roman" w:cs="Times New Roman"/>
          <w:sz w:val="28"/>
          <w:szCs w:val="28"/>
        </w:rPr>
        <w:t>executed ,</w:t>
      </w:r>
      <w:r w:rsidR="00C37659">
        <w:rPr>
          <w:rFonts w:ascii="Times New Roman" w:hAnsi="Times New Roman" w:cs="Times New Roman"/>
          <w:sz w:val="28"/>
          <w:szCs w:val="28"/>
        </w:rPr>
        <w:t>even</w:t>
      </w:r>
      <w:proofErr w:type="gramEnd"/>
      <w:r w:rsidR="00C37659">
        <w:rPr>
          <w:rFonts w:ascii="Times New Roman" w:hAnsi="Times New Roman" w:cs="Times New Roman"/>
          <w:sz w:val="28"/>
          <w:szCs w:val="28"/>
        </w:rPr>
        <w:t xml:space="preserve"> though </w:t>
      </w:r>
      <w:r w:rsidR="00A601E7">
        <w:rPr>
          <w:rFonts w:ascii="Times New Roman" w:hAnsi="Times New Roman" w:cs="Times New Roman"/>
          <w:sz w:val="28"/>
          <w:szCs w:val="28"/>
        </w:rPr>
        <w:t xml:space="preserve"> priority=1 </w:t>
      </w:r>
      <w:r w:rsidR="006B1579">
        <w:rPr>
          <w:rFonts w:ascii="Times New Roman" w:hAnsi="Times New Roman" w:cs="Times New Roman"/>
          <w:sz w:val="28"/>
          <w:szCs w:val="28"/>
        </w:rPr>
        <w:t>, it won’t be executed.</w:t>
      </w:r>
    </w:p>
    <w:p w14:paraId="294892EF" w14:textId="282E4915" w:rsidR="00693148" w:rsidRDefault="00693148"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92.what is </w:t>
      </w:r>
      <w:proofErr w:type="spellStart"/>
      <w:r>
        <w:rPr>
          <w:rFonts w:ascii="Times New Roman" w:hAnsi="Times New Roman" w:cs="Times New Roman"/>
          <w:b/>
          <w:bCs/>
          <w:sz w:val="28"/>
          <w:szCs w:val="28"/>
        </w:rPr>
        <w:t>alwaysRun</w:t>
      </w:r>
      <w:proofErr w:type="spellEnd"/>
      <w:r>
        <w:rPr>
          <w:rFonts w:ascii="Times New Roman" w:hAnsi="Times New Roman" w:cs="Times New Roman"/>
          <w:b/>
          <w:bCs/>
          <w:sz w:val="28"/>
          <w:szCs w:val="28"/>
        </w:rPr>
        <w:t xml:space="preserve"> attribute?</w:t>
      </w:r>
    </w:p>
    <w:p w14:paraId="7EE522AF" w14:textId="4224C1AB" w:rsidR="00693148" w:rsidRDefault="00693148" w:rsidP="00C94DB5">
      <w:pPr>
        <w:spacing w:line="360" w:lineRule="auto"/>
        <w:rPr>
          <w:rFonts w:ascii="Times New Roman" w:hAnsi="Times New Roman" w:cs="Times New Roman"/>
          <w:sz w:val="28"/>
          <w:szCs w:val="28"/>
        </w:rPr>
      </w:pPr>
      <w:r w:rsidRPr="00693148">
        <w:rPr>
          <w:rFonts w:ascii="Times New Roman" w:hAnsi="Times New Roman" w:cs="Times New Roman"/>
          <w:b/>
          <w:bCs/>
          <w:sz w:val="28"/>
          <w:szCs w:val="28"/>
        </w:rPr>
        <w:lastRenderedPageBreak/>
        <w:sym w:font="Wingdings" w:char="F0E0"/>
      </w:r>
      <w:r w:rsidR="00562F64">
        <w:rPr>
          <w:rFonts w:ascii="Times New Roman" w:hAnsi="Times New Roman" w:cs="Times New Roman"/>
          <w:sz w:val="28"/>
          <w:szCs w:val="28"/>
        </w:rPr>
        <w:t>all the testcases executed by default, the value is equal to true.</w:t>
      </w:r>
    </w:p>
    <w:p w14:paraId="3C6944D6" w14:textId="5390CD19" w:rsidR="00562F64" w:rsidRDefault="00562F64" w:rsidP="00C94DB5">
      <w:pPr>
        <w:spacing w:line="360" w:lineRule="auto"/>
        <w:rPr>
          <w:rFonts w:ascii="Times New Roman" w:hAnsi="Times New Roman" w:cs="Times New Roman"/>
          <w:sz w:val="28"/>
          <w:szCs w:val="28"/>
        </w:rPr>
      </w:pPr>
      <w:r w:rsidRPr="00562F64">
        <w:rPr>
          <w:rFonts w:ascii="Times New Roman" w:hAnsi="Times New Roman" w:cs="Times New Roman"/>
          <w:sz w:val="28"/>
          <w:szCs w:val="28"/>
        </w:rPr>
        <w:sym w:font="Wingdings" w:char="F0E0"/>
      </w:r>
      <w:r>
        <w:rPr>
          <w:rFonts w:ascii="Times New Roman" w:hAnsi="Times New Roman" w:cs="Times New Roman"/>
          <w:sz w:val="28"/>
          <w:szCs w:val="28"/>
        </w:rPr>
        <w:t>it is used for group concepts.</w:t>
      </w:r>
    </w:p>
    <w:p w14:paraId="76C6F406" w14:textId="44A08BAF" w:rsidR="00233BBC" w:rsidRDefault="003D512C"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93. what is </w:t>
      </w:r>
      <w:proofErr w:type="spellStart"/>
      <w:r>
        <w:rPr>
          <w:rFonts w:ascii="Times New Roman" w:hAnsi="Times New Roman" w:cs="Times New Roman"/>
          <w:b/>
          <w:bCs/>
          <w:sz w:val="28"/>
          <w:szCs w:val="28"/>
        </w:rPr>
        <w:t>dependsOnMethod</w:t>
      </w:r>
      <w:proofErr w:type="spellEnd"/>
      <w:r>
        <w:rPr>
          <w:rFonts w:ascii="Times New Roman" w:hAnsi="Times New Roman" w:cs="Times New Roman"/>
          <w:b/>
          <w:bCs/>
          <w:sz w:val="28"/>
          <w:szCs w:val="28"/>
        </w:rPr>
        <w:t>?</w:t>
      </w:r>
    </w:p>
    <w:p w14:paraId="6575FF87" w14:textId="4F2848D5" w:rsidR="003D512C" w:rsidRDefault="003D512C" w:rsidP="00C94DB5">
      <w:pPr>
        <w:spacing w:line="360" w:lineRule="auto"/>
        <w:rPr>
          <w:rFonts w:ascii="Times New Roman" w:hAnsi="Times New Roman" w:cs="Times New Roman"/>
          <w:sz w:val="28"/>
          <w:szCs w:val="28"/>
        </w:rPr>
      </w:pPr>
      <w:r w:rsidRPr="003D512C">
        <w:rPr>
          <w:rFonts w:ascii="Times New Roman" w:hAnsi="Times New Roman" w:cs="Times New Roman"/>
          <w:b/>
          <w:bCs/>
          <w:sz w:val="28"/>
          <w:szCs w:val="28"/>
        </w:rPr>
        <w:sym w:font="Wingdings" w:char="F0E0"/>
      </w:r>
      <w:r>
        <w:rPr>
          <w:rFonts w:ascii="Times New Roman" w:hAnsi="Times New Roman" w:cs="Times New Roman"/>
          <w:sz w:val="28"/>
          <w:szCs w:val="28"/>
        </w:rPr>
        <w:t>here, the specific testcase is based on another testcase.</w:t>
      </w:r>
    </w:p>
    <w:p w14:paraId="39D8609B" w14:textId="485CAF3B" w:rsidR="003D512C" w:rsidRDefault="003D512C" w:rsidP="00C94DB5">
      <w:pPr>
        <w:spacing w:line="360" w:lineRule="auto"/>
        <w:rPr>
          <w:rFonts w:ascii="Times New Roman" w:hAnsi="Times New Roman" w:cs="Times New Roman"/>
          <w:sz w:val="28"/>
          <w:szCs w:val="28"/>
        </w:rPr>
      </w:pPr>
      <w:r w:rsidRPr="003D512C">
        <w:rPr>
          <w:rFonts w:ascii="Times New Roman" w:hAnsi="Times New Roman" w:cs="Times New Roman"/>
          <w:sz w:val="28"/>
          <w:szCs w:val="28"/>
        </w:rPr>
        <w:sym w:font="Wingdings" w:char="F0E0"/>
      </w:r>
      <w:proofErr w:type="spellStart"/>
      <w:r w:rsidR="00A14014">
        <w:rPr>
          <w:rFonts w:ascii="Times New Roman" w:hAnsi="Times New Roman" w:cs="Times New Roman"/>
          <w:sz w:val="28"/>
          <w:szCs w:val="28"/>
        </w:rPr>
        <w:t>dependsOnMethod</w:t>
      </w:r>
      <w:proofErr w:type="spellEnd"/>
      <w:r w:rsidR="00A14014">
        <w:rPr>
          <w:rFonts w:ascii="Times New Roman" w:hAnsi="Times New Roman" w:cs="Times New Roman"/>
          <w:sz w:val="28"/>
          <w:szCs w:val="28"/>
        </w:rPr>
        <w:t xml:space="preserve"> is executed first, </w:t>
      </w:r>
      <w:proofErr w:type="spellStart"/>
      <w:r w:rsidR="00A14014">
        <w:rPr>
          <w:rFonts w:ascii="Times New Roman" w:hAnsi="Times New Roman" w:cs="Times New Roman"/>
          <w:sz w:val="28"/>
          <w:szCs w:val="28"/>
        </w:rPr>
        <w:t>eventhough</w:t>
      </w:r>
      <w:proofErr w:type="spellEnd"/>
      <w:r w:rsidR="00A14014">
        <w:rPr>
          <w:rFonts w:ascii="Times New Roman" w:hAnsi="Times New Roman" w:cs="Times New Roman"/>
          <w:sz w:val="28"/>
          <w:szCs w:val="28"/>
        </w:rPr>
        <w:t xml:space="preserve"> the priority is set as last, it will be executed first.</w:t>
      </w:r>
    </w:p>
    <w:p w14:paraId="6B35B9C7" w14:textId="47667513" w:rsidR="000F22BC" w:rsidRDefault="000F22BC"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94.</w:t>
      </w:r>
      <w:r w:rsidR="007A7103">
        <w:rPr>
          <w:rFonts w:ascii="Times New Roman" w:hAnsi="Times New Roman" w:cs="Times New Roman"/>
          <w:b/>
          <w:bCs/>
          <w:sz w:val="28"/>
          <w:szCs w:val="28"/>
        </w:rPr>
        <w:t>what is Test Assertion?</w:t>
      </w:r>
    </w:p>
    <w:p w14:paraId="40FF6A02" w14:textId="2B6668A9" w:rsidR="007A7103" w:rsidRDefault="007A7103" w:rsidP="00C94DB5">
      <w:pPr>
        <w:spacing w:line="360" w:lineRule="auto"/>
        <w:rPr>
          <w:rFonts w:ascii="Times New Roman" w:hAnsi="Times New Roman" w:cs="Times New Roman"/>
          <w:sz w:val="28"/>
          <w:szCs w:val="28"/>
        </w:rPr>
      </w:pPr>
      <w:r w:rsidRPr="007A7103">
        <w:rPr>
          <w:rFonts w:ascii="Times New Roman" w:hAnsi="Times New Roman" w:cs="Times New Roman"/>
          <w:b/>
          <w:bCs/>
          <w:sz w:val="28"/>
          <w:szCs w:val="28"/>
        </w:rPr>
        <w:sym w:font="Wingdings" w:char="F0E0"/>
      </w:r>
      <w:r>
        <w:rPr>
          <w:rFonts w:ascii="Times New Roman" w:hAnsi="Times New Roman" w:cs="Times New Roman"/>
          <w:sz w:val="28"/>
          <w:szCs w:val="28"/>
        </w:rPr>
        <w:t>Assertion is nothing but validation.</w:t>
      </w:r>
    </w:p>
    <w:p w14:paraId="65FA9130" w14:textId="6EB8772D" w:rsidR="007A7103" w:rsidRDefault="007A7103" w:rsidP="00C94DB5">
      <w:pPr>
        <w:spacing w:line="360" w:lineRule="auto"/>
        <w:rPr>
          <w:rFonts w:ascii="Times New Roman" w:hAnsi="Times New Roman" w:cs="Times New Roman"/>
          <w:b/>
          <w:bCs/>
          <w:sz w:val="28"/>
          <w:szCs w:val="28"/>
        </w:rPr>
      </w:pPr>
      <w:r>
        <w:rPr>
          <w:rFonts w:ascii="Times New Roman" w:hAnsi="Times New Roman" w:cs="Times New Roman"/>
          <w:b/>
          <w:bCs/>
          <w:sz w:val="28"/>
          <w:szCs w:val="28"/>
        </w:rPr>
        <w:t>95.Two type of Assertion?</w:t>
      </w:r>
    </w:p>
    <w:p w14:paraId="4421AB5A" w14:textId="2CCAC533" w:rsidR="007A7103" w:rsidRPr="007A7103" w:rsidRDefault="007A7103" w:rsidP="007A7103">
      <w:pPr>
        <w:pStyle w:val="ListParagraph"/>
        <w:numPr>
          <w:ilvl w:val="0"/>
          <w:numId w:val="34"/>
        </w:numPr>
        <w:spacing w:line="360" w:lineRule="auto"/>
        <w:rPr>
          <w:rFonts w:ascii="Times New Roman" w:hAnsi="Times New Roman" w:cs="Times New Roman"/>
          <w:b/>
          <w:bCs/>
          <w:sz w:val="28"/>
          <w:szCs w:val="28"/>
        </w:rPr>
      </w:pPr>
      <w:r>
        <w:rPr>
          <w:rFonts w:ascii="Times New Roman" w:hAnsi="Times New Roman" w:cs="Times New Roman"/>
          <w:sz w:val="28"/>
          <w:szCs w:val="28"/>
        </w:rPr>
        <w:t>Hard assertion</w:t>
      </w:r>
    </w:p>
    <w:p w14:paraId="5356F84E" w14:textId="02400B76" w:rsidR="007A7103" w:rsidRPr="007A7103" w:rsidRDefault="007A7103" w:rsidP="007A7103">
      <w:pPr>
        <w:pStyle w:val="ListParagraph"/>
        <w:numPr>
          <w:ilvl w:val="0"/>
          <w:numId w:val="34"/>
        </w:numPr>
        <w:spacing w:line="360" w:lineRule="auto"/>
        <w:rPr>
          <w:rFonts w:ascii="Times New Roman" w:hAnsi="Times New Roman" w:cs="Times New Roman"/>
          <w:b/>
          <w:bCs/>
          <w:sz w:val="28"/>
          <w:szCs w:val="28"/>
        </w:rPr>
      </w:pPr>
      <w:r>
        <w:rPr>
          <w:rFonts w:ascii="Times New Roman" w:hAnsi="Times New Roman" w:cs="Times New Roman"/>
          <w:sz w:val="28"/>
          <w:szCs w:val="28"/>
        </w:rPr>
        <w:t>Soft assertion</w:t>
      </w:r>
    </w:p>
    <w:p w14:paraId="37487377" w14:textId="55F90A1B" w:rsidR="007A7103" w:rsidRDefault="007A7103" w:rsidP="007A7103">
      <w:pPr>
        <w:spacing w:line="360" w:lineRule="auto"/>
        <w:ind w:left="360"/>
        <w:rPr>
          <w:rFonts w:ascii="Times New Roman" w:hAnsi="Times New Roman" w:cs="Times New Roman"/>
          <w:sz w:val="28"/>
          <w:szCs w:val="28"/>
        </w:rPr>
      </w:pPr>
      <w:r w:rsidRPr="007A7103">
        <w:rPr>
          <w:rFonts w:ascii="Times New Roman" w:hAnsi="Times New Roman" w:cs="Times New Roman"/>
          <w:b/>
          <w:bCs/>
          <w:sz w:val="28"/>
          <w:szCs w:val="28"/>
        </w:rPr>
        <w:sym w:font="Wingdings" w:char="F0E0"/>
      </w:r>
      <w:r>
        <w:rPr>
          <w:rFonts w:ascii="Times New Roman" w:hAnsi="Times New Roman" w:cs="Times New Roman"/>
          <w:b/>
          <w:bCs/>
          <w:sz w:val="28"/>
          <w:szCs w:val="28"/>
        </w:rPr>
        <w:t>99% of</w:t>
      </w:r>
      <w:r>
        <w:rPr>
          <w:rFonts w:ascii="Times New Roman" w:hAnsi="Times New Roman" w:cs="Times New Roman"/>
          <w:sz w:val="28"/>
          <w:szCs w:val="28"/>
        </w:rPr>
        <w:t xml:space="preserve"> organization is used hard assertion.</w:t>
      </w:r>
    </w:p>
    <w:p w14:paraId="46347156" w14:textId="03447C87" w:rsidR="007A7103" w:rsidRDefault="007A7103" w:rsidP="007A7103">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 xml:space="preserve">% </w:t>
      </w:r>
      <w:r>
        <w:rPr>
          <w:rFonts w:ascii="Times New Roman" w:hAnsi="Times New Roman" w:cs="Times New Roman"/>
          <w:sz w:val="28"/>
          <w:szCs w:val="28"/>
        </w:rPr>
        <w:t xml:space="preserve"> is</w:t>
      </w:r>
      <w:proofErr w:type="gramEnd"/>
      <w:r>
        <w:rPr>
          <w:rFonts w:ascii="Times New Roman" w:hAnsi="Times New Roman" w:cs="Times New Roman"/>
          <w:sz w:val="28"/>
          <w:szCs w:val="28"/>
        </w:rPr>
        <w:t xml:space="preserve"> used soft assertion.</w:t>
      </w:r>
    </w:p>
    <w:p w14:paraId="7BDC8796" w14:textId="265F3FBE" w:rsidR="007A7103" w:rsidRDefault="007A7103" w:rsidP="007A7103">
      <w:pPr>
        <w:spacing w:line="360" w:lineRule="auto"/>
        <w:rPr>
          <w:rFonts w:ascii="Times New Roman" w:hAnsi="Times New Roman" w:cs="Times New Roman"/>
          <w:b/>
          <w:bCs/>
          <w:sz w:val="28"/>
          <w:szCs w:val="28"/>
        </w:rPr>
      </w:pPr>
      <w:r>
        <w:rPr>
          <w:rFonts w:ascii="Times New Roman" w:hAnsi="Times New Roman" w:cs="Times New Roman"/>
          <w:b/>
          <w:bCs/>
          <w:sz w:val="28"/>
          <w:szCs w:val="28"/>
        </w:rPr>
        <w:t>96.what is Hard Assertion?</w:t>
      </w:r>
    </w:p>
    <w:p w14:paraId="3AC6BF81" w14:textId="7D092944" w:rsidR="00C0671B" w:rsidRPr="00C0671B" w:rsidRDefault="00C0671B" w:rsidP="007A7103">
      <w:pPr>
        <w:spacing w:line="360" w:lineRule="auto"/>
        <w:rPr>
          <w:rFonts w:ascii="Times New Roman" w:hAnsi="Times New Roman" w:cs="Times New Roman"/>
          <w:sz w:val="28"/>
          <w:szCs w:val="28"/>
        </w:rPr>
      </w:pPr>
      <w:r w:rsidRPr="00C0671B">
        <w:rPr>
          <w:rFonts w:ascii="Times New Roman" w:hAnsi="Times New Roman" w:cs="Times New Roman"/>
          <w:b/>
          <w:bCs/>
          <w:sz w:val="28"/>
          <w:szCs w:val="28"/>
        </w:rPr>
        <w:sym w:font="Wingdings" w:char="F0E0"/>
      </w:r>
      <w:r>
        <w:rPr>
          <w:rFonts w:ascii="Times New Roman" w:hAnsi="Times New Roman" w:cs="Times New Roman"/>
          <w:sz w:val="28"/>
          <w:szCs w:val="28"/>
        </w:rPr>
        <w:t xml:space="preserve">if I’m executing a </w:t>
      </w:r>
      <w:proofErr w:type="gramStart"/>
      <w:r>
        <w:rPr>
          <w:rFonts w:ascii="Times New Roman" w:hAnsi="Times New Roman" w:cs="Times New Roman"/>
          <w:sz w:val="28"/>
          <w:szCs w:val="28"/>
        </w:rPr>
        <w:t>program ,if</w:t>
      </w:r>
      <w:proofErr w:type="gramEnd"/>
      <w:r>
        <w:rPr>
          <w:rFonts w:ascii="Times New Roman" w:hAnsi="Times New Roman" w:cs="Times New Roman"/>
          <w:sz w:val="28"/>
          <w:szCs w:val="28"/>
        </w:rPr>
        <w:t xml:space="preserve"> any failure occurs it will immediately come out of the program</w:t>
      </w:r>
      <w:r w:rsidR="003363D3">
        <w:rPr>
          <w:rFonts w:ascii="Times New Roman" w:hAnsi="Times New Roman" w:cs="Times New Roman"/>
          <w:sz w:val="28"/>
          <w:szCs w:val="28"/>
        </w:rPr>
        <w:t xml:space="preserve"> and throw an exception.</w:t>
      </w:r>
    </w:p>
    <w:p w14:paraId="0CB6E755" w14:textId="4D021C57" w:rsidR="007A7103" w:rsidRDefault="007A7103" w:rsidP="007A710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97.what is </w:t>
      </w:r>
      <w:proofErr w:type="gramStart"/>
      <w:r>
        <w:rPr>
          <w:rFonts w:ascii="Times New Roman" w:hAnsi="Times New Roman" w:cs="Times New Roman"/>
          <w:b/>
          <w:bCs/>
          <w:sz w:val="28"/>
          <w:szCs w:val="28"/>
        </w:rPr>
        <w:t>Soft</w:t>
      </w:r>
      <w:proofErr w:type="gramEnd"/>
      <w:r>
        <w:rPr>
          <w:rFonts w:ascii="Times New Roman" w:hAnsi="Times New Roman" w:cs="Times New Roman"/>
          <w:b/>
          <w:bCs/>
          <w:sz w:val="28"/>
          <w:szCs w:val="28"/>
        </w:rPr>
        <w:t xml:space="preserve"> assertion?</w:t>
      </w:r>
    </w:p>
    <w:p w14:paraId="40C9E91D" w14:textId="4D33DD4C" w:rsidR="00D81A87" w:rsidRDefault="00D81A87" w:rsidP="007A7103">
      <w:pPr>
        <w:spacing w:line="360" w:lineRule="auto"/>
        <w:rPr>
          <w:rFonts w:ascii="Times New Roman" w:hAnsi="Times New Roman" w:cs="Times New Roman"/>
          <w:sz w:val="28"/>
          <w:szCs w:val="28"/>
        </w:rPr>
      </w:pPr>
      <w:r w:rsidRPr="00D81A8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there are 10 steps in the code, error occurs in 5</w:t>
      </w:r>
      <w:r w:rsidRPr="00D81A87">
        <w:rPr>
          <w:rFonts w:ascii="Times New Roman" w:hAnsi="Times New Roman" w:cs="Times New Roman"/>
          <w:sz w:val="28"/>
          <w:szCs w:val="28"/>
          <w:vertAlign w:val="superscript"/>
        </w:rPr>
        <w:t>th</w:t>
      </w:r>
      <w:r>
        <w:rPr>
          <w:rFonts w:ascii="Times New Roman" w:hAnsi="Times New Roman" w:cs="Times New Roman"/>
          <w:sz w:val="28"/>
          <w:szCs w:val="28"/>
        </w:rPr>
        <w:t xml:space="preserve"> step, but </w:t>
      </w:r>
      <w:r w:rsidR="00DA3875">
        <w:rPr>
          <w:rFonts w:ascii="Times New Roman" w:hAnsi="Times New Roman" w:cs="Times New Roman"/>
          <w:sz w:val="28"/>
          <w:szCs w:val="28"/>
        </w:rPr>
        <w:t>it will continue the execution.</w:t>
      </w:r>
    </w:p>
    <w:p w14:paraId="562C6356" w14:textId="1B642126" w:rsidR="00DA3875" w:rsidRDefault="00DA3875" w:rsidP="007A7103">
      <w:pPr>
        <w:spacing w:line="360" w:lineRule="auto"/>
        <w:rPr>
          <w:rFonts w:ascii="Times New Roman" w:hAnsi="Times New Roman" w:cs="Times New Roman"/>
          <w:sz w:val="28"/>
          <w:szCs w:val="28"/>
        </w:rPr>
      </w:pPr>
      <w:r w:rsidRPr="00DA3875">
        <w:rPr>
          <w:rFonts w:ascii="Times New Roman" w:hAnsi="Times New Roman" w:cs="Times New Roman"/>
          <w:sz w:val="28"/>
          <w:szCs w:val="28"/>
        </w:rPr>
        <w:sym w:font="Wingdings" w:char="F0E0"/>
      </w:r>
      <w:r>
        <w:rPr>
          <w:rFonts w:ascii="Times New Roman" w:hAnsi="Times New Roman" w:cs="Times New Roman"/>
          <w:sz w:val="28"/>
          <w:szCs w:val="28"/>
        </w:rPr>
        <w:t>there is no need to execute 6</w:t>
      </w:r>
      <w:r w:rsidRPr="00DA3875">
        <w:rPr>
          <w:rFonts w:ascii="Times New Roman" w:hAnsi="Times New Roman" w:cs="Times New Roman"/>
          <w:sz w:val="28"/>
          <w:szCs w:val="28"/>
          <w:vertAlign w:val="superscript"/>
        </w:rPr>
        <w:t>th</w:t>
      </w:r>
      <w:r>
        <w:rPr>
          <w:rFonts w:ascii="Times New Roman" w:hAnsi="Times New Roman" w:cs="Times New Roman"/>
          <w:sz w:val="28"/>
          <w:szCs w:val="28"/>
        </w:rPr>
        <w:t xml:space="preserve"> to 10</w:t>
      </w:r>
      <w:r w:rsidRPr="00DA3875">
        <w:rPr>
          <w:rFonts w:ascii="Times New Roman" w:hAnsi="Times New Roman" w:cs="Times New Roman"/>
          <w:sz w:val="28"/>
          <w:szCs w:val="28"/>
          <w:vertAlign w:val="superscript"/>
        </w:rPr>
        <w:t>th</w:t>
      </w:r>
      <w:r>
        <w:rPr>
          <w:rFonts w:ascii="Times New Roman" w:hAnsi="Times New Roman" w:cs="Times New Roman"/>
          <w:sz w:val="28"/>
          <w:szCs w:val="28"/>
        </w:rPr>
        <w:t xml:space="preserve"> step, that’s why we don’t use sort assertion.</w:t>
      </w:r>
    </w:p>
    <w:p w14:paraId="13C6C1C7" w14:textId="606B5913" w:rsidR="009349E0" w:rsidRDefault="009349E0" w:rsidP="007A7103">
      <w:pPr>
        <w:spacing w:line="360" w:lineRule="auto"/>
        <w:rPr>
          <w:rFonts w:ascii="Times New Roman" w:hAnsi="Times New Roman" w:cs="Times New Roman"/>
          <w:b/>
          <w:bCs/>
          <w:sz w:val="28"/>
          <w:szCs w:val="28"/>
        </w:rPr>
      </w:pPr>
      <w:r>
        <w:rPr>
          <w:rFonts w:ascii="Times New Roman" w:hAnsi="Times New Roman" w:cs="Times New Roman"/>
          <w:b/>
          <w:bCs/>
          <w:sz w:val="28"/>
          <w:szCs w:val="28"/>
        </w:rPr>
        <w:t>98.Types of Hard Assertion?</w:t>
      </w:r>
    </w:p>
    <w:p w14:paraId="208332FB" w14:textId="7DA8F219" w:rsidR="009349E0" w:rsidRPr="009349E0" w:rsidRDefault="009349E0" w:rsidP="009349E0">
      <w:pPr>
        <w:pStyle w:val="ListParagraph"/>
        <w:numPr>
          <w:ilvl w:val="0"/>
          <w:numId w:val="36"/>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AssertEquals</w:t>
      </w:r>
      <w:proofErr w:type="spellEnd"/>
    </w:p>
    <w:p w14:paraId="5D4D590F" w14:textId="3F085879" w:rsidR="009349E0" w:rsidRPr="009349E0" w:rsidRDefault="009349E0" w:rsidP="009349E0">
      <w:pPr>
        <w:pStyle w:val="ListParagraph"/>
        <w:numPr>
          <w:ilvl w:val="0"/>
          <w:numId w:val="36"/>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lastRenderedPageBreak/>
        <w:t>AssertnotEquals</w:t>
      </w:r>
      <w:proofErr w:type="spellEnd"/>
    </w:p>
    <w:p w14:paraId="5BC97B13" w14:textId="25AD4ED7" w:rsidR="009349E0" w:rsidRPr="009349E0" w:rsidRDefault="009349E0" w:rsidP="009349E0">
      <w:pPr>
        <w:pStyle w:val="ListParagraph"/>
        <w:numPr>
          <w:ilvl w:val="0"/>
          <w:numId w:val="36"/>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AssertTrue</w:t>
      </w:r>
      <w:proofErr w:type="spellEnd"/>
    </w:p>
    <w:p w14:paraId="644B85C2" w14:textId="5FCBA620" w:rsidR="009349E0" w:rsidRPr="00777DE8" w:rsidRDefault="009349E0" w:rsidP="009349E0">
      <w:pPr>
        <w:pStyle w:val="ListParagraph"/>
        <w:numPr>
          <w:ilvl w:val="0"/>
          <w:numId w:val="36"/>
        </w:numPr>
        <w:spacing w:line="360" w:lineRule="auto"/>
        <w:rPr>
          <w:rFonts w:ascii="Times New Roman" w:hAnsi="Times New Roman" w:cs="Times New Roman"/>
          <w:b/>
          <w:bCs/>
          <w:sz w:val="28"/>
          <w:szCs w:val="28"/>
        </w:rPr>
      </w:pPr>
      <w:proofErr w:type="spellStart"/>
      <w:r>
        <w:rPr>
          <w:rFonts w:ascii="Times New Roman" w:hAnsi="Times New Roman" w:cs="Times New Roman"/>
          <w:sz w:val="28"/>
          <w:szCs w:val="28"/>
        </w:rPr>
        <w:t>AssertFalse</w:t>
      </w:r>
      <w:proofErr w:type="spellEnd"/>
    </w:p>
    <w:p w14:paraId="264C6EC8" w14:textId="4092B348" w:rsidR="009F1018" w:rsidRDefault="00777DE8" w:rsidP="00777DE8">
      <w:pPr>
        <w:spacing w:line="360" w:lineRule="auto"/>
        <w:rPr>
          <w:rFonts w:ascii="Times New Roman" w:hAnsi="Times New Roman" w:cs="Times New Roman"/>
          <w:b/>
          <w:bCs/>
          <w:sz w:val="28"/>
          <w:szCs w:val="28"/>
        </w:rPr>
      </w:pPr>
      <w:r>
        <w:rPr>
          <w:rFonts w:ascii="Times New Roman" w:hAnsi="Times New Roman" w:cs="Times New Roman"/>
          <w:b/>
          <w:bCs/>
          <w:sz w:val="28"/>
          <w:szCs w:val="28"/>
        </w:rPr>
        <w:t>99.</w:t>
      </w:r>
      <w:r w:rsidR="009F1018">
        <w:rPr>
          <w:rFonts w:ascii="Times New Roman" w:hAnsi="Times New Roman" w:cs="Times New Roman"/>
          <w:b/>
          <w:bCs/>
          <w:sz w:val="28"/>
          <w:szCs w:val="28"/>
        </w:rPr>
        <w:t>details about hard Assertion?</w:t>
      </w:r>
    </w:p>
    <w:p w14:paraId="02793403" w14:textId="44BCA91C" w:rsidR="009F1018" w:rsidRDefault="009F1018" w:rsidP="00777DE8">
      <w:pPr>
        <w:spacing w:line="360" w:lineRule="auto"/>
        <w:rPr>
          <w:rFonts w:ascii="Times New Roman" w:hAnsi="Times New Roman" w:cs="Times New Roman"/>
          <w:sz w:val="28"/>
          <w:szCs w:val="28"/>
        </w:rPr>
      </w:pPr>
      <w:r w:rsidRPr="009F1018">
        <w:rPr>
          <w:rFonts w:ascii="Times New Roman" w:hAnsi="Times New Roman" w:cs="Times New Roman"/>
          <w:b/>
          <w:bCs/>
          <w:sz w:val="28"/>
          <w:szCs w:val="28"/>
        </w:rPr>
        <w:sym w:font="Wingdings" w:char="F0E0"/>
      </w:r>
      <w:r>
        <w:rPr>
          <w:rFonts w:ascii="Times New Roman" w:hAnsi="Times New Roman" w:cs="Times New Roman"/>
          <w:sz w:val="28"/>
          <w:szCs w:val="28"/>
        </w:rPr>
        <w:t xml:space="preserve">Assert is class from </w:t>
      </w:r>
      <w:proofErr w:type="spellStart"/>
      <w:proofErr w:type="gramStart"/>
      <w:r>
        <w:rPr>
          <w:rFonts w:ascii="Times New Roman" w:hAnsi="Times New Roman" w:cs="Times New Roman"/>
          <w:sz w:val="28"/>
          <w:szCs w:val="28"/>
        </w:rPr>
        <w:t>Testng</w:t>
      </w:r>
      <w:proofErr w:type="spellEnd"/>
      <w:proofErr w:type="gramEnd"/>
    </w:p>
    <w:p w14:paraId="50C6C7EF" w14:textId="25F0CDEA" w:rsidR="009F1018" w:rsidRDefault="00B3151D" w:rsidP="00777DE8">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Assert.equals</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driver.getTitle</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expectedtitle</w:t>
      </w:r>
      <w:proofErr w:type="spellEnd"/>
      <w:r>
        <w:rPr>
          <w:rFonts w:ascii="Times New Roman" w:hAnsi="Times New Roman" w:cs="Times New Roman"/>
          <w:sz w:val="28"/>
          <w:szCs w:val="28"/>
        </w:rPr>
        <w:t>);</w:t>
      </w:r>
    </w:p>
    <w:p w14:paraId="552ABE29" w14:textId="1212A698" w:rsidR="00D46E4E" w:rsidRDefault="00B3151D" w:rsidP="00777DE8">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Asser.assertFalse</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driver.getTitle</w:t>
      </w:r>
      <w:proofErr w:type="spellEnd"/>
      <w:proofErr w:type="gramEnd"/>
      <w:r>
        <w:rPr>
          <w:rFonts w:ascii="Times New Roman" w:hAnsi="Times New Roman" w:cs="Times New Roman"/>
          <w:sz w:val="28"/>
          <w:szCs w:val="28"/>
        </w:rPr>
        <w:t>().equals(</w:t>
      </w:r>
      <w:proofErr w:type="spellStart"/>
      <w:r>
        <w:rPr>
          <w:rFonts w:ascii="Times New Roman" w:hAnsi="Times New Roman" w:cs="Times New Roman"/>
          <w:sz w:val="28"/>
          <w:szCs w:val="28"/>
        </w:rPr>
        <w:t>expectedTitle</w:t>
      </w:r>
      <w:proofErr w:type="spellEnd"/>
      <w:r>
        <w:rPr>
          <w:rFonts w:ascii="Times New Roman" w:hAnsi="Times New Roman" w:cs="Times New Roman"/>
          <w:sz w:val="28"/>
          <w:szCs w:val="28"/>
        </w:rPr>
        <w:t>);</w:t>
      </w:r>
    </w:p>
    <w:p w14:paraId="3F500BD4" w14:textId="4250D877" w:rsidR="001B71BC" w:rsidRDefault="000B0692" w:rsidP="00777DE8">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1B71BC">
        <w:rPr>
          <w:rFonts w:ascii="Times New Roman" w:hAnsi="Times New Roman" w:cs="Times New Roman"/>
          <w:sz w:val="28"/>
          <w:szCs w:val="28"/>
        </w:rPr>
        <w:t>Here,if</w:t>
      </w:r>
      <w:proofErr w:type="spellEnd"/>
      <w:proofErr w:type="gramEnd"/>
      <w:r w:rsidR="001B71BC">
        <w:rPr>
          <w:rFonts w:ascii="Times New Roman" w:hAnsi="Times New Roman" w:cs="Times New Roman"/>
          <w:sz w:val="28"/>
          <w:szCs w:val="28"/>
        </w:rPr>
        <w:t xml:space="preserve"> the condition is false, then only performed search results,</w:t>
      </w:r>
    </w:p>
    <w:p w14:paraId="076EF8D8" w14:textId="328D21AD" w:rsidR="001B71BC" w:rsidRDefault="001B71BC" w:rsidP="00777DE8">
      <w:pPr>
        <w:spacing w:line="360" w:lineRule="auto"/>
        <w:rPr>
          <w:rFonts w:ascii="Times New Roman" w:hAnsi="Times New Roman" w:cs="Times New Roman"/>
          <w:sz w:val="28"/>
          <w:szCs w:val="28"/>
        </w:rPr>
      </w:pPr>
      <w:r>
        <w:rPr>
          <w:rFonts w:ascii="Times New Roman" w:hAnsi="Times New Roman" w:cs="Times New Roman"/>
          <w:sz w:val="28"/>
          <w:szCs w:val="28"/>
        </w:rPr>
        <w:t>If the condition is true, it will throw an exception.</w:t>
      </w:r>
      <w:r w:rsidR="000B0692">
        <w:rPr>
          <w:rFonts w:ascii="Times New Roman" w:hAnsi="Times New Roman" w:cs="Times New Roman"/>
          <w:sz w:val="28"/>
          <w:szCs w:val="28"/>
        </w:rPr>
        <w:t>]</w:t>
      </w:r>
    </w:p>
    <w:p w14:paraId="7FA692C2" w14:textId="0A674106" w:rsidR="00B3151D" w:rsidRDefault="00B3151D" w:rsidP="00777DE8">
      <w:pPr>
        <w:spacing w:line="360" w:lineRule="auto"/>
        <w:rPr>
          <w:rFonts w:ascii="Times New Roman" w:hAnsi="Times New Roman" w:cs="Times New Roman"/>
          <w:sz w:val="28"/>
          <w:szCs w:val="28"/>
        </w:rPr>
      </w:pPr>
      <w:r w:rsidRPr="00B3151D">
        <w:rPr>
          <w:rFonts w:ascii="Times New Roman" w:hAnsi="Times New Roman" w:cs="Times New Roman"/>
          <w:sz w:val="28"/>
          <w:szCs w:val="28"/>
        </w:rPr>
        <w:sym w:font="Wingdings" w:char="F0E0"/>
      </w:r>
      <w:proofErr w:type="spellStart"/>
      <w:r>
        <w:rPr>
          <w:rFonts w:ascii="Times New Roman" w:hAnsi="Times New Roman" w:cs="Times New Roman"/>
          <w:sz w:val="28"/>
          <w:szCs w:val="28"/>
        </w:rPr>
        <w:t>AssertTrue</w:t>
      </w:r>
      <w:proofErr w:type="spellEnd"/>
      <w:r>
        <w:rPr>
          <w:rFonts w:ascii="Times New Roman" w:hAnsi="Times New Roman" w:cs="Times New Roman"/>
          <w:sz w:val="28"/>
          <w:szCs w:val="28"/>
        </w:rPr>
        <w:t xml:space="preserve"> and false is validation inside the web page.</w:t>
      </w:r>
    </w:p>
    <w:p w14:paraId="5E321944" w14:textId="77777777" w:rsidR="00F11967" w:rsidRDefault="00F11967" w:rsidP="00777DE8">
      <w:pPr>
        <w:spacing w:line="360" w:lineRule="auto"/>
        <w:rPr>
          <w:rFonts w:ascii="Times New Roman" w:hAnsi="Times New Roman" w:cs="Times New Roman"/>
          <w:sz w:val="28"/>
          <w:szCs w:val="28"/>
        </w:rPr>
      </w:pPr>
    </w:p>
    <w:p w14:paraId="77DADCC0" w14:textId="366CE70A" w:rsidR="00F11967" w:rsidRDefault="00F11967" w:rsidP="00777DE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100.what is </w:t>
      </w:r>
      <w:proofErr w:type="spellStart"/>
      <w:r w:rsidR="007C7D99">
        <w:rPr>
          <w:rFonts w:ascii="Times New Roman" w:hAnsi="Times New Roman" w:cs="Times New Roman"/>
          <w:b/>
          <w:bCs/>
          <w:sz w:val="28"/>
          <w:szCs w:val="28"/>
        </w:rPr>
        <w:t>TestNg</w:t>
      </w:r>
      <w:proofErr w:type="spellEnd"/>
      <w:r w:rsidR="007C7D99">
        <w:rPr>
          <w:rFonts w:ascii="Times New Roman" w:hAnsi="Times New Roman" w:cs="Times New Roman"/>
          <w:b/>
          <w:bCs/>
          <w:sz w:val="28"/>
          <w:szCs w:val="28"/>
        </w:rPr>
        <w:t xml:space="preserve"> groups?</w:t>
      </w:r>
    </w:p>
    <w:p w14:paraId="075ED842" w14:textId="065E5EB0" w:rsidR="007C7D99" w:rsidRDefault="007C7D99" w:rsidP="00777DE8">
      <w:pPr>
        <w:spacing w:line="360" w:lineRule="auto"/>
        <w:rPr>
          <w:rFonts w:ascii="Times New Roman" w:hAnsi="Times New Roman" w:cs="Times New Roman"/>
          <w:sz w:val="28"/>
          <w:szCs w:val="28"/>
        </w:rPr>
      </w:pPr>
      <w:r w:rsidRPr="007C7D99">
        <w:rPr>
          <w:rFonts w:ascii="Times New Roman" w:hAnsi="Times New Roman" w:cs="Times New Roman"/>
          <w:b/>
          <w:bCs/>
          <w:sz w:val="28"/>
          <w:szCs w:val="28"/>
        </w:rPr>
        <w:sym w:font="Wingdings" w:char="F0E0"/>
      </w:r>
      <w:r w:rsidR="005E1309">
        <w:rPr>
          <w:rFonts w:ascii="Times New Roman" w:hAnsi="Times New Roman" w:cs="Times New Roman"/>
          <w:b/>
          <w:bCs/>
          <w:sz w:val="28"/>
          <w:szCs w:val="28"/>
        </w:rPr>
        <w:t>Grouping</w:t>
      </w:r>
      <w:r w:rsidR="005E1309">
        <w:rPr>
          <w:rFonts w:ascii="Times New Roman" w:hAnsi="Times New Roman" w:cs="Times New Roman"/>
          <w:sz w:val="28"/>
          <w:szCs w:val="28"/>
        </w:rPr>
        <w:t xml:space="preserve"> is all similar things to one category.</w:t>
      </w:r>
    </w:p>
    <w:p w14:paraId="1375FF7C" w14:textId="550ADD95" w:rsidR="005E1309" w:rsidRDefault="005E1309" w:rsidP="005E1309">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Grouping is</w:t>
      </w:r>
      <w:r w:rsidR="007F593D">
        <w:rPr>
          <w:rFonts w:ascii="Times New Roman" w:hAnsi="Times New Roman" w:cs="Times New Roman"/>
          <w:sz w:val="28"/>
          <w:szCs w:val="28"/>
        </w:rPr>
        <w:t xml:space="preserve"> set of testcases as we want.</w:t>
      </w:r>
    </w:p>
    <w:p w14:paraId="6A5CB9C3" w14:textId="439320EE" w:rsidR="006918A3" w:rsidRDefault="006918A3" w:rsidP="006918A3">
      <w:pPr>
        <w:spacing w:line="360" w:lineRule="auto"/>
        <w:rPr>
          <w:rFonts w:ascii="Times New Roman" w:hAnsi="Times New Roman" w:cs="Times New Roman"/>
          <w:b/>
          <w:bCs/>
          <w:sz w:val="28"/>
          <w:szCs w:val="28"/>
        </w:rPr>
      </w:pPr>
      <w:r>
        <w:rPr>
          <w:rFonts w:ascii="Times New Roman" w:hAnsi="Times New Roman" w:cs="Times New Roman"/>
          <w:b/>
          <w:bCs/>
          <w:sz w:val="28"/>
          <w:szCs w:val="28"/>
        </w:rPr>
        <w:t>101.</w:t>
      </w:r>
      <w:r w:rsidR="00C50C7E">
        <w:rPr>
          <w:rFonts w:ascii="Times New Roman" w:hAnsi="Times New Roman" w:cs="Times New Roman"/>
          <w:b/>
          <w:bCs/>
          <w:sz w:val="28"/>
          <w:szCs w:val="28"/>
        </w:rPr>
        <w:t>TestNg Groups?</w:t>
      </w:r>
    </w:p>
    <w:p w14:paraId="3BD936A1" w14:textId="09DF9D70" w:rsidR="00C50C7E" w:rsidRDefault="00C50C7E" w:rsidP="006918A3">
      <w:pPr>
        <w:spacing w:line="360" w:lineRule="auto"/>
        <w:rPr>
          <w:rFonts w:ascii="Times New Roman" w:hAnsi="Times New Roman" w:cs="Times New Roman"/>
          <w:sz w:val="28"/>
          <w:szCs w:val="28"/>
        </w:rPr>
      </w:pPr>
      <w:r w:rsidRPr="00C50C7E">
        <w:rPr>
          <w:rFonts w:ascii="Times New Roman" w:hAnsi="Times New Roman" w:cs="Times New Roman"/>
          <w:b/>
          <w:bCs/>
          <w:sz w:val="28"/>
          <w:szCs w:val="28"/>
        </w:rPr>
        <w:sym w:font="Wingdings" w:char="F0E0"/>
      </w:r>
      <w:r w:rsidR="007C3F87">
        <w:rPr>
          <w:rFonts w:ascii="Times New Roman" w:hAnsi="Times New Roman" w:cs="Times New Roman"/>
          <w:sz w:val="28"/>
          <w:szCs w:val="28"/>
        </w:rPr>
        <w:t xml:space="preserve">we have 2 </w:t>
      </w:r>
      <w:proofErr w:type="spellStart"/>
      <w:r w:rsidR="007C3F87">
        <w:rPr>
          <w:rFonts w:ascii="Times New Roman" w:hAnsi="Times New Roman" w:cs="Times New Roman"/>
          <w:sz w:val="28"/>
          <w:szCs w:val="28"/>
        </w:rPr>
        <w:t>testlevel</w:t>
      </w:r>
      <w:proofErr w:type="spellEnd"/>
      <w:r w:rsidR="007C3F87">
        <w:rPr>
          <w:rFonts w:ascii="Times New Roman" w:hAnsi="Times New Roman" w:cs="Times New Roman"/>
          <w:sz w:val="28"/>
          <w:szCs w:val="28"/>
        </w:rPr>
        <w:t xml:space="preserve"> in </w:t>
      </w:r>
      <w:proofErr w:type="spellStart"/>
      <w:r w:rsidR="007C3F87">
        <w:rPr>
          <w:rFonts w:ascii="Times New Roman" w:hAnsi="Times New Roman" w:cs="Times New Roman"/>
          <w:sz w:val="28"/>
          <w:szCs w:val="28"/>
        </w:rPr>
        <w:t>TestNg</w:t>
      </w:r>
      <w:proofErr w:type="spellEnd"/>
      <w:r w:rsidR="007C3F87">
        <w:rPr>
          <w:rFonts w:ascii="Times New Roman" w:hAnsi="Times New Roman" w:cs="Times New Roman"/>
          <w:sz w:val="28"/>
          <w:szCs w:val="28"/>
        </w:rPr>
        <w:t xml:space="preserve"> </w:t>
      </w:r>
      <w:proofErr w:type="gramStart"/>
      <w:r w:rsidR="007C3F87">
        <w:rPr>
          <w:rFonts w:ascii="Times New Roman" w:hAnsi="Times New Roman" w:cs="Times New Roman"/>
          <w:sz w:val="28"/>
          <w:szCs w:val="28"/>
        </w:rPr>
        <w:t>groups</w:t>
      </w:r>
      <w:proofErr w:type="gramEnd"/>
    </w:p>
    <w:p w14:paraId="4F5BF18D" w14:textId="55EF1277" w:rsidR="007C3F87" w:rsidRDefault="007C3F87" w:rsidP="007C3F87">
      <w:pPr>
        <w:pStyle w:val="ListParagraph"/>
        <w:numPr>
          <w:ilvl w:val="0"/>
          <w:numId w:val="37"/>
        </w:numPr>
        <w:spacing w:line="360" w:lineRule="auto"/>
        <w:rPr>
          <w:rFonts w:ascii="Times New Roman" w:hAnsi="Times New Roman" w:cs="Times New Roman"/>
          <w:sz w:val="28"/>
          <w:szCs w:val="28"/>
        </w:rPr>
      </w:pPr>
      <w:r>
        <w:rPr>
          <w:rFonts w:ascii="Times New Roman" w:hAnsi="Times New Roman" w:cs="Times New Roman"/>
          <w:sz w:val="28"/>
          <w:szCs w:val="28"/>
        </w:rPr>
        <w:t>Suite level</w:t>
      </w:r>
    </w:p>
    <w:p w14:paraId="6A311914" w14:textId="50C75CE4" w:rsidR="007C3F87" w:rsidRDefault="007C3F87" w:rsidP="007C3F87">
      <w:pPr>
        <w:pStyle w:val="ListParagraph"/>
        <w:numPr>
          <w:ilvl w:val="0"/>
          <w:numId w:val="37"/>
        </w:numPr>
        <w:spacing w:line="360" w:lineRule="auto"/>
        <w:rPr>
          <w:rFonts w:ascii="Times New Roman" w:hAnsi="Times New Roman" w:cs="Times New Roman"/>
          <w:sz w:val="28"/>
          <w:szCs w:val="28"/>
        </w:rPr>
      </w:pPr>
      <w:r>
        <w:rPr>
          <w:rFonts w:ascii="Times New Roman" w:hAnsi="Times New Roman" w:cs="Times New Roman"/>
          <w:sz w:val="28"/>
          <w:szCs w:val="28"/>
        </w:rPr>
        <w:t>Test level</w:t>
      </w:r>
    </w:p>
    <w:p w14:paraId="366874BB" w14:textId="3F5E4721" w:rsidR="007C3F87" w:rsidRDefault="00FA7965" w:rsidP="00FA7965">
      <w:pPr>
        <w:spacing w:line="360" w:lineRule="auto"/>
        <w:rPr>
          <w:rFonts w:ascii="Times New Roman" w:hAnsi="Times New Roman" w:cs="Times New Roman"/>
          <w:b/>
          <w:bCs/>
          <w:sz w:val="28"/>
          <w:szCs w:val="28"/>
        </w:rPr>
      </w:pPr>
      <w:r>
        <w:rPr>
          <w:rFonts w:ascii="Times New Roman" w:hAnsi="Times New Roman" w:cs="Times New Roman"/>
          <w:b/>
          <w:bCs/>
          <w:sz w:val="28"/>
          <w:szCs w:val="28"/>
        </w:rPr>
        <w:t>102.</w:t>
      </w:r>
      <w:r w:rsidR="00FB67B8" w:rsidRPr="00FB67B8">
        <w:rPr>
          <w:rFonts w:ascii="Times New Roman" w:hAnsi="Times New Roman" w:cs="Times New Roman"/>
          <w:b/>
          <w:bCs/>
          <w:sz w:val="28"/>
          <w:szCs w:val="28"/>
        </w:rPr>
        <w:t>Suite level:</w:t>
      </w:r>
    </w:p>
    <w:p w14:paraId="09226450" w14:textId="0CB32008" w:rsidR="00FB67B8" w:rsidRDefault="00FB67B8" w:rsidP="00FB67B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If I have a 2 programs under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groups, </w:t>
      </w:r>
      <w:r w:rsidR="00BD61D0">
        <w:rPr>
          <w:rFonts w:ascii="Times New Roman" w:hAnsi="Times New Roman" w:cs="Times New Roman"/>
          <w:sz w:val="28"/>
          <w:szCs w:val="28"/>
        </w:rPr>
        <w:t xml:space="preserve">each program have a </w:t>
      </w:r>
      <w:proofErr w:type="gramStart"/>
      <w:r w:rsidR="00BD61D0">
        <w:rPr>
          <w:rFonts w:ascii="Times New Roman" w:hAnsi="Times New Roman" w:cs="Times New Roman"/>
          <w:sz w:val="28"/>
          <w:szCs w:val="28"/>
        </w:rPr>
        <w:t>sanity ,smoke</w:t>
      </w:r>
      <w:proofErr w:type="gramEnd"/>
      <w:r w:rsidR="00BD61D0">
        <w:rPr>
          <w:rFonts w:ascii="Times New Roman" w:hAnsi="Times New Roman" w:cs="Times New Roman"/>
          <w:sz w:val="28"/>
          <w:szCs w:val="28"/>
        </w:rPr>
        <w:t xml:space="preserve"> and regression </w:t>
      </w:r>
      <w:proofErr w:type="spellStart"/>
      <w:r w:rsidR="00BD61D0">
        <w:rPr>
          <w:rFonts w:ascii="Times New Roman" w:hAnsi="Times New Roman" w:cs="Times New Roman"/>
          <w:sz w:val="28"/>
          <w:szCs w:val="28"/>
        </w:rPr>
        <w:t>testing.if</w:t>
      </w:r>
      <w:proofErr w:type="spellEnd"/>
      <w:r w:rsidR="00BD61D0">
        <w:rPr>
          <w:rFonts w:ascii="Times New Roman" w:hAnsi="Times New Roman" w:cs="Times New Roman"/>
          <w:sz w:val="28"/>
          <w:szCs w:val="28"/>
        </w:rPr>
        <w:t xml:space="preserve"> I mention the tag name is </w:t>
      </w:r>
      <w:r w:rsidR="00C16ECD">
        <w:rPr>
          <w:rFonts w:ascii="Times New Roman" w:hAnsi="Times New Roman" w:cs="Times New Roman"/>
          <w:sz w:val="28"/>
          <w:szCs w:val="28"/>
        </w:rPr>
        <w:t>&lt;test name=”</w:t>
      </w:r>
      <w:proofErr w:type="spellStart"/>
      <w:r w:rsidR="00C16ECD">
        <w:rPr>
          <w:rFonts w:ascii="Times New Roman" w:hAnsi="Times New Roman" w:cs="Times New Roman"/>
          <w:sz w:val="28"/>
          <w:szCs w:val="28"/>
        </w:rPr>
        <w:t>sanity</w:t>
      </w:r>
      <w:r w:rsidR="0021152D">
        <w:rPr>
          <w:rFonts w:ascii="Times New Roman" w:hAnsi="Times New Roman" w:cs="Times New Roman"/>
          <w:sz w:val="28"/>
          <w:szCs w:val="28"/>
        </w:rPr>
        <w:t>Test</w:t>
      </w:r>
      <w:proofErr w:type="spellEnd"/>
      <w:r w:rsidR="00C16ECD">
        <w:rPr>
          <w:rFonts w:ascii="Times New Roman" w:hAnsi="Times New Roman" w:cs="Times New Roman"/>
          <w:sz w:val="28"/>
          <w:szCs w:val="28"/>
        </w:rPr>
        <w:t xml:space="preserve">”/&gt;. </w:t>
      </w:r>
    </w:p>
    <w:p w14:paraId="15511DA2" w14:textId="62484109" w:rsidR="0021152D" w:rsidRDefault="0021152D" w:rsidP="00FB67B8">
      <w:pPr>
        <w:spacing w:line="360" w:lineRule="auto"/>
        <w:ind w:left="360"/>
        <w:rPr>
          <w:rFonts w:ascii="Times New Roman" w:hAnsi="Times New Roman" w:cs="Times New Roman"/>
          <w:sz w:val="28"/>
          <w:szCs w:val="28"/>
        </w:rPr>
      </w:pPr>
      <w:r>
        <w:rPr>
          <w:rFonts w:ascii="Times New Roman" w:hAnsi="Times New Roman" w:cs="Times New Roman"/>
          <w:sz w:val="28"/>
          <w:szCs w:val="28"/>
        </w:rPr>
        <w:t>&lt;include</w:t>
      </w:r>
      <w:proofErr w:type="gramStart"/>
      <w:r>
        <w:rPr>
          <w:rFonts w:ascii="Times New Roman" w:hAnsi="Times New Roman" w:cs="Times New Roman"/>
          <w:sz w:val="28"/>
          <w:szCs w:val="28"/>
        </w:rPr>
        <w:t>=”sanity</w:t>
      </w:r>
      <w:proofErr w:type="gramEnd"/>
      <w:r>
        <w:rPr>
          <w:rFonts w:ascii="Times New Roman" w:hAnsi="Times New Roman" w:cs="Times New Roman"/>
          <w:sz w:val="28"/>
          <w:szCs w:val="28"/>
        </w:rPr>
        <w:t>”/&gt;</w:t>
      </w:r>
    </w:p>
    <w:p w14:paraId="0DD104D8" w14:textId="2780C7DB" w:rsidR="0021152D" w:rsidRDefault="0021152D" w:rsidP="00FB67B8">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&lt;exclude</w:t>
      </w:r>
      <w:proofErr w:type="gramStart"/>
      <w:r>
        <w:rPr>
          <w:rFonts w:ascii="Times New Roman" w:hAnsi="Times New Roman" w:cs="Times New Roman"/>
          <w:sz w:val="28"/>
          <w:szCs w:val="28"/>
        </w:rPr>
        <w:t>=”smoke</w:t>
      </w:r>
      <w:proofErr w:type="gramEnd"/>
      <w:r>
        <w:rPr>
          <w:rFonts w:ascii="Times New Roman" w:hAnsi="Times New Roman" w:cs="Times New Roman"/>
          <w:sz w:val="28"/>
          <w:szCs w:val="28"/>
        </w:rPr>
        <w:t>”&gt;</w:t>
      </w:r>
    </w:p>
    <w:p w14:paraId="3C1EFA0C" w14:textId="5BD662E0" w:rsidR="00C16ECD" w:rsidRDefault="00C16ECD" w:rsidP="00FB67B8">
      <w:pPr>
        <w:spacing w:line="360" w:lineRule="auto"/>
        <w:ind w:left="360"/>
        <w:rPr>
          <w:rFonts w:ascii="Times New Roman" w:hAnsi="Times New Roman" w:cs="Times New Roman"/>
          <w:sz w:val="28"/>
          <w:szCs w:val="28"/>
        </w:rPr>
      </w:pPr>
      <w:r w:rsidRPr="00C16ECD">
        <w:rPr>
          <w:rFonts w:ascii="Times New Roman" w:hAnsi="Times New Roman" w:cs="Times New Roman"/>
          <w:sz w:val="28"/>
          <w:szCs w:val="28"/>
        </w:rPr>
        <w:sym w:font="Wingdings" w:char="F0E0"/>
      </w:r>
      <w:r>
        <w:rPr>
          <w:rFonts w:ascii="Times New Roman" w:hAnsi="Times New Roman" w:cs="Times New Roman"/>
          <w:sz w:val="28"/>
          <w:szCs w:val="28"/>
        </w:rPr>
        <w:t>in suite level it will run only the sanity test cases in both the programs.</w:t>
      </w:r>
    </w:p>
    <w:p w14:paraId="7540F490" w14:textId="77777777" w:rsidR="003F5644" w:rsidRDefault="003F5644" w:rsidP="00FB67B8">
      <w:pPr>
        <w:spacing w:line="360" w:lineRule="auto"/>
        <w:ind w:left="360"/>
        <w:rPr>
          <w:rFonts w:ascii="Times New Roman" w:hAnsi="Times New Roman" w:cs="Times New Roman"/>
          <w:b/>
          <w:bCs/>
          <w:sz w:val="28"/>
          <w:szCs w:val="28"/>
        </w:rPr>
      </w:pPr>
    </w:p>
    <w:p w14:paraId="261CF089" w14:textId="77777777" w:rsidR="003F5644" w:rsidRDefault="003F5644" w:rsidP="00FB67B8">
      <w:pPr>
        <w:spacing w:line="360" w:lineRule="auto"/>
        <w:ind w:left="360"/>
        <w:rPr>
          <w:rFonts w:ascii="Times New Roman" w:hAnsi="Times New Roman" w:cs="Times New Roman"/>
          <w:b/>
          <w:bCs/>
          <w:sz w:val="28"/>
          <w:szCs w:val="28"/>
        </w:rPr>
      </w:pPr>
    </w:p>
    <w:p w14:paraId="614400D6" w14:textId="7564B220" w:rsidR="00C16ECD" w:rsidRPr="00C16ECD" w:rsidRDefault="00FA7965" w:rsidP="00FA7965">
      <w:pPr>
        <w:spacing w:line="360" w:lineRule="auto"/>
        <w:rPr>
          <w:rFonts w:ascii="Times New Roman" w:hAnsi="Times New Roman" w:cs="Times New Roman"/>
          <w:b/>
          <w:bCs/>
          <w:sz w:val="28"/>
          <w:szCs w:val="28"/>
        </w:rPr>
      </w:pPr>
      <w:r>
        <w:rPr>
          <w:rFonts w:ascii="Times New Roman" w:hAnsi="Times New Roman" w:cs="Times New Roman"/>
          <w:b/>
          <w:bCs/>
          <w:sz w:val="28"/>
          <w:szCs w:val="28"/>
        </w:rPr>
        <w:t>103.</w:t>
      </w:r>
      <w:r w:rsidR="00C16ECD">
        <w:rPr>
          <w:rFonts w:ascii="Times New Roman" w:hAnsi="Times New Roman" w:cs="Times New Roman"/>
          <w:b/>
          <w:bCs/>
          <w:sz w:val="28"/>
          <w:szCs w:val="28"/>
        </w:rPr>
        <w:t>Test level:</w:t>
      </w:r>
    </w:p>
    <w:p w14:paraId="7045A0EC" w14:textId="6823C3DC" w:rsidR="00FB67B8" w:rsidRDefault="0090435D" w:rsidP="0090435D">
      <w:pPr>
        <w:spacing w:line="360" w:lineRule="auto"/>
        <w:rPr>
          <w:rFonts w:ascii="Times New Roman" w:hAnsi="Times New Roman" w:cs="Times New Roman"/>
          <w:sz w:val="28"/>
          <w:szCs w:val="28"/>
        </w:rPr>
      </w:pPr>
      <w:r w:rsidRPr="0090435D">
        <w:rPr>
          <w:rFonts w:ascii="Times New Roman" w:hAnsi="Times New Roman" w:cs="Times New Roman"/>
          <w:sz w:val="28"/>
          <w:szCs w:val="28"/>
        </w:rPr>
        <w:t xml:space="preserve">If I have a 2 programs under </w:t>
      </w:r>
      <w:proofErr w:type="spellStart"/>
      <w:r w:rsidRPr="0090435D">
        <w:rPr>
          <w:rFonts w:ascii="Times New Roman" w:hAnsi="Times New Roman" w:cs="Times New Roman"/>
          <w:sz w:val="28"/>
          <w:szCs w:val="28"/>
        </w:rPr>
        <w:t>TestNg</w:t>
      </w:r>
      <w:proofErr w:type="spellEnd"/>
      <w:r w:rsidRPr="0090435D">
        <w:rPr>
          <w:rFonts w:ascii="Times New Roman" w:hAnsi="Times New Roman" w:cs="Times New Roman"/>
          <w:sz w:val="28"/>
          <w:szCs w:val="28"/>
        </w:rPr>
        <w:t xml:space="preserve"> groups, each program have a </w:t>
      </w:r>
      <w:proofErr w:type="gramStart"/>
      <w:r w:rsidRPr="0090435D">
        <w:rPr>
          <w:rFonts w:ascii="Times New Roman" w:hAnsi="Times New Roman" w:cs="Times New Roman"/>
          <w:sz w:val="28"/>
          <w:szCs w:val="28"/>
        </w:rPr>
        <w:t>sanity ,smoke</w:t>
      </w:r>
      <w:proofErr w:type="gramEnd"/>
      <w:r w:rsidRPr="0090435D">
        <w:rPr>
          <w:rFonts w:ascii="Times New Roman" w:hAnsi="Times New Roman" w:cs="Times New Roman"/>
          <w:sz w:val="28"/>
          <w:szCs w:val="28"/>
        </w:rPr>
        <w:t xml:space="preserve"> and regression testing.</w:t>
      </w:r>
      <w:r>
        <w:rPr>
          <w:rFonts w:ascii="Times New Roman" w:hAnsi="Times New Roman" w:cs="Times New Roman"/>
          <w:sz w:val="28"/>
          <w:szCs w:val="28"/>
        </w:rPr>
        <w:t xml:space="preserve"> In Test level,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mention two </w:t>
      </w:r>
      <w:r w:rsidR="003F5644">
        <w:rPr>
          <w:rFonts w:ascii="Times New Roman" w:hAnsi="Times New Roman" w:cs="Times New Roman"/>
          <w:sz w:val="28"/>
          <w:szCs w:val="28"/>
        </w:rPr>
        <w:t>test tag under the xml file.</w:t>
      </w:r>
    </w:p>
    <w:p w14:paraId="42A195B8" w14:textId="4B781091" w:rsidR="003F5644" w:rsidRDefault="003F5644" w:rsidP="0090435D">
      <w:pPr>
        <w:spacing w:line="360" w:lineRule="auto"/>
        <w:rPr>
          <w:rFonts w:ascii="Times New Roman" w:hAnsi="Times New Roman" w:cs="Times New Roman"/>
          <w:sz w:val="28"/>
          <w:szCs w:val="28"/>
        </w:rPr>
      </w:pPr>
      <w:r>
        <w:rPr>
          <w:rFonts w:ascii="Times New Roman" w:hAnsi="Times New Roman" w:cs="Times New Roman"/>
          <w:sz w:val="28"/>
          <w:szCs w:val="28"/>
        </w:rPr>
        <w:t>1.&lt;test name</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sanityTest</w:t>
      </w:r>
      <w:proofErr w:type="spellEnd"/>
      <w:proofErr w:type="gramEnd"/>
      <w:r>
        <w:rPr>
          <w:rFonts w:ascii="Times New Roman" w:hAnsi="Times New Roman" w:cs="Times New Roman"/>
          <w:sz w:val="28"/>
          <w:szCs w:val="28"/>
        </w:rPr>
        <w:t>”/&gt;</w:t>
      </w:r>
    </w:p>
    <w:p w14:paraId="752CC57B" w14:textId="6B3960C3" w:rsidR="003F5644" w:rsidRDefault="003F5644" w:rsidP="0090435D">
      <w:pPr>
        <w:spacing w:line="360" w:lineRule="auto"/>
        <w:rPr>
          <w:rFonts w:ascii="Times New Roman" w:hAnsi="Times New Roman" w:cs="Times New Roman"/>
          <w:sz w:val="28"/>
          <w:szCs w:val="28"/>
        </w:rPr>
      </w:pPr>
      <w:r>
        <w:rPr>
          <w:rFonts w:ascii="Times New Roman" w:hAnsi="Times New Roman" w:cs="Times New Roman"/>
          <w:sz w:val="28"/>
          <w:szCs w:val="28"/>
        </w:rPr>
        <w:t>&lt;include</w:t>
      </w:r>
      <w:proofErr w:type="gramStart"/>
      <w:r>
        <w:rPr>
          <w:rFonts w:ascii="Times New Roman" w:hAnsi="Times New Roman" w:cs="Times New Roman"/>
          <w:sz w:val="28"/>
          <w:szCs w:val="28"/>
        </w:rPr>
        <w:t>=”sanity</w:t>
      </w:r>
      <w:proofErr w:type="gramEnd"/>
      <w:r>
        <w:rPr>
          <w:rFonts w:ascii="Times New Roman" w:hAnsi="Times New Roman" w:cs="Times New Roman"/>
          <w:sz w:val="28"/>
          <w:szCs w:val="28"/>
        </w:rPr>
        <w:t>”/&gt;</w:t>
      </w:r>
    </w:p>
    <w:p w14:paraId="6937D335" w14:textId="2C99E58E" w:rsidR="003F5644" w:rsidRDefault="003F5644" w:rsidP="0090435D">
      <w:pPr>
        <w:spacing w:line="360" w:lineRule="auto"/>
        <w:rPr>
          <w:rFonts w:ascii="Times New Roman" w:hAnsi="Times New Roman" w:cs="Times New Roman"/>
          <w:sz w:val="28"/>
          <w:szCs w:val="28"/>
        </w:rPr>
      </w:pPr>
      <w:r>
        <w:rPr>
          <w:rFonts w:ascii="Times New Roman" w:hAnsi="Times New Roman" w:cs="Times New Roman"/>
          <w:sz w:val="28"/>
          <w:szCs w:val="28"/>
        </w:rPr>
        <w:t>2.&lt;test name="</w:t>
      </w:r>
      <w:proofErr w:type="spellStart"/>
      <w:r>
        <w:rPr>
          <w:rFonts w:ascii="Times New Roman" w:hAnsi="Times New Roman" w:cs="Times New Roman"/>
          <w:sz w:val="28"/>
          <w:szCs w:val="28"/>
        </w:rPr>
        <w:t>smoketest</w:t>
      </w:r>
      <w:proofErr w:type="spellEnd"/>
      <w:r>
        <w:rPr>
          <w:rFonts w:ascii="Times New Roman" w:hAnsi="Times New Roman" w:cs="Times New Roman"/>
          <w:sz w:val="28"/>
          <w:szCs w:val="28"/>
        </w:rPr>
        <w:t>”&gt;</w:t>
      </w:r>
    </w:p>
    <w:p w14:paraId="0593EE2B" w14:textId="2888D210" w:rsidR="003F5644" w:rsidRDefault="003F5644" w:rsidP="0090435D">
      <w:pPr>
        <w:spacing w:line="360" w:lineRule="auto"/>
        <w:rPr>
          <w:rFonts w:ascii="Times New Roman" w:hAnsi="Times New Roman" w:cs="Times New Roman"/>
          <w:sz w:val="28"/>
          <w:szCs w:val="28"/>
        </w:rPr>
      </w:pPr>
      <w:r>
        <w:rPr>
          <w:rFonts w:ascii="Times New Roman" w:hAnsi="Times New Roman" w:cs="Times New Roman"/>
          <w:sz w:val="28"/>
          <w:szCs w:val="28"/>
        </w:rPr>
        <w:t>&lt;</w:t>
      </w:r>
      <w:r w:rsidR="001655C5">
        <w:rPr>
          <w:rFonts w:ascii="Times New Roman" w:hAnsi="Times New Roman" w:cs="Times New Roman"/>
          <w:sz w:val="28"/>
          <w:szCs w:val="28"/>
        </w:rPr>
        <w:t>include</w:t>
      </w:r>
      <w:proofErr w:type="gramStart"/>
      <w:r w:rsidR="001655C5">
        <w:rPr>
          <w:rFonts w:ascii="Times New Roman" w:hAnsi="Times New Roman" w:cs="Times New Roman"/>
          <w:sz w:val="28"/>
          <w:szCs w:val="28"/>
        </w:rPr>
        <w:t>=”regression</w:t>
      </w:r>
      <w:proofErr w:type="gramEnd"/>
      <w:r w:rsidR="001655C5">
        <w:rPr>
          <w:rFonts w:ascii="Times New Roman" w:hAnsi="Times New Roman" w:cs="Times New Roman"/>
          <w:sz w:val="28"/>
          <w:szCs w:val="28"/>
        </w:rPr>
        <w:t>”/&gt;</w:t>
      </w:r>
    </w:p>
    <w:p w14:paraId="36138DC4" w14:textId="1775A6C5" w:rsidR="001655C5" w:rsidRDefault="001655C5" w:rsidP="0090435D">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case it will execute </w:t>
      </w:r>
      <w:r w:rsidR="00AA430E">
        <w:rPr>
          <w:rFonts w:ascii="Times New Roman" w:hAnsi="Times New Roman" w:cs="Times New Roman"/>
          <w:sz w:val="28"/>
          <w:szCs w:val="28"/>
        </w:rPr>
        <w:t>both sanity and regression testcases in both the programs.</w:t>
      </w:r>
    </w:p>
    <w:p w14:paraId="641170DA" w14:textId="77777777" w:rsidR="00FA7965" w:rsidRDefault="00FA7965" w:rsidP="0090435D">
      <w:pPr>
        <w:spacing w:line="360" w:lineRule="auto"/>
        <w:rPr>
          <w:rFonts w:ascii="Times New Roman" w:hAnsi="Times New Roman" w:cs="Times New Roman"/>
          <w:sz w:val="28"/>
          <w:szCs w:val="28"/>
        </w:rPr>
      </w:pPr>
    </w:p>
    <w:p w14:paraId="3DC4CB4C" w14:textId="4A61E5B7" w:rsidR="00FA7965" w:rsidRDefault="00FA7965"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104.what is include and exclude?</w:t>
      </w:r>
    </w:p>
    <w:p w14:paraId="7C1D6A2C" w14:textId="295C1C24" w:rsidR="00FA7965" w:rsidRDefault="00070FA4" w:rsidP="0090435D">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Include </w:t>
      </w:r>
      <w:r>
        <w:rPr>
          <w:rFonts w:ascii="Times New Roman" w:hAnsi="Times New Roman" w:cs="Times New Roman"/>
          <w:sz w:val="28"/>
          <w:szCs w:val="28"/>
        </w:rPr>
        <w:t xml:space="preserve">means I will run only the specified test </w:t>
      </w:r>
      <w:proofErr w:type="gramStart"/>
      <w:r>
        <w:rPr>
          <w:rFonts w:ascii="Times New Roman" w:hAnsi="Times New Roman" w:cs="Times New Roman"/>
          <w:sz w:val="28"/>
          <w:szCs w:val="28"/>
        </w:rPr>
        <w:t>cases</w:t>
      </w:r>
      <w:proofErr w:type="gramEnd"/>
    </w:p>
    <w:p w14:paraId="01D4E423" w14:textId="332A8520" w:rsidR="00070FA4" w:rsidRDefault="00070FA4" w:rsidP="0090435D">
      <w:pPr>
        <w:spacing w:line="360" w:lineRule="auto"/>
        <w:rPr>
          <w:rFonts w:ascii="Times New Roman" w:hAnsi="Times New Roman" w:cs="Times New Roman"/>
          <w:sz w:val="28"/>
          <w:szCs w:val="28"/>
        </w:rPr>
      </w:pPr>
      <w:r>
        <w:rPr>
          <w:rFonts w:ascii="Times New Roman" w:hAnsi="Times New Roman" w:cs="Times New Roman"/>
          <w:sz w:val="28"/>
          <w:szCs w:val="28"/>
        </w:rPr>
        <w:t xml:space="preserve">Exclude means it </w:t>
      </w:r>
      <w:proofErr w:type="spellStart"/>
      <w:proofErr w:type="gramStart"/>
      <w:r>
        <w:rPr>
          <w:rFonts w:ascii="Times New Roman" w:hAnsi="Times New Roman" w:cs="Times New Roman"/>
          <w:sz w:val="28"/>
          <w:szCs w:val="28"/>
        </w:rPr>
        <w:t>wont</w:t>
      </w:r>
      <w:proofErr w:type="spellEnd"/>
      <w:proofErr w:type="gramEnd"/>
      <w:r>
        <w:rPr>
          <w:rFonts w:ascii="Times New Roman" w:hAnsi="Times New Roman" w:cs="Times New Roman"/>
          <w:sz w:val="28"/>
          <w:szCs w:val="28"/>
        </w:rPr>
        <w:t xml:space="preserve"> run the specified test cases.</w:t>
      </w:r>
    </w:p>
    <w:p w14:paraId="59BBAEDC" w14:textId="5259F602" w:rsidR="00070FA4" w:rsidRDefault="00862805" w:rsidP="0090435D">
      <w:pPr>
        <w:spacing w:line="360" w:lineRule="auto"/>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groups </w:t>
      </w:r>
      <w:proofErr w:type="spellStart"/>
      <w:r>
        <w:rPr>
          <w:rFonts w:ascii="Times New Roman" w:hAnsi="Times New Roman" w:cs="Times New Roman"/>
          <w:sz w:val="28"/>
          <w:szCs w:val="28"/>
        </w:rPr>
        <w:t>beforemethod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aftermethod</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wont</w:t>
      </w:r>
      <w:proofErr w:type="gramEnd"/>
      <w:r>
        <w:rPr>
          <w:rFonts w:ascii="Times New Roman" w:hAnsi="Times New Roman" w:cs="Times New Roman"/>
          <w:sz w:val="28"/>
          <w:szCs w:val="28"/>
        </w:rPr>
        <w:t xml:space="preserve"> execute, overcome this I can mention the (</w:t>
      </w:r>
      <w:proofErr w:type="spellStart"/>
      <w:r>
        <w:rPr>
          <w:rFonts w:ascii="Times New Roman" w:hAnsi="Times New Roman" w:cs="Times New Roman"/>
          <w:sz w:val="28"/>
          <w:szCs w:val="28"/>
        </w:rPr>
        <w:t>alwaysRun</w:t>
      </w:r>
      <w:proofErr w:type="spellEnd"/>
      <w:r>
        <w:rPr>
          <w:rFonts w:ascii="Times New Roman" w:hAnsi="Times New Roman" w:cs="Times New Roman"/>
          <w:sz w:val="28"/>
          <w:szCs w:val="28"/>
        </w:rPr>
        <w:t>=true)</w:t>
      </w:r>
    </w:p>
    <w:p w14:paraId="4C17E48E" w14:textId="2560E2A4" w:rsidR="00F82045" w:rsidRDefault="00F82045"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105.what is the xml structure of both suite level and test level?</w:t>
      </w:r>
    </w:p>
    <w:p w14:paraId="7FCF9394" w14:textId="54B0DDD7" w:rsidR="00F82045" w:rsidRDefault="00F82045" w:rsidP="0090435D">
      <w:pPr>
        <w:spacing w:line="360" w:lineRule="auto"/>
        <w:rPr>
          <w:rFonts w:ascii="Times New Roman" w:hAnsi="Times New Roman" w:cs="Times New Roman"/>
          <w:sz w:val="28"/>
          <w:szCs w:val="28"/>
        </w:rPr>
      </w:pPr>
      <w:r w:rsidRPr="00F82045">
        <w:rPr>
          <w:rFonts w:ascii="Times New Roman" w:hAnsi="Times New Roman" w:cs="Times New Roman"/>
          <w:sz w:val="28"/>
          <w:szCs w:val="28"/>
        </w:rPr>
        <w:sym w:font="Wingdings" w:char="F0E0"/>
      </w:r>
      <w:r>
        <w:rPr>
          <w:rFonts w:ascii="Times New Roman" w:hAnsi="Times New Roman" w:cs="Times New Roman"/>
          <w:sz w:val="28"/>
          <w:szCs w:val="28"/>
        </w:rPr>
        <w:t xml:space="preserve">refer the </w:t>
      </w:r>
      <w:proofErr w:type="gramStart"/>
      <w:r>
        <w:rPr>
          <w:rFonts w:ascii="Times New Roman" w:hAnsi="Times New Roman" w:cs="Times New Roman"/>
          <w:sz w:val="28"/>
          <w:szCs w:val="28"/>
        </w:rPr>
        <w:t>code</w:t>
      </w:r>
      <w:proofErr w:type="gramEnd"/>
    </w:p>
    <w:p w14:paraId="2D3B7B02" w14:textId="308D318A" w:rsidR="000B5D50" w:rsidRDefault="003E4C81"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106.</w:t>
      </w:r>
      <w:r w:rsidR="000B5D50">
        <w:rPr>
          <w:rFonts w:ascii="Times New Roman" w:hAnsi="Times New Roman" w:cs="Times New Roman"/>
          <w:b/>
          <w:bCs/>
          <w:sz w:val="28"/>
          <w:szCs w:val="28"/>
        </w:rPr>
        <w:t xml:space="preserve">what is </w:t>
      </w:r>
      <w:proofErr w:type="spellStart"/>
      <w:r w:rsidR="000B5D50">
        <w:rPr>
          <w:rFonts w:ascii="Times New Roman" w:hAnsi="Times New Roman" w:cs="Times New Roman"/>
          <w:b/>
          <w:bCs/>
          <w:sz w:val="28"/>
          <w:szCs w:val="28"/>
        </w:rPr>
        <w:t>TestNg</w:t>
      </w:r>
      <w:proofErr w:type="spellEnd"/>
      <w:r w:rsidR="000B5D50">
        <w:rPr>
          <w:rFonts w:ascii="Times New Roman" w:hAnsi="Times New Roman" w:cs="Times New Roman"/>
          <w:b/>
          <w:bCs/>
          <w:sz w:val="28"/>
          <w:szCs w:val="28"/>
        </w:rPr>
        <w:t xml:space="preserve"> parallel?</w:t>
      </w:r>
    </w:p>
    <w:p w14:paraId="31BDDA0F" w14:textId="6EE9A056" w:rsidR="00AF2F63" w:rsidRDefault="00AF2F63" w:rsidP="0090435D">
      <w:pPr>
        <w:spacing w:line="360" w:lineRule="auto"/>
        <w:rPr>
          <w:rFonts w:ascii="Times New Roman" w:hAnsi="Times New Roman" w:cs="Times New Roman"/>
          <w:sz w:val="28"/>
          <w:szCs w:val="28"/>
        </w:rPr>
      </w:pPr>
      <w:r w:rsidRPr="00AF2F63">
        <w:rPr>
          <w:rFonts w:ascii="Times New Roman" w:hAnsi="Times New Roman" w:cs="Times New Roman"/>
          <w:b/>
          <w:bCs/>
          <w:sz w:val="28"/>
          <w:szCs w:val="28"/>
        </w:rPr>
        <w:lastRenderedPageBreak/>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Normally 1 testcase will run in 1 </w:t>
      </w:r>
      <w:proofErr w:type="gramStart"/>
      <w:r>
        <w:rPr>
          <w:rFonts w:ascii="Times New Roman" w:hAnsi="Times New Roman" w:cs="Times New Roman"/>
          <w:sz w:val="28"/>
          <w:szCs w:val="28"/>
        </w:rPr>
        <w:t>minute</w:t>
      </w:r>
      <w:proofErr w:type="gramEnd"/>
    </w:p>
    <w:p w14:paraId="3C025B5F" w14:textId="73180496" w:rsidR="00AF2F63" w:rsidRDefault="00AF2F63" w:rsidP="0090435D">
      <w:pPr>
        <w:spacing w:line="360" w:lineRule="auto"/>
        <w:rPr>
          <w:rFonts w:ascii="Times New Roman" w:hAnsi="Times New Roman" w:cs="Times New Roman"/>
          <w:sz w:val="28"/>
          <w:szCs w:val="28"/>
        </w:rPr>
      </w:pPr>
      <w:r w:rsidRPr="00AF2F63">
        <w:rPr>
          <w:rFonts w:ascii="Times New Roman" w:hAnsi="Times New Roman" w:cs="Times New Roman"/>
          <w:sz w:val="28"/>
          <w:szCs w:val="28"/>
        </w:rPr>
        <w:sym w:font="Wingdings" w:char="F0E0"/>
      </w:r>
      <w:r>
        <w:rPr>
          <w:rFonts w:ascii="Times New Roman" w:hAnsi="Times New Roman" w:cs="Times New Roman"/>
          <w:sz w:val="28"/>
          <w:szCs w:val="28"/>
        </w:rPr>
        <w:t>but when you are incorporate with paralle</w:t>
      </w:r>
      <w:r w:rsidR="006C256D">
        <w:rPr>
          <w:rFonts w:ascii="Times New Roman" w:hAnsi="Times New Roman" w:cs="Times New Roman"/>
          <w:sz w:val="28"/>
          <w:szCs w:val="28"/>
        </w:rPr>
        <w:t>lism 10Tcs will be run in 1 minute.</w:t>
      </w:r>
    </w:p>
    <w:p w14:paraId="510FA7BC" w14:textId="03D8794E" w:rsidR="006C256D" w:rsidRDefault="006C256D" w:rsidP="0090435D">
      <w:pPr>
        <w:spacing w:line="360" w:lineRule="auto"/>
        <w:rPr>
          <w:rFonts w:ascii="Times New Roman" w:hAnsi="Times New Roman" w:cs="Times New Roman"/>
          <w:sz w:val="28"/>
          <w:szCs w:val="28"/>
        </w:rPr>
      </w:pPr>
      <w:r>
        <w:rPr>
          <w:rFonts w:ascii="Times New Roman" w:hAnsi="Times New Roman" w:cs="Times New Roman"/>
          <w:sz w:val="28"/>
          <w:szCs w:val="28"/>
        </w:rPr>
        <w:t>1/5</w:t>
      </w:r>
      <w:r w:rsidRPr="006C256D">
        <w:rPr>
          <w:rFonts w:ascii="Times New Roman" w:hAnsi="Times New Roman" w:cs="Times New Roman"/>
          <w:sz w:val="28"/>
          <w:szCs w:val="28"/>
          <w:vertAlign w:val="superscript"/>
        </w:rPr>
        <w:t>th</w:t>
      </w:r>
      <w:r>
        <w:rPr>
          <w:rFonts w:ascii="Times New Roman" w:hAnsi="Times New Roman" w:cs="Times New Roman"/>
          <w:sz w:val="28"/>
          <w:szCs w:val="28"/>
        </w:rPr>
        <w:t xml:space="preserve"> of the </w:t>
      </w:r>
      <w:proofErr w:type="gramStart"/>
      <w:r>
        <w:rPr>
          <w:rFonts w:ascii="Times New Roman" w:hAnsi="Times New Roman" w:cs="Times New Roman"/>
          <w:sz w:val="28"/>
          <w:szCs w:val="28"/>
        </w:rPr>
        <w:t>time .</w:t>
      </w:r>
      <w:proofErr w:type="gramEnd"/>
    </w:p>
    <w:p w14:paraId="308A1226" w14:textId="5DC2069B" w:rsidR="006C256D" w:rsidRDefault="006C256D" w:rsidP="0090435D">
      <w:pPr>
        <w:spacing w:line="360" w:lineRule="auto"/>
        <w:rPr>
          <w:rFonts w:ascii="Times New Roman" w:hAnsi="Times New Roman" w:cs="Times New Roman"/>
          <w:sz w:val="28"/>
          <w:szCs w:val="28"/>
        </w:rPr>
      </w:pPr>
      <w:r w:rsidRPr="006C256D">
        <w:rPr>
          <w:rFonts w:ascii="Times New Roman" w:hAnsi="Times New Roman" w:cs="Times New Roman"/>
          <w:sz w:val="28"/>
          <w:szCs w:val="28"/>
        </w:rPr>
        <w:sym w:font="Wingdings" w:char="F0E0"/>
      </w:r>
      <w:r w:rsidR="00F84D51">
        <w:rPr>
          <w:rFonts w:ascii="Times New Roman" w:hAnsi="Times New Roman" w:cs="Times New Roman"/>
          <w:sz w:val="28"/>
          <w:szCs w:val="28"/>
        </w:rPr>
        <w:t xml:space="preserve">parallelism is depends on </w:t>
      </w:r>
      <w:proofErr w:type="spellStart"/>
      <w:proofErr w:type="gramStart"/>
      <w:r w:rsidR="00F84D51">
        <w:rPr>
          <w:rFonts w:ascii="Times New Roman" w:hAnsi="Times New Roman" w:cs="Times New Roman"/>
          <w:sz w:val="28"/>
          <w:szCs w:val="28"/>
        </w:rPr>
        <w:t>no.of</w:t>
      </w:r>
      <w:proofErr w:type="spellEnd"/>
      <w:proofErr w:type="gramEnd"/>
      <w:r w:rsidR="00F84D51">
        <w:rPr>
          <w:rFonts w:ascii="Times New Roman" w:hAnsi="Times New Roman" w:cs="Times New Roman"/>
          <w:sz w:val="28"/>
          <w:szCs w:val="28"/>
        </w:rPr>
        <w:t xml:space="preserve"> courses in your system.</w:t>
      </w:r>
    </w:p>
    <w:p w14:paraId="2CE6C40F" w14:textId="419D539F" w:rsidR="00F84D51" w:rsidRDefault="007A3670" w:rsidP="0090435D">
      <w:pPr>
        <w:spacing w:line="360" w:lineRule="auto"/>
        <w:rPr>
          <w:rFonts w:ascii="Times New Roman" w:hAnsi="Times New Roman" w:cs="Times New Roman"/>
          <w:sz w:val="28"/>
          <w:szCs w:val="28"/>
        </w:rPr>
      </w:pPr>
      <w:r w:rsidRPr="007A3670">
        <w:rPr>
          <w:rFonts w:ascii="Times New Roman" w:hAnsi="Times New Roman" w:cs="Times New Roman"/>
          <w:sz w:val="28"/>
          <w:szCs w:val="28"/>
        </w:rPr>
        <w:sym w:font="Wingdings" w:char="F0E0"/>
      </w:r>
      <w:r>
        <w:rPr>
          <w:rFonts w:ascii="Times New Roman" w:hAnsi="Times New Roman" w:cs="Times New Roman"/>
          <w:sz w:val="28"/>
          <w:szCs w:val="28"/>
        </w:rPr>
        <w:t xml:space="preserve">CPU will run the </w:t>
      </w:r>
      <w:proofErr w:type="spellStart"/>
      <w:r>
        <w:rPr>
          <w:rFonts w:ascii="Times New Roman" w:hAnsi="Times New Roman" w:cs="Times New Roman"/>
          <w:sz w:val="28"/>
          <w:szCs w:val="28"/>
        </w:rPr>
        <w:t>Tcs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parallely</w:t>
      </w:r>
      <w:proofErr w:type="spellEnd"/>
      <w:r>
        <w:rPr>
          <w:rFonts w:ascii="Times New Roman" w:hAnsi="Times New Roman" w:cs="Times New Roman"/>
          <w:sz w:val="28"/>
          <w:szCs w:val="28"/>
        </w:rPr>
        <w:t>.</w:t>
      </w:r>
    </w:p>
    <w:p w14:paraId="0167C452" w14:textId="7C48F0B4" w:rsidR="007A3670" w:rsidRDefault="007A3670"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107.TestNg parallel levels?</w:t>
      </w:r>
    </w:p>
    <w:p w14:paraId="626D4812" w14:textId="274A405E" w:rsidR="007A3670" w:rsidRPr="007A3670" w:rsidRDefault="007A3670" w:rsidP="007A3670">
      <w:pPr>
        <w:pStyle w:val="ListParagraph"/>
        <w:numPr>
          <w:ilvl w:val="0"/>
          <w:numId w:val="38"/>
        </w:numPr>
        <w:spacing w:line="360" w:lineRule="auto"/>
        <w:rPr>
          <w:rFonts w:ascii="Times New Roman" w:hAnsi="Times New Roman" w:cs="Times New Roman"/>
          <w:b/>
          <w:bCs/>
          <w:sz w:val="28"/>
          <w:szCs w:val="28"/>
        </w:rPr>
      </w:pPr>
      <w:r>
        <w:rPr>
          <w:rFonts w:ascii="Times New Roman" w:hAnsi="Times New Roman" w:cs="Times New Roman"/>
          <w:sz w:val="28"/>
          <w:szCs w:val="28"/>
        </w:rPr>
        <w:t>Class level</w:t>
      </w:r>
    </w:p>
    <w:p w14:paraId="599261AA" w14:textId="2CEEA2A6" w:rsidR="007A3670" w:rsidRPr="00865DA6" w:rsidRDefault="00865DA6" w:rsidP="007A3670">
      <w:pPr>
        <w:pStyle w:val="ListParagraph"/>
        <w:numPr>
          <w:ilvl w:val="0"/>
          <w:numId w:val="38"/>
        </w:numPr>
        <w:spacing w:line="360" w:lineRule="auto"/>
        <w:rPr>
          <w:rFonts w:ascii="Times New Roman" w:hAnsi="Times New Roman" w:cs="Times New Roman"/>
          <w:b/>
          <w:bCs/>
          <w:sz w:val="28"/>
          <w:szCs w:val="28"/>
        </w:rPr>
      </w:pPr>
      <w:r>
        <w:rPr>
          <w:rFonts w:ascii="Times New Roman" w:hAnsi="Times New Roman" w:cs="Times New Roman"/>
          <w:sz w:val="28"/>
          <w:szCs w:val="28"/>
        </w:rPr>
        <w:t>Method level</w:t>
      </w:r>
    </w:p>
    <w:p w14:paraId="62299A54" w14:textId="325BB4E6" w:rsidR="00865DA6" w:rsidRPr="00865DA6" w:rsidRDefault="00865DA6" w:rsidP="007A3670">
      <w:pPr>
        <w:pStyle w:val="ListParagraph"/>
        <w:numPr>
          <w:ilvl w:val="0"/>
          <w:numId w:val="38"/>
        </w:numPr>
        <w:spacing w:line="360" w:lineRule="auto"/>
        <w:rPr>
          <w:rFonts w:ascii="Times New Roman" w:hAnsi="Times New Roman" w:cs="Times New Roman"/>
          <w:b/>
          <w:bCs/>
          <w:sz w:val="28"/>
          <w:szCs w:val="28"/>
        </w:rPr>
      </w:pPr>
      <w:r>
        <w:rPr>
          <w:rFonts w:ascii="Times New Roman" w:hAnsi="Times New Roman" w:cs="Times New Roman"/>
          <w:sz w:val="28"/>
          <w:szCs w:val="28"/>
        </w:rPr>
        <w:t>Test level</w:t>
      </w:r>
    </w:p>
    <w:p w14:paraId="0A14626E" w14:textId="722C629E" w:rsidR="00865DA6" w:rsidRDefault="00055E92" w:rsidP="00055E92">
      <w:pPr>
        <w:spacing w:line="360" w:lineRule="auto"/>
        <w:rPr>
          <w:rFonts w:ascii="Times New Roman" w:hAnsi="Times New Roman" w:cs="Times New Roman"/>
          <w:b/>
          <w:bCs/>
          <w:sz w:val="28"/>
          <w:szCs w:val="28"/>
        </w:rPr>
      </w:pPr>
      <w:r>
        <w:rPr>
          <w:rFonts w:ascii="Times New Roman" w:hAnsi="Times New Roman" w:cs="Times New Roman"/>
          <w:b/>
          <w:bCs/>
          <w:sz w:val="28"/>
          <w:szCs w:val="28"/>
        </w:rPr>
        <w:t>108.what is class level in xml?</w:t>
      </w:r>
    </w:p>
    <w:p w14:paraId="6CB45A97" w14:textId="1BCE2E07" w:rsidR="00055E92" w:rsidRDefault="00055E92" w:rsidP="00055E92">
      <w:pPr>
        <w:spacing w:line="360" w:lineRule="auto"/>
        <w:rPr>
          <w:rFonts w:ascii="Times New Roman" w:hAnsi="Times New Roman" w:cs="Times New Roman"/>
          <w:sz w:val="28"/>
          <w:szCs w:val="28"/>
        </w:rPr>
      </w:pPr>
      <w:r>
        <w:rPr>
          <w:rFonts w:ascii="Times New Roman" w:hAnsi="Times New Roman" w:cs="Times New Roman"/>
          <w:sz w:val="28"/>
          <w:szCs w:val="28"/>
        </w:rPr>
        <w:t xml:space="preserve">In xml file, </w:t>
      </w:r>
      <w:r w:rsidR="00DB3643">
        <w:rPr>
          <w:rFonts w:ascii="Times New Roman" w:hAnsi="Times New Roman" w:cs="Times New Roman"/>
          <w:sz w:val="28"/>
          <w:szCs w:val="28"/>
        </w:rPr>
        <w:t xml:space="preserve">we have a </w:t>
      </w:r>
      <w:proofErr w:type="gramStart"/>
      <w:r w:rsidR="00DB3643">
        <w:rPr>
          <w:rFonts w:ascii="Times New Roman" w:hAnsi="Times New Roman" w:cs="Times New Roman"/>
          <w:sz w:val="28"/>
          <w:szCs w:val="28"/>
        </w:rPr>
        <w:t>2 class</w:t>
      </w:r>
      <w:proofErr w:type="gramEnd"/>
      <w:r w:rsidR="00DB3643">
        <w:rPr>
          <w:rFonts w:ascii="Times New Roman" w:hAnsi="Times New Roman" w:cs="Times New Roman"/>
          <w:sz w:val="28"/>
          <w:szCs w:val="28"/>
        </w:rPr>
        <w:t xml:space="preserve"> name.</w:t>
      </w:r>
    </w:p>
    <w:p w14:paraId="5AC5D412" w14:textId="43F59C84" w:rsidR="00DB3643" w:rsidRDefault="00DB3643" w:rsidP="00055E92">
      <w:pPr>
        <w:spacing w:line="360" w:lineRule="auto"/>
        <w:rPr>
          <w:rFonts w:ascii="Times New Roman" w:hAnsi="Times New Roman" w:cs="Times New Roman"/>
          <w:sz w:val="28"/>
          <w:szCs w:val="28"/>
        </w:rPr>
      </w:pPr>
      <w:r>
        <w:rPr>
          <w:rFonts w:ascii="Times New Roman" w:hAnsi="Times New Roman" w:cs="Times New Roman"/>
          <w:sz w:val="28"/>
          <w:szCs w:val="28"/>
        </w:rPr>
        <w:t>&lt;class name</w:t>
      </w: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program”/&gt;</w:t>
      </w:r>
    </w:p>
    <w:p w14:paraId="604E692B" w14:textId="6C2261D2" w:rsidR="00DB3643" w:rsidRDefault="00DB3643" w:rsidP="00055E92">
      <w:pPr>
        <w:spacing w:line="360" w:lineRule="auto"/>
        <w:rPr>
          <w:rFonts w:ascii="Times New Roman" w:hAnsi="Times New Roman" w:cs="Times New Roman"/>
          <w:sz w:val="28"/>
          <w:szCs w:val="28"/>
        </w:rPr>
      </w:pPr>
      <w:r>
        <w:rPr>
          <w:rFonts w:ascii="Times New Roman" w:hAnsi="Times New Roman" w:cs="Times New Roman"/>
          <w:sz w:val="28"/>
          <w:szCs w:val="28"/>
        </w:rPr>
        <w:t>&lt;class name="second program”/&gt;</w:t>
      </w:r>
    </w:p>
    <w:p w14:paraId="3B032AB9" w14:textId="607A4891" w:rsidR="00DB3643" w:rsidRDefault="00880942" w:rsidP="00055E92">
      <w:pPr>
        <w:spacing w:line="360" w:lineRule="auto"/>
        <w:rPr>
          <w:rFonts w:ascii="Times New Roman" w:hAnsi="Times New Roman" w:cs="Times New Roman"/>
          <w:sz w:val="28"/>
          <w:szCs w:val="28"/>
        </w:rPr>
      </w:pPr>
      <w:r w:rsidRPr="00880942">
        <w:rPr>
          <w:rFonts w:ascii="Times New Roman" w:hAnsi="Times New Roman" w:cs="Times New Roman"/>
          <w:sz w:val="28"/>
          <w:szCs w:val="28"/>
        </w:rPr>
        <w:sym w:font="Wingdings" w:char="F0E0"/>
      </w:r>
      <w:r>
        <w:rPr>
          <w:rFonts w:ascii="Times New Roman" w:hAnsi="Times New Roman" w:cs="Times New Roman"/>
          <w:sz w:val="28"/>
          <w:szCs w:val="28"/>
        </w:rPr>
        <w:t>two tests (xml) will be executed in parallel.</w:t>
      </w:r>
    </w:p>
    <w:p w14:paraId="31CF4E93" w14:textId="70F68B39" w:rsidR="00981AEE" w:rsidRDefault="00981AEE" w:rsidP="00055E92">
      <w:pPr>
        <w:spacing w:line="360" w:lineRule="auto"/>
        <w:rPr>
          <w:rFonts w:ascii="Times New Roman" w:hAnsi="Times New Roman" w:cs="Times New Roman"/>
          <w:b/>
          <w:bCs/>
          <w:sz w:val="28"/>
          <w:szCs w:val="28"/>
        </w:rPr>
      </w:pPr>
      <w:r>
        <w:rPr>
          <w:rFonts w:ascii="Times New Roman" w:hAnsi="Times New Roman" w:cs="Times New Roman"/>
          <w:b/>
          <w:bCs/>
          <w:sz w:val="28"/>
          <w:szCs w:val="28"/>
        </w:rPr>
        <w:t>109.what is Method level?</w:t>
      </w:r>
    </w:p>
    <w:p w14:paraId="0FD37FD8" w14:textId="712FE235" w:rsidR="00981AEE" w:rsidRDefault="00981AEE" w:rsidP="00055E92">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For </w:t>
      </w:r>
      <w:proofErr w:type="gramStart"/>
      <w:r>
        <w:rPr>
          <w:rFonts w:ascii="Times New Roman" w:hAnsi="Times New Roman" w:cs="Times New Roman"/>
          <w:b/>
          <w:bCs/>
          <w:sz w:val="28"/>
          <w:szCs w:val="28"/>
        </w:rPr>
        <w:t xml:space="preserve">ex, </w:t>
      </w:r>
      <w:r>
        <w:rPr>
          <w:rFonts w:ascii="Times New Roman" w:hAnsi="Times New Roman" w:cs="Times New Roman"/>
          <w:sz w:val="28"/>
          <w:szCs w:val="28"/>
        </w:rPr>
        <w:t xml:space="preserve"> I</w:t>
      </w:r>
      <w:proofErr w:type="gramEnd"/>
      <w:r>
        <w:rPr>
          <w:rFonts w:ascii="Times New Roman" w:hAnsi="Times New Roman" w:cs="Times New Roman"/>
          <w:sz w:val="28"/>
          <w:szCs w:val="28"/>
        </w:rPr>
        <w:t xml:space="preserve"> have a 2 </w:t>
      </w:r>
      <w:proofErr w:type="spellStart"/>
      <w:r>
        <w:rPr>
          <w:rFonts w:ascii="Times New Roman" w:hAnsi="Times New Roman" w:cs="Times New Roman"/>
          <w:sz w:val="28"/>
          <w:szCs w:val="28"/>
        </w:rPr>
        <w:t>progerams</w:t>
      </w:r>
      <w:proofErr w:type="spellEnd"/>
      <w:r>
        <w:rPr>
          <w:rFonts w:ascii="Times New Roman" w:hAnsi="Times New Roman" w:cs="Times New Roman"/>
          <w:sz w:val="28"/>
          <w:szCs w:val="28"/>
        </w:rPr>
        <w:t>, test.java and test1.java</w:t>
      </w:r>
    </w:p>
    <w:p w14:paraId="632082C4" w14:textId="05A4BE8D" w:rsidR="00981AEE" w:rsidRDefault="00981AEE" w:rsidP="00055E92">
      <w:pPr>
        <w:spacing w:line="360" w:lineRule="auto"/>
        <w:rPr>
          <w:rFonts w:ascii="Times New Roman" w:hAnsi="Times New Roman" w:cs="Times New Roman"/>
          <w:sz w:val="28"/>
          <w:szCs w:val="28"/>
        </w:rPr>
      </w:pPr>
      <w:r>
        <w:rPr>
          <w:rFonts w:ascii="Times New Roman" w:hAnsi="Times New Roman" w:cs="Times New Roman"/>
          <w:sz w:val="28"/>
          <w:szCs w:val="28"/>
        </w:rPr>
        <w:t xml:space="preserve">In first program I have </w:t>
      </w:r>
      <w:r w:rsidR="00CF5BA9">
        <w:rPr>
          <w:rFonts w:ascii="Times New Roman" w:hAnsi="Times New Roman" w:cs="Times New Roman"/>
          <w:sz w:val="28"/>
          <w:szCs w:val="28"/>
        </w:rPr>
        <w:t>3 methods</w:t>
      </w:r>
    </w:p>
    <w:p w14:paraId="4B160762" w14:textId="4B2E6FCD" w:rsidR="00CF5BA9" w:rsidRDefault="00CF5BA9" w:rsidP="00055E92">
      <w:pPr>
        <w:spacing w:line="360" w:lineRule="auto"/>
        <w:rPr>
          <w:rFonts w:ascii="Times New Roman" w:hAnsi="Times New Roman" w:cs="Times New Roman"/>
          <w:sz w:val="28"/>
          <w:szCs w:val="28"/>
        </w:rPr>
      </w:pPr>
      <w:r>
        <w:rPr>
          <w:rFonts w:ascii="Times New Roman" w:hAnsi="Times New Roman" w:cs="Times New Roman"/>
          <w:sz w:val="28"/>
          <w:szCs w:val="28"/>
        </w:rPr>
        <w:t>In 2</w:t>
      </w:r>
      <w:r w:rsidRPr="00CF5BA9">
        <w:rPr>
          <w:rFonts w:ascii="Times New Roman" w:hAnsi="Times New Roman" w:cs="Times New Roman"/>
          <w:sz w:val="28"/>
          <w:szCs w:val="28"/>
          <w:vertAlign w:val="superscript"/>
        </w:rPr>
        <w:t>nd</w:t>
      </w:r>
      <w:r>
        <w:rPr>
          <w:rFonts w:ascii="Times New Roman" w:hAnsi="Times New Roman" w:cs="Times New Roman"/>
          <w:sz w:val="28"/>
          <w:szCs w:val="28"/>
        </w:rPr>
        <w:t xml:space="preserve"> program I have 2 methods</w:t>
      </w:r>
    </w:p>
    <w:p w14:paraId="11DBA16B" w14:textId="0C8C74D7" w:rsidR="00CF5BA9" w:rsidRDefault="00CF5BA9" w:rsidP="00055E92">
      <w:pPr>
        <w:spacing w:line="360" w:lineRule="auto"/>
        <w:rPr>
          <w:rFonts w:ascii="Times New Roman" w:hAnsi="Times New Roman" w:cs="Times New Roman"/>
          <w:sz w:val="28"/>
          <w:szCs w:val="28"/>
        </w:rPr>
      </w:pPr>
      <w:r w:rsidRPr="00CF5BA9">
        <w:rPr>
          <w:rFonts w:ascii="Times New Roman" w:hAnsi="Times New Roman" w:cs="Times New Roman"/>
          <w:sz w:val="28"/>
          <w:szCs w:val="28"/>
        </w:rPr>
        <w:sym w:font="Wingdings" w:char="F0E0"/>
      </w:r>
      <w:r>
        <w:rPr>
          <w:rFonts w:ascii="Times New Roman" w:hAnsi="Times New Roman" w:cs="Times New Roman"/>
          <w:sz w:val="28"/>
          <w:szCs w:val="28"/>
        </w:rPr>
        <w:t xml:space="preserve">totally 5 TCs will be executed in </w:t>
      </w:r>
      <w:proofErr w:type="spellStart"/>
      <w:r>
        <w:rPr>
          <w:rFonts w:ascii="Times New Roman" w:hAnsi="Times New Roman" w:cs="Times New Roman"/>
          <w:sz w:val="28"/>
          <w:szCs w:val="28"/>
        </w:rPr>
        <w:t>parallely</w:t>
      </w:r>
      <w:proofErr w:type="spellEnd"/>
      <w:r>
        <w:rPr>
          <w:rFonts w:ascii="Times New Roman" w:hAnsi="Times New Roman" w:cs="Times New Roman"/>
          <w:sz w:val="28"/>
          <w:szCs w:val="28"/>
        </w:rPr>
        <w:t>.</w:t>
      </w:r>
    </w:p>
    <w:p w14:paraId="6C6D3483" w14:textId="3975C145" w:rsidR="00D432B0" w:rsidRDefault="00D432B0" w:rsidP="00055E92">
      <w:pPr>
        <w:spacing w:line="360" w:lineRule="auto"/>
        <w:rPr>
          <w:rFonts w:ascii="Times New Roman" w:hAnsi="Times New Roman" w:cs="Times New Roman"/>
          <w:b/>
          <w:bCs/>
          <w:sz w:val="28"/>
          <w:szCs w:val="28"/>
        </w:rPr>
      </w:pPr>
      <w:r>
        <w:rPr>
          <w:rFonts w:ascii="Times New Roman" w:hAnsi="Times New Roman" w:cs="Times New Roman"/>
          <w:b/>
          <w:bCs/>
          <w:sz w:val="28"/>
          <w:szCs w:val="28"/>
        </w:rPr>
        <w:t>110.what is test level?</w:t>
      </w:r>
    </w:p>
    <w:p w14:paraId="6C99F263" w14:textId="54CF37ED" w:rsidR="00D432B0" w:rsidRDefault="00D432B0" w:rsidP="00055E92">
      <w:pPr>
        <w:spacing w:line="360" w:lineRule="auto"/>
        <w:rPr>
          <w:rFonts w:ascii="Times New Roman" w:hAnsi="Times New Roman" w:cs="Times New Roman"/>
          <w:sz w:val="28"/>
          <w:szCs w:val="28"/>
        </w:rPr>
      </w:pPr>
      <w:r>
        <w:rPr>
          <w:rFonts w:ascii="Times New Roman" w:hAnsi="Times New Roman" w:cs="Times New Roman"/>
          <w:sz w:val="28"/>
          <w:szCs w:val="28"/>
        </w:rPr>
        <w:t xml:space="preserve"> In xml file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create 2 test tag, each tag will have separate </w:t>
      </w:r>
      <w:r w:rsidR="003C194F">
        <w:rPr>
          <w:rFonts w:ascii="Times New Roman" w:hAnsi="Times New Roman" w:cs="Times New Roman"/>
          <w:sz w:val="28"/>
          <w:szCs w:val="28"/>
        </w:rPr>
        <w:t>program name,</w:t>
      </w:r>
    </w:p>
    <w:p w14:paraId="45DD9559" w14:textId="4017BEAA" w:rsidR="003C194F" w:rsidRDefault="003C194F" w:rsidP="00055E9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111.what are the two important attributes in xml file?</w:t>
      </w:r>
    </w:p>
    <w:p w14:paraId="45A224DD" w14:textId="56155338" w:rsidR="003C194F" w:rsidRPr="003C194F" w:rsidRDefault="003C194F" w:rsidP="003C194F">
      <w:pPr>
        <w:pStyle w:val="ListParagraph"/>
        <w:numPr>
          <w:ilvl w:val="0"/>
          <w:numId w:val="39"/>
        </w:numPr>
        <w:spacing w:line="360" w:lineRule="auto"/>
        <w:rPr>
          <w:rFonts w:ascii="Times New Roman" w:hAnsi="Times New Roman" w:cs="Times New Roman"/>
          <w:b/>
          <w:bCs/>
          <w:sz w:val="28"/>
          <w:szCs w:val="28"/>
        </w:rPr>
      </w:pPr>
      <w:r>
        <w:rPr>
          <w:rFonts w:ascii="Times New Roman" w:hAnsi="Times New Roman" w:cs="Times New Roman"/>
          <w:sz w:val="28"/>
          <w:szCs w:val="28"/>
        </w:rPr>
        <w:t>Parallel</w:t>
      </w:r>
      <w:proofErr w:type="gramStart"/>
      <w:r>
        <w:rPr>
          <w:rFonts w:ascii="Times New Roman" w:hAnsi="Times New Roman" w:cs="Times New Roman"/>
          <w:sz w:val="28"/>
          <w:szCs w:val="28"/>
        </w:rPr>
        <w:t>=”classes</w:t>
      </w:r>
      <w:proofErr w:type="gramEnd"/>
      <w:r>
        <w:rPr>
          <w:rFonts w:ascii="Times New Roman" w:hAnsi="Times New Roman" w:cs="Times New Roman"/>
          <w:sz w:val="28"/>
          <w:szCs w:val="28"/>
        </w:rPr>
        <w:t>/methods/tests”</w:t>
      </w:r>
    </w:p>
    <w:p w14:paraId="5E856565" w14:textId="3AA3B170" w:rsidR="003C194F" w:rsidRPr="00B00207" w:rsidRDefault="00B00207" w:rsidP="003C194F">
      <w:pPr>
        <w:pStyle w:val="ListParagraph"/>
        <w:numPr>
          <w:ilvl w:val="0"/>
          <w:numId w:val="39"/>
        </w:numPr>
        <w:spacing w:line="360" w:lineRule="auto"/>
        <w:rPr>
          <w:rFonts w:ascii="Times New Roman" w:hAnsi="Times New Roman" w:cs="Times New Roman"/>
          <w:b/>
          <w:bCs/>
          <w:sz w:val="28"/>
          <w:szCs w:val="28"/>
        </w:rPr>
      </w:pPr>
      <w:r>
        <w:rPr>
          <w:rFonts w:ascii="Times New Roman" w:hAnsi="Times New Roman" w:cs="Times New Roman"/>
          <w:sz w:val="28"/>
          <w:szCs w:val="28"/>
        </w:rPr>
        <w:t>Thread-count=</w:t>
      </w:r>
      <w:proofErr w:type="gramStart"/>
      <w:r>
        <w:rPr>
          <w:rFonts w:ascii="Times New Roman" w:hAnsi="Times New Roman" w:cs="Times New Roman"/>
          <w:sz w:val="28"/>
          <w:szCs w:val="28"/>
        </w:rPr>
        <w:t>5;</w:t>
      </w:r>
      <w:proofErr w:type="gramEnd"/>
    </w:p>
    <w:p w14:paraId="4BCDFA9D" w14:textId="0437D7A9" w:rsidR="00B00207" w:rsidRDefault="00B00207" w:rsidP="00B0020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The default size of thread count is 5, you can mention </w:t>
      </w:r>
      <w:r w:rsidR="00094445">
        <w:rPr>
          <w:rFonts w:ascii="Times New Roman" w:hAnsi="Times New Roman" w:cs="Times New Roman"/>
          <w:sz w:val="28"/>
          <w:szCs w:val="28"/>
        </w:rPr>
        <w:t xml:space="preserve">it as 2 (because you have a </w:t>
      </w:r>
      <w:proofErr w:type="gramStart"/>
      <w:r w:rsidR="00094445">
        <w:rPr>
          <w:rFonts w:ascii="Times New Roman" w:hAnsi="Times New Roman" w:cs="Times New Roman"/>
          <w:sz w:val="28"/>
          <w:szCs w:val="28"/>
        </w:rPr>
        <w:t>tests(</w:t>
      </w:r>
      <w:proofErr w:type="gramEnd"/>
      <w:r w:rsidR="00094445">
        <w:rPr>
          <w:rFonts w:ascii="Times New Roman" w:hAnsi="Times New Roman" w:cs="Times New Roman"/>
          <w:sz w:val="28"/>
          <w:szCs w:val="28"/>
        </w:rPr>
        <w:t xml:space="preserve">2 programs, under each program have  </w:t>
      </w:r>
      <w:proofErr w:type="spellStart"/>
      <w:r w:rsidR="00094445">
        <w:rPr>
          <w:rFonts w:ascii="Times New Roman" w:hAnsi="Times New Roman" w:cs="Times New Roman"/>
          <w:sz w:val="28"/>
          <w:szCs w:val="28"/>
        </w:rPr>
        <w:t>no.of</w:t>
      </w:r>
      <w:proofErr w:type="spellEnd"/>
      <w:r w:rsidR="00094445">
        <w:rPr>
          <w:rFonts w:ascii="Times New Roman" w:hAnsi="Times New Roman" w:cs="Times New Roman"/>
          <w:sz w:val="28"/>
          <w:szCs w:val="28"/>
        </w:rPr>
        <w:t xml:space="preserve"> methods)</w:t>
      </w:r>
      <w:r w:rsidR="00B44B5A">
        <w:rPr>
          <w:rFonts w:ascii="Times New Roman" w:hAnsi="Times New Roman" w:cs="Times New Roman"/>
          <w:sz w:val="28"/>
          <w:szCs w:val="28"/>
        </w:rPr>
        <w:t xml:space="preserve">), it will be executed in 2 times </w:t>
      </w:r>
      <w:proofErr w:type="spellStart"/>
      <w:r w:rsidR="00B44B5A">
        <w:rPr>
          <w:rFonts w:ascii="Times New Roman" w:hAnsi="Times New Roman" w:cs="Times New Roman"/>
          <w:sz w:val="28"/>
          <w:szCs w:val="28"/>
        </w:rPr>
        <w:t>eventhough</w:t>
      </w:r>
      <w:proofErr w:type="spellEnd"/>
      <w:r w:rsidR="00B44B5A">
        <w:rPr>
          <w:rFonts w:ascii="Times New Roman" w:hAnsi="Times New Roman" w:cs="Times New Roman"/>
          <w:sz w:val="28"/>
          <w:szCs w:val="28"/>
        </w:rPr>
        <w:t xml:space="preserve"> the thread count value is 5.</w:t>
      </w:r>
    </w:p>
    <w:p w14:paraId="0FD0C862" w14:textId="3943DF05" w:rsidR="008E7A01" w:rsidRDefault="008E7A01" w:rsidP="008E7A01">
      <w:pPr>
        <w:spacing w:line="360" w:lineRule="auto"/>
        <w:rPr>
          <w:rFonts w:ascii="Times New Roman" w:hAnsi="Times New Roman" w:cs="Times New Roman"/>
          <w:b/>
          <w:bCs/>
          <w:sz w:val="28"/>
          <w:szCs w:val="28"/>
        </w:rPr>
      </w:pPr>
      <w:r>
        <w:rPr>
          <w:rFonts w:ascii="Times New Roman" w:hAnsi="Times New Roman" w:cs="Times New Roman"/>
          <w:b/>
          <w:bCs/>
          <w:sz w:val="28"/>
          <w:szCs w:val="28"/>
        </w:rPr>
        <w:t>112.what is invocation count?</w:t>
      </w:r>
    </w:p>
    <w:p w14:paraId="67354524" w14:textId="7ECC7EAE" w:rsidR="008E7A01" w:rsidRDefault="00D52C8A" w:rsidP="008E7A01">
      <w:pPr>
        <w:spacing w:line="360" w:lineRule="auto"/>
        <w:rPr>
          <w:rFonts w:ascii="Times New Roman" w:hAnsi="Times New Roman" w:cs="Times New Roman"/>
          <w:sz w:val="28"/>
          <w:szCs w:val="28"/>
        </w:rPr>
      </w:pPr>
      <w:r w:rsidRPr="00D52C8A">
        <w:rPr>
          <w:rFonts w:ascii="Times New Roman" w:hAnsi="Times New Roman" w:cs="Times New Roman"/>
          <w:sz w:val="28"/>
          <w:szCs w:val="28"/>
        </w:rPr>
        <w:sym w:font="Wingdings" w:char="F0E0"/>
      </w:r>
      <w:r>
        <w:rPr>
          <w:rFonts w:ascii="Times New Roman" w:hAnsi="Times New Roman" w:cs="Times New Roman"/>
          <w:sz w:val="28"/>
          <w:szCs w:val="28"/>
        </w:rPr>
        <w:t xml:space="preserve"> in your program you can mention it in @test annotation</w:t>
      </w:r>
    </w:p>
    <w:p w14:paraId="245B485A" w14:textId="1FE9CBC6" w:rsidR="00D52C8A" w:rsidRDefault="00D52C8A" w:rsidP="008E7A01">
      <w:pPr>
        <w:spacing w:line="360" w:lineRule="auto"/>
        <w:rPr>
          <w:rFonts w:ascii="Times New Roman" w:hAnsi="Times New Roman" w:cs="Times New Roman"/>
          <w:sz w:val="28"/>
          <w:szCs w:val="28"/>
        </w:rPr>
      </w:pPr>
      <w:r w:rsidRPr="00D52C8A">
        <w:rPr>
          <w:rFonts w:ascii="Times New Roman" w:hAnsi="Times New Roman" w:cs="Times New Roman"/>
          <w:sz w:val="28"/>
          <w:szCs w:val="28"/>
        </w:rPr>
        <w:sym w:font="Wingdings" w:char="F0E0"/>
      </w:r>
      <w:r w:rsidR="00B94BD9">
        <w:rPr>
          <w:rFonts w:ascii="Times New Roman" w:hAnsi="Times New Roman" w:cs="Times New Roman"/>
          <w:sz w:val="28"/>
          <w:szCs w:val="28"/>
        </w:rPr>
        <w:t xml:space="preserve">if you want to run the specific test cases multiple times then you can mention the invocation count=4, it will execute the TCs 4 times </w:t>
      </w:r>
      <w:r w:rsidR="00375F58">
        <w:rPr>
          <w:rFonts w:ascii="Times New Roman" w:hAnsi="Times New Roman" w:cs="Times New Roman"/>
          <w:sz w:val="28"/>
          <w:szCs w:val="28"/>
        </w:rPr>
        <w:t>for specific testcase.</w:t>
      </w:r>
    </w:p>
    <w:p w14:paraId="4325F05D" w14:textId="78425456" w:rsidR="00E70E9A" w:rsidRDefault="00E70E9A" w:rsidP="008E7A01">
      <w:pPr>
        <w:spacing w:line="360" w:lineRule="auto"/>
        <w:rPr>
          <w:rFonts w:ascii="Times New Roman" w:hAnsi="Times New Roman" w:cs="Times New Roman"/>
          <w:b/>
          <w:bCs/>
          <w:sz w:val="28"/>
          <w:szCs w:val="28"/>
        </w:rPr>
      </w:pPr>
      <w:r>
        <w:rPr>
          <w:rFonts w:ascii="Times New Roman" w:hAnsi="Times New Roman" w:cs="Times New Roman"/>
          <w:b/>
          <w:bCs/>
          <w:sz w:val="28"/>
          <w:szCs w:val="28"/>
        </w:rPr>
        <w:t>113.</w:t>
      </w:r>
      <w:r w:rsidR="007C3B89">
        <w:rPr>
          <w:rFonts w:ascii="Times New Roman" w:hAnsi="Times New Roman" w:cs="Times New Roman"/>
          <w:b/>
          <w:bCs/>
          <w:sz w:val="28"/>
          <w:szCs w:val="28"/>
        </w:rPr>
        <w:t>what is</w:t>
      </w:r>
      <w:r w:rsidR="00920975">
        <w:rPr>
          <w:rFonts w:ascii="Times New Roman" w:hAnsi="Times New Roman" w:cs="Times New Roman"/>
          <w:b/>
          <w:bCs/>
          <w:sz w:val="28"/>
          <w:szCs w:val="28"/>
        </w:rPr>
        <w:t xml:space="preserve"> Data parametrization?</w:t>
      </w:r>
    </w:p>
    <w:p w14:paraId="5CA562D8" w14:textId="129C50DF" w:rsidR="00920975" w:rsidRDefault="00920975" w:rsidP="008E7A01">
      <w:pPr>
        <w:spacing w:line="360" w:lineRule="auto"/>
        <w:rPr>
          <w:rFonts w:ascii="Times New Roman" w:hAnsi="Times New Roman" w:cs="Times New Roman"/>
          <w:sz w:val="28"/>
          <w:szCs w:val="28"/>
        </w:rPr>
      </w:pPr>
      <w:r>
        <w:rPr>
          <w:rFonts w:ascii="Times New Roman" w:hAnsi="Times New Roman" w:cs="Times New Roman"/>
          <w:sz w:val="28"/>
          <w:szCs w:val="28"/>
        </w:rPr>
        <w:t xml:space="preserve">Data parametrization is a process of </w:t>
      </w:r>
      <w:r w:rsidR="007D720A">
        <w:rPr>
          <w:rFonts w:ascii="Times New Roman" w:hAnsi="Times New Roman" w:cs="Times New Roman"/>
          <w:sz w:val="28"/>
          <w:szCs w:val="28"/>
        </w:rPr>
        <w:t xml:space="preserve">parametrized test scripts </w:t>
      </w:r>
      <w:proofErr w:type="gramStart"/>
      <w:r w:rsidR="007D720A">
        <w:rPr>
          <w:rFonts w:ascii="Times New Roman" w:hAnsi="Times New Roman" w:cs="Times New Roman"/>
          <w:sz w:val="28"/>
          <w:szCs w:val="28"/>
        </w:rPr>
        <w:t>in order to</w:t>
      </w:r>
      <w:proofErr w:type="gramEnd"/>
      <w:r w:rsidR="007D720A">
        <w:rPr>
          <w:rFonts w:ascii="Times New Roman" w:hAnsi="Times New Roman" w:cs="Times New Roman"/>
          <w:sz w:val="28"/>
          <w:szCs w:val="28"/>
        </w:rPr>
        <w:t xml:space="preserve"> pass the multiple data to the </w:t>
      </w:r>
      <w:r w:rsidR="0030625A">
        <w:rPr>
          <w:rFonts w:ascii="Times New Roman" w:hAnsi="Times New Roman" w:cs="Times New Roman"/>
          <w:sz w:val="28"/>
          <w:szCs w:val="28"/>
        </w:rPr>
        <w:t>application at runtime.</w:t>
      </w:r>
    </w:p>
    <w:p w14:paraId="0B2174EB" w14:textId="64786191" w:rsidR="0030625A" w:rsidRDefault="0030625A" w:rsidP="008E7A0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114.Types of </w:t>
      </w:r>
      <w:proofErr w:type="gramStart"/>
      <w:r>
        <w:rPr>
          <w:rFonts w:ascii="Times New Roman" w:hAnsi="Times New Roman" w:cs="Times New Roman"/>
          <w:b/>
          <w:bCs/>
          <w:sz w:val="28"/>
          <w:szCs w:val="28"/>
        </w:rPr>
        <w:t>parametrization</w:t>
      </w:r>
      <w:proofErr w:type="gramEnd"/>
      <w:r>
        <w:rPr>
          <w:rFonts w:ascii="Times New Roman" w:hAnsi="Times New Roman" w:cs="Times New Roman"/>
          <w:b/>
          <w:bCs/>
          <w:sz w:val="28"/>
          <w:szCs w:val="28"/>
        </w:rPr>
        <w:t xml:space="preserve"> in </w:t>
      </w:r>
      <w:proofErr w:type="spellStart"/>
      <w:r>
        <w:rPr>
          <w:rFonts w:ascii="Times New Roman" w:hAnsi="Times New Roman" w:cs="Times New Roman"/>
          <w:b/>
          <w:bCs/>
          <w:sz w:val="28"/>
          <w:szCs w:val="28"/>
        </w:rPr>
        <w:t>TestNg</w:t>
      </w:r>
      <w:proofErr w:type="spellEnd"/>
      <w:r>
        <w:rPr>
          <w:rFonts w:ascii="Times New Roman" w:hAnsi="Times New Roman" w:cs="Times New Roman"/>
          <w:b/>
          <w:bCs/>
          <w:sz w:val="28"/>
          <w:szCs w:val="28"/>
        </w:rPr>
        <w:t>?</w:t>
      </w:r>
    </w:p>
    <w:p w14:paraId="3BE30E71" w14:textId="4336BABC" w:rsidR="0030625A" w:rsidRPr="00BE0D36" w:rsidRDefault="00BE0D36" w:rsidP="0030625A">
      <w:pPr>
        <w:pStyle w:val="ListParagraph"/>
        <w:numPr>
          <w:ilvl w:val="0"/>
          <w:numId w:val="40"/>
        </w:numPr>
        <w:spacing w:line="360" w:lineRule="auto"/>
        <w:rPr>
          <w:rFonts w:ascii="Times New Roman" w:hAnsi="Times New Roman" w:cs="Times New Roman"/>
          <w:b/>
          <w:bCs/>
          <w:sz w:val="28"/>
          <w:szCs w:val="28"/>
        </w:rPr>
      </w:pPr>
      <w:r>
        <w:rPr>
          <w:rFonts w:ascii="Times New Roman" w:hAnsi="Times New Roman" w:cs="Times New Roman"/>
          <w:sz w:val="28"/>
          <w:szCs w:val="28"/>
        </w:rPr>
        <w:t>Parameter annotation</w:t>
      </w:r>
    </w:p>
    <w:p w14:paraId="7B6AEAF4" w14:textId="6761123D" w:rsidR="00BE0D36" w:rsidRPr="00634BDA" w:rsidRDefault="00BE0D36" w:rsidP="0030625A">
      <w:pPr>
        <w:pStyle w:val="ListParagraph"/>
        <w:numPr>
          <w:ilvl w:val="0"/>
          <w:numId w:val="40"/>
        </w:numPr>
        <w:spacing w:line="360" w:lineRule="auto"/>
        <w:rPr>
          <w:rFonts w:ascii="Times New Roman" w:hAnsi="Times New Roman" w:cs="Times New Roman"/>
          <w:b/>
          <w:bCs/>
          <w:sz w:val="28"/>
          <w:szCs w:val="28"/>
        </w:rPr>
      </w:pPr>
      <w:r>
        <w:rPr>
          <w:rFonts w:ascii="Times New Roman" w:hAnsi="Times New Roman" w:cs="Times New Roman"/>
          <w:sz w:val="28"/>
          <w:szCs w:val="28"/>
        </w:rPr>
        <w:t>Data provider</w:t>
      </w:r>
    </w:p>
    <w:p w14:paraId="76D4F3BB" w14:textId="40A856EA" w:rsidR="00634BDA" w:rsidRDefault="00634BDA" w:rsidP="00634BDA">
      <w:pPr>
        <w:spacing w:line="360" w:lineRule="auto"/>
        <w:rPr>
          <w:rFonts w:ascii="Times New Roman" w:hAnsi="Times New Roman" w:cs="Times New Roman"/>
          <w:b/>
          <w:bCs/>
          <w:sz w:val="28"/>
          <w:szCs w:val="28"/>
        </w:rPr>
      </w:pPr>
      <w:r>
        <w:rPr>
          <w:rFonts w:ascii="Times New Roman" w:hAnsi="Times New Roman" w:cs="Times New Roman"/>
          <w:sz w:val="28"/>
          <w:szCs w:val="28"/>
        </w:rPr>
        <w:t>115.</w:t>
      </w:r>
      <w:r>
        <w:rPr>
          <w:rFonts w:ascii="Times New Roman" w:hAnsi="Times New Roman" w:cs="Times New Roman"/>
          <w:b/>
          <w:bCs/>
          <w:sz w:val="28"/>
          <w:szCs w:val="28"/>
        </w:rPr>
        <w:t xml:space="preserve">parameter </w:t>
      </w:r>
      <w:proofErr w:type="gramStart"/>
      <w:r>
        <w:rPr>
          <w:rFonts w:ascii="Times New Roman" w:hAnsi="Times New Roman" w:cs="Times New Roman"/>
          <w:b/>
          <w:bCs/>
          <w:sz w:val="28"/>
          <w:szCs w:val="28"/>
        </w:rPr>
        <w:t>annotation?</w:t>
      </w:r>
      <w:r w:rsidR="005A6711">
        <w:rPr>
          <w:rFonts w:ascii="Times New Roman" w:hAnsi="Times New Roman" w:cs="Times New Roman"/>
          <w:b/>
          <w:bCs/>
          <w:sz w:val="28"/>
          <w:szCs w:val="28"/>
        </w:rPr>
        <w:t>(</w:t>
      </w:r>
      <w:proofErr w:type="gramEnd"/>
      <w:r w:rsidR="005A6711">
        <w:rPr>
          <w:rFonts w:ascii="Times New Roman" w:hAnsi="Times New Roman" w:cs="Times New Roman"/>
          <w:b/>
          <w:bCs/>
          <w:sz w:val="28"/>
          <w:szCs w:val="28"/>
        </w:rPr>
        <w:t>less used in organization)</w:t>
      </w:r>
    </w:p>
    <w:p w14:paraId="49BA1C79" w14:textId="09215454" w:rsidR="00634BDA" w:rsidRDefault="00634BDA" w:rsidP="00634BDA">
      <w:pPr>
        <w:spacing w:line="360" w:lineRule="auto"/>
        <w:rPr>
          <w:rFonts w:ascii="Times New Roman" w:hAnsi="Times New Roman" w:cs="Times New Roman"/>
          <w:sz w:val="28"/>
          <w:szCs w:val="28"/>
        </w:rPr>
      </w:pPr>
      <w:r w:rsidRPr="00634BDA">
        <w:rPr>
          <w:rFonts w:ascii="Times New Roman" w:hAnsi="Times New Roman" w:cs="Times New Roman"/>
          <w:b/>
          <w:bCs/>
          <w:sz w:val="28"/>
          <w:szCs w:val="28"/>
        </w:rPr>
        <w:sym w:font="Wingdings" w:char="F0E0"/>
      </w:r>
      <w:r>
        <w:rPr>
          <w:rFonts w:ascii="Times New Roman" w:hAnsi="Times New Roman" w:cs="Times New Roman"/>
          <w:sz w:val="28"/>
          <w:szCs w:val="28"/>
        </w:rPr>
        <w:t>you can give</w:t>
      </w:r>
      <w:r w:rsidR="00BA76AD">
        <w:rPr>
          <w:rFonts w:ascii="Times New Roman" w:hAnsi="Times New Roman" w:cs="Times New Roman"/>
          <w:sz w:val="28"/>
          <w:szCs w:val="28"/>
        </w:rPr>
        <w:t xml:space="preserve"> parameters using xml file.</w:t>
      </w:r>
    </w:p>
    <w:p w14:paraId="29023CF2" w14:textId="5B99FB1F" w:rsidR="00BA76AD" w:rsidRDefault="00BA76AD" w:rsidP="00634BDA">
      <w:pPr>
        <w:spacing w:line="360" w:lineRule="auto"/>
        <w:rPr>
          <w:rFonts w:ascii="Times New Roman" w:hAnsi="Times New Roman" w:cs="Times New Roman"/>
          <w:sz w:val="28"/>
          <w:szCs w:val="28"/>
        </w:rPr>
      </w:pPr>
      <w:r w:rsidRPr="00BA76AD">
        <w:rPr>
          <w:rFonts w:ascii="Times New Roman" w:hAnsi="Times New Roman" w:cs="Times New Roman"/>
          <w:sz w:val="28"/>
          <w:szCs w:val="28"/>
        </w:rPr>
        <w:sym w:font="Wingdings" w:char="F0E0"/>
      </w:r>
      <w:r>
        <w:rPr>
          <w:rFonts w:ascii="Times New Roman" w:hAnsi="Times New Roman" w:cs="Times New Roman"/>
          <w:sz w:val="28"/>
          <w:szCs w:val="28"/>
        </w:rPr>
        <w:t xml:space="preserve">you can give as many </w:t>
      </w:r>
      <w:proofErr w:type="gramStart"/>
      <w:r>
        <w:rPr>
          <w:rFonts w:ascii="Times New Roman" w:hAnsi="Times New Roman" w:cs="Times New Roman"/>
          <w:sz w:val="28"/>
          <w:szCs w:val="28"/>
        </w:rPr>
        <w:t>parameters</w:t>
      </w:r>
      <w:proofErr w:type="gramEnd"/>
      <w:r>
        <w:rPr>
          <w:rFonts w:ascii="Times New Roman" w:hAnsi="Times New Roman" w:cs="Times New Roman"/>
          <w:sz w:val="28"/>
          <w:szCs w:val="28"/>
        </w:rPr>
        <w:t xml:space="preserve"> in xml file.</w:t>
      </w:r>
    </w:p>
    <w:p w14:paraId="6CC7DB95" w14:textId="0DAF1D03" w:rsidR="00BA76AD" w:rsidRDefault="0079796D" w:rsidP="00634BDA">
      <w:pPr>
        <w:spacing w:line="360" w:lineRule="auto"/>
        <w:rPr>
          <w:rFonts w:ascii="Times New Roman" w:hAnsi="Times New Roman" w:cs="Times New Roman"/>
          <w:sz w:val="28"/>
          <w:szCs w:val="28"/>
        </w:rPr>
      </w:pPr>
      <w:r>
        <w:rPr>
          <w:rFonts w:ascii="Times New Roman" w:hAnsi="Times New Roman" w:cs="Times New Roman"/>
          <w:sz w:val="28"/>
          <w:szCs w:val="28"/>
        </w:rPr>
        <w:t>&lt;parameter name=”</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value=” “/&gt;</w:t>
      </w:r>
    </w:p>
    <w:p w14:paraId="0BCA86FB" w14:textId="30615660" w:rsidR="0079796D" w:rsidRDefault="0079796D" w:rsidP="00634BDA">
      <w:pPr>
        <w:spacing w:line="360" w:lineRule="auto"/>
        <w:rPr>
          <w:rFonts w:ascii="Times New Roman" w:hAnsi="Times New Roman" w:cs="Times New Roman"/>
          <w:sz w:val="28"/>
          <w:szCs w:val="28"/>
        </w:rPr>
      </w:pPr>
      <w:r>
        <w:rPr>
          <w:rFonts w:ascii="Times New Roman" w:hAnsi="Times New Roman" w:cs="Times New Roman"/>
          <w:sz w:val="28"/>
          <w:szCs w:val="28"/>
        </w:rPr>
        <w:t>&lt;parameter name</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searchTerm</w:t>
      </w:r>
      <w:proofErr w:type="spellEnd"/>
      <w:proofErr w:type="gramEnd"/>
      <w:r>
        <w:rPr>
          <w:rFonts w:ascii="Times New Roman" w:hAnsi="Times New Roman" w:cs="Times New Roman"/>
          <w:sz w:val="28"/>
          <w:szCs w:val="28"/>
        </w:rPr>
        <w:t>” value=” “/&gt;</w:t>
      </w:r>
    </w:p>
    <w:p w14:paraId="7E505925" w14:textId="094D6DBB" w:rsidR="0079796D" w:rsidRDefault="00322E89" w:rsidP="00634BDA">
      <w:pPr>
        <w:spacing w:line="360" w:lineRule="auto"/>
        <w:rPr>
          <w:rFonts w:ascii="Times New Roman" w:hAnsi="Times New Roman" w:cs="Times New Roman"/>
          <w:sz w:val="28"/>
          <w:szCs w:val="28"/>
        </w:rPr>
      </w:pPr>
      <w:r w:rsidRPr="00322E89">
        <w:rPr>
          <w:rFonts w:ascii="Times New Roman" w:hAnsi="Times New Roman" w:cs="Times New Roman"/>
          <w:sz w:val="28"/>
          <w:szCs w:val="28"/>
        </w:rPr>
        <w:sym w:font="Wingdings" w:char="F0E0"/>
      </w:r>
      <w:r>
        <w:rPr>
          <w:rFonts w:ascii="Times New Roman" w:hAnsi="Times New Roman" w:cs="Times New Roman"/>
          <w:sz w:val="28"/>
          <w:szCs w:val="28"/>
        </w:rPr>
        <w:t xml:space="preserve">here name is key, value should be corresponding </w:t>
      </w:r>
      <w:proofErr w:type="gramStart"/>
      <w:r>
        <w:rPr>
          <w:rFonts w:ascii="Times New Roman" w:hAnsi="Times New Roman" w:cs="Times New Roman"/>
          <w:sz w:val="28"/>
          <w:szCs w:val="28"/>
        </w:rPr>
        <w:t>value</w:t>
      </w:r>
      <w:proofErr w:type="gramEnd"/>
    </w:p>
    <w:p w14:paraId="74EC6E67" w14:textId="2A5FFF67" w:rsidR="005A6711" w:rsidRPr="005A6711" w:rsidRDefault="005A6711" w:rsidP="00634BD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116.Data </w:t>
      </w:r>
      <w:proofErr w:type="gramStart"/>
      <w:r>
        <w:rPr>
          <w:rFonts w:ascii="Times New Roman" w:hAnsi="Times New Roman" w:cs="Times New Roman"/>
          <w:b/>
          <w:bCs/>
          <w:sz w:val="28"/>
          <w:szCs w:val="28"/>
        </w:rPr>
        <w:t>provider?(</w:t>
      </w:r>
      <w:proofErr w:type="gramEnd"/>
      <w:r>
        <w:rPr>
          <w:rFonts w:ascii="Times New Roman" w:hAnsi="Times New Roman" w:cs="Times New Roman"/>
          <w:b/>
          <w:bCs/>
          <w:sz w:val="28"/>
          <w:szCs w:val="28"/>
        </w:rPr>
        <w:t>widely used)</w:t>
      </w:r>
    </w:p>
    <w:p w14:paraId="62B97546" w14:textId="28ECEEAD" w:rsidR="00AA430E" w:rsidRDefault="005A6711" w:rsidP="0090435D">
      <w:pPr>
        <w:spacing w:line="360" w:lineRule="auto"/>
        <w:rPr>
          <w:rFonts w:ascii="Times New Roman" w:hAnsi="Times New Roman" w:cs="Times New Roman"/>
          <w:sz w:val="28"/>
          <w:szCs w:val="28"/>
        </w:rPr>
      </w:pPr>
      <w:r w:rsidRPr="005A6711">
        <w:rPr>
          <w:rFonts w:ascii="Times New Roman" w:hAnsi="Times New Roman" w:cs="Times New Roman"/>
          <w:sz w:val="28"/>
          <w:szCs w:val="28"/>
        </w:rPr>
        <w:lastRenderedPageBreak/>
        <w:sym w:font="Wingdings" w:char="F0E0"/>
      </w:r>
      <w:r w:rsidR="008C36CA">
        <w:rPr>
          <w:rFonts w:ascii="Times New Roman" w:hAnsi="Times New Roman" w:cs="Times New Roman"/>
          <w:sz w:val="28"/>
          <w:szCs w:val="28"/>
        </w:rPr>
        <w:t>it will accept as many testcases you want.</w:t>
      </w:r>
    </w:p>
    <w:p w14:paraId="57A35186" w14:textId="28DF1229" w:rsidR="008C36CA" w:rsidRDefault="008C36CA" w:rsidP="0090435D">
      <w:pPr>
        <w:spacing w:line="360" w:lineRule="auto"/>
        <w:rPr>
          <w:rFonts w:ascii="Times New Roman" w:hAnsi="Times New Roman" w:cs="Times New Roman"/>
          <w:sz w:val="28"/>
          <w:szCs w:val="28"/>
        </w:rPr>
      </w:pPr>
      <w:r w:rsidRPr="008C36CA">
        <w:rPr>
          <w:rFonts w:ascii="Times New Roman" w:hAnsi="Times New Roman" w:cs="Times New Roman"/>
          <w:sz w:val="28"/>
          <w:szCs w:val="28"/>
        </w:rPr>
        <w:sym w:font="Wingdings" w:char="F0E0"/>
      </w:r>
      <w:r w:rsidR="003E7113">
        <w:rPr>
          <w:rFonts w:ascii="Times New Roman" w:hAnsi="Times New Roman" w:cs="Times New Roman"/>
          <w:sz w:val="28"/>
          <w:szCs w:val="28"/>
        </w:rPr>
        <w:t>we can give our data using data provider.</w:t>
      </w:r>
    </w:p>
    <w:p w14:paraId="73E8575E" w14:textId="5C916BD0" w:rsidR="003E7113" w:rsidRDefault="003E7113" w:rsidP="0090435D">
      <w:pPr>
        <w:spacing w:line="360" w:lineRule="auto"/>
        <w:rPr>
          <w:rFonts w:ascii="Times New Roman" w:hAnsi="Times New Roman" w:cs="Times New Roman"/>
          <w:sz w:val="28"/>
          <w:szCs w:val="28"/>
        </w:rPr>
      </w:pPr>
      <w:r w:rsidRPr="003E7113">
        <w:rPr>
          <w:rFonts w:ascii="Times New Roman" w:hAnsi="Times New Roman" w:cs="Times New Roman"/>
          <w:sz w:val="28"/>
          <w:szCs w:val="28"/>
        </w:rPr>
        <w:sym w:font="Wingdings" w:char="F0E0"/>
      </w:r>
      <w:r>
        <w:rPr>
          <w:rFonts w:ascii="Times New Roman" w:hAnsi="Times New Roman" w:cs="Times New Roman"/>
          <w:sz w:val="28"/>
          <w:szCs w:val="28"/>
        </w:rPr>
        <w:t xml:space="preserve">there is no need to use xml file </w:t>
      </w:r>
      <w:proofErr w:type="gramStart"/>
      <w:r>
        <w:rPr>
          <w:rFonts w:ascii="Times New Roman" w:hAnsi="Times New Roman" w:cs="Times New Roman"/>
          <w:sz w:val="28"/>
          <w:szCs w:val="28"/>
        </w:rPr>
        <w:t>here</w:t>
      </w:r>
      <w:proofErr w:type="gramEnd"/>
    </w:p>
    <w:p w14:paraId="659ECB93" w14:textId="6261DF3D" w:rsidR="003E7113" w:rsidRDefault="004E3B0C" w:rsidP="0090435D">
      <w:pPr>
        <w:spacing w:line="360" w:lineRule="auto"/>
        <w:rPr>
          <w:rFonts w:ascii="Times New Roman" w:hAnsi="Times New Roman" w:cs="Times New Roman"/>
          <w:sz w:val="28"/>
          <w:szCs w:val="28"/>
        </w:rPr>
      </w:pPr>
      <w:r w:rsidRPr="004E3B0C">
        <w:rPr>
          <w:rFonts w:ascii="Times New Roman" w:hAnsi="Times New Roman" w:cs="Times New Roman"/>
          <w:sz w:val="28"/>
          <w:szCs w:val="28"/>
        </w:rPr>
        <w:sym w:font="Wingdings" w:char="F0E0"/>
      </w:r>
      <w:r>
        <w:rPr>
          <w:rFonts w:ascii="Times New Roman" w:hAnsi="Times New Roman" w:cs="Times New Roman"/>
          <w:sz w:val="28"/>
          <w:szCs w:val="28"/>
        </w:rPr>
        <w:t xml:space="preserve">we are using </w:t>
      </w: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w:t>
      </w:r>
    </w:p>
    <w:p w14:paraId="4E6ABD89" w14:textId="2CA63259" w:rsidR="00777467" w:rsidRDefault="00777467"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117.why we use </w:t>
      </w:r>
      <w:proofErr w:type="gramStart"/>
      <w:r>
        <w:rPr>
          <w:rFonts w:ascii="Times New Roman" w:hAnsi="Times New Roman" w:cs="Times New Roman"/>
          <w:b/>
          <w:bCs/>
          <w:sz w:val="28"/>
          <w:szCs w:val="28"/>
        </w:rPr>
        <w:t>Object[</w:t>
      </w:r>
      <w:proofErr w:type="gramEnd"/>
      <w:r>
        <w:rPr>
          <w:rFonts w:ascii="Times New Roman" w:hAnsi="Times New Roman" w:cs="Times New Roman"/>
          <w:b/>
          <w:bCs/>
          <w:sz w:val="28"/>
          <w:szCs w:val="28"/>
        </w:rPr>
        <w:t>][]?</w:t>
      </w:r>
    </w:p>
    <w:p w14:paraId="6304BF59" w14:textId="5FD01CC9" w:rsidR="00777467" w:rsidRDefault="00777467" w:rsidP="0090435D">
      <w:pPr>
        <w:spacing w:line="360" w:lineRule="auto"/>
        <w:rPr>
          <w:rFonts w:ascii="Times New Roman" w:hAnsi="Times New Roman" w:cs="Times New Roman"/>
          <w:sz w:val="28"/>
          <w:szCs w:val="28"/>
        </w:rPr>
      </w:pPr>
      <w:r w:rsidRPr="00777467">
        <w:rPr>
          <w:rFonts w:ascii="Times New Roman" w:hAnsi="Times New Roman" w:cs="Times New Roman"/>
          <w:b/>
          <w:bCs/>
          <w:sz w:val="28"/>
          <w:szCs w:val="28"/>
        </w:rPr>
        <w:sym w:font="Wingdings" w:char="F0E0"/>
      </w:r>
      <w:r>
        <w:rPr>
          <w:rFonts w:ascii="Times New Roman" w:hAnsi="Times New Roman" w:cs="Times New Roman"/>
          <w:sz w:val="28"/>
          <w:szCs w:val="28"/>
        </w:rPr>
        <w:t>it will accept all data</w:t>
      </w:r>
      <w:r w:rsidR="003E0F21">
        <w:rPr>
          <w:rFonts w:ascii="Times New Roman" w:hAnsi="Times New Roman" w:cs="Times New Roman"/>
          <w:sz w:val="28"/>
          <w:szCs w:val="28"/>
        </w:rPr>
        <w:t>types.</w:t>
      </w:r>
    </w:p>
    <w:p w14:paraId="5AD30E03" w14:textId="70FDE3EC" w:rsidR="00CB08E3" w:rsidRDefault="00CB08E3" w:rsidP="0090435D">
      <w:pPr>
        <w:spacing w:line="360" w:lineRule="auto"/>
        <w:rPr>
          <w:rFonts w:ascii="Times New Roman" w:hAnsi="Times New Roman" w:cs="Times New Roman"/>
          <w:sz w:val="28"/>
          <w:szCs w:val="28"/>
        </w:rPr>
      </w:pPr>
      <w:r w:rsidRPr="00CB08E3">
        <w:rPr>
          <w:rFonts w:ascii="Times New Roman" w:hAnsi="Times New Roman" w:cs="Times New Roman"/>
          <w:sz w:val="28"/>
          <w:szCs w:val="28"/>
        </w:rPr>
        <w:sym w:font="Wingdings" w:char="F0E0"/>
      </w:r>
      <w:r>
        <w:rPr>
          <w:rFonts w:ascii="Times New Roman" w:hAnsi="Times New Roman" w:cs="Times New Roman"/>
          <w:sz w:val="28"/>
          <w:szCs w:val="28"/>
        </w:rPr>
        <w:t xml:space="preserve">it will return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w:t>
      </w:r>
    </w:p>
    <w:p w14:paraId="1DD9DB87" w14:textId="68C04922" w:rsidR="003E0F21" w:rsidRDefault="003E0F21" w:rsidP="0090435D">
      <w:pPr>
        <w:spacing w:line="360" w:lineRule="auto"/>
        <w:rPr>
          <w:rFonts w:ascii="Times New Roman" w:hAnsi="Times New Roman" w:cs="Times New Roman"/>
          <w:sz w:val="28"/>
          <w:szCs w:val="28"/>
        </w:rPr>
      </w:pPr>
      <w:r>
        <w:rPr>
          <w:rFonts w:ascii="Times New Roman" w:hAnsi="Times New Roman" w:cs="Times New Roman"/>
          <w:sz w:val="28"/>
          <w:szCs w:val="28"/>
        </w:rPr>
        <w:t xml:space="preserve">2 ways of </w:t>
      </w: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w:t>
      </w:r>
    </w:p>
    <w:p w14:paraId="764A525E" w14:textId="70D17E3A" w:rsidR="000326D9" w:rsidRDefault="000326D9"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118.which is </w:t>
      </w:r>
      <w:proofErr w:type="gramStart"/>
      <w:r>
        <w:rPr>
          <w:rFonts w:ascii="Times New Roman" w:hAnsi="Times New Roman" w:cs="Times New Roman"/>
          <w:b/>
          <w:bCs/>
          <w:sz w:val="28"/>
          <w:szCs w:val="28"/>
        </w:rPr>
        <w:t>efficient?(</w:t>
      </w:r>
      <w:proofErr w:type="gramEnd"/>
      <w:r>
        <w:rPr>
          <w:rFonts w:ascii="Times New Roman" w:hAnsi="Times New Roman" w:cs="Times New Roman"/>
          <w:b/>
          <w:bCs/>
          <w:sz w:val="28"/>
          <w:szCs w:val="28"/>
        </w:rPr>
        <w:t>parameter annotation and data provider)</w:t>
      </w:r>
    </w:p>
    <w:p w14:paraId="6B7B61B1" w14:textId="51279460" w:rsidR="000326D9" w:rsidRDefault="00D17773" w:rsidP="0090435D">
      <w:pPr>
        <w:spacing w:line="360" w:lineRule="auto"/>
        <w:rPr>
          <w:rFonts w:ascii="Times New Roman" w:hAnsi="Times New Roman" w:cs="Times New Roman"/>
          <w:sz w:val="28"/>
          <w:szCs w:val="28"/>
        </w:rPr>
      </w:pPr>
      <w:r w:rsidRPr="00D17773">
        <w:rPr>
          <w:rFonts w:ascii="Times New Roman" w:hAnsi="Times New Roman" w:cs="Times New Roman"/>
          <w:b/>
          <w:bCs/>
          <w:sz w:val="28"/>
          <w:szCs w:val="28"/>
        </w:rPr>
        <w:sym w:font="Wingdings" w:char="F0E0"/>
      </w:r>
      <w:r>
        <w:rPr>
          <w:rFonts w:ascii="Times New Roman" w:hAnsi="Times New Roman" w:cs="Times New Roman"/>
          <w:sz w:val="28"/>
          <w:szCs w:val="28"/>
        </w:rPr>
        <w:t>if you want to pass multiple data to the single URL, this is not recommended way, that’s why we use data provider.</w:t>
      </w:r>
    </w:p>
    <w:p w14:paraId="21A115E2" w14:textId="572089D3" w:rsidR="00F041CA" w:rsidRDefault="00F041CA" w:rsidP="0090435D">
      <w:pPr>
        <w:spacing w:line="360" w:lineRule="auto"/>
        <w:rPr>
          <w:rFonts w:ascii="Times New Roman" w:hAnsi="Times New Roman" w:cs="Times New Roman"/>
          <w:b/>
          <w:bCs/>
          <w:sz w:val="28"/>
          <w:szCs w:val="28"/>
        </w:rPr>
      </w:pPr>
      <w:r>
        <w:rPr>
          <w:rFonts w:ascii="Times New Roman" w:hAnsi="Times New Roman" w:cs="Times New Roman"/>
          <w:b/>
          <w:bCs/>
          <w:sz w:val="28"/>
          <w:szCs w:val="28"/>
        </w:rPr>
        <w:t>119.</w:t>
      </w:r>
      <w:r w:rsidR="00907425">
        <w:rPr>
          <w:rFonts w:ascii="Times New Roman" w:hAnsi="Times New Roman" w:cs="Times New Roman"/>
          <w:b/>
          <w:bCs/>
          <w:sz w:val="28"/>
          <w:szCs w:val="28"/>
        </w:rPr>
        <w:t xml:space="preserve">what is </w:t>
      </w:r>
      <w:proofErr w:type="spellStart"/>
      <w:r w:rsidR="00907425">
        <w:rPr>
          <w:rFonts w:ascii="Times New Roman" w:hAnsi="Times New Roman" w:cs="Times New Roman"/>
          <w:b/>
          <w:bCs/>
          <w:sz w:val="28"/>
          <w:szCs w:val="28"/>
        </w:rPr>
        <w:t>crossbrowser</w:t>
      </w:r>
      <w:proofErr w:type="spellEnd"/>
      <w:r w:rsidR="00907425">
        <w:rPr>
          <w:rFonts w:ascii="Times New Roman" w:hAnsi="Times New Roman" w:cs="Times New Roman"/>
          <w:b/>
          <w:bCs/>
          <w:sz w:val="28"/>
          <w:szCs w:val="28"/>
        </w:rPr>
        <w:t xml:space="preserve"> Testing?</w:t>
      </w:r>
    </w:p>
    <w:p w14:paraId="38241AD2" w14:textId="7A682589" w:rsidR="00907425" w:rsidRDefault="008C1EB0" w:rsidP="0090435D">
      <w:pPr>
        <w:spacing w:line="360" w:lineRule="auto"/>
        <w:rPr>
          <w:rFonts w:ascii="Times New Roman" w:hAnsi="Times New Roman" w:cs="Times New Roman"/>
          <w:sz w:val="28"/>
          <w:szCs w:val="28"/>
        </w:rPr>
      </w:pPr>
      <w:r w:rsidRPr="008C1EB0">
        <w:rPr>
          <w:rFonts w:ascii="Times New Roman" w:hAnsi="Times New Roman" w:cs="Times New Roman"/>
          <w:b/>
          <w:bCs/>
          <w:sz w:val="28"/>
          <w:szCs w:val="28"/>
        </w:rPr>
        <w:sym w:font="Wingdings" w:char="F0E0"/>
      </w:r>
      <w:r>
        <w:rPr>
          <w:rFonts w:ascii="Times New Roman" w:hAnsi="Times New Roman" w:cs="Times New Roman"/>
          <w:sz w:val="28"/>
          <w:szCs w:val="28"/>
        </w:rPr>
        <w:t>we can execute our testcases in different browsers like chrome, edge etc.,</w:t>
      </w:r>
    </w:p>
    <w:p w14:paraId="1653A9AF" w14:textId="1FC339E2" w:rsidR="00BB61E1" w:rsidRDefault="00BB61E1" w:rsidP="0090435D">
      <w:pPr>
        <w:spacing w:line="360" w:lineRule="auto"/>
        <w:rPr>
          <w:rFonts w:ascii="Times New Roman" w:hAnsi="Times New Roman" w:cs="Times New Roman"/>
          <w:sz w:val="28"/>
          <w:szCs w:val="28"/>
        </w:rPr>
      </w:pPr>
      <w:r w:rsidRPr="00BB61E1">
        <w:rPr>
          <w:rFonts w:ascii="Times New Roman" w:hAnsi="Times New Roman" w:cs="Times New Roman"/>
          <w:sz w:val="28"/>
          <w:szCs w:val="28"/>
        </w:rPr>
        <w:sym w:font="Wingdings" w:char="F0E0"/>
      </w:r>
      <w:r>
        <w:rPr>
          <w:rFonts w:ascii="Times New Roman" w:hAnsi="Times New Roman" w:cs="Times New Roman"/>
          <w:sz w:val="28"/>
          <w:szCs w:val="28"/>
        </w:rPr>
        <w:t xml:space="preserve">we are using xml file </w:t>
      </w:r>
      <w:proofErr w:type="gramStart"/>
      <w:r>
        <w:rPr>
          <w:rFonts w:ascii="Times New Roman" w:hAnsi="Times New Roman" w:cs="Times New Roman"/>
          <w:sz w:val="28"/>
          <w:szCs w:val="28"/>
        </w:rPr>
        <w:t>here</w:t>
      </w:r>
      <w:proofErr w:type="gramEnd"/>
    </w:p>
    <w:p w14:paraId="7F9F6E86" w14:textId="0228F64A" w:rsidR="00BB61E1" w:rsidRDefault="00BB61E1" w:rsidP="0090435D">
      <w:pPr>
        <w:spacing w:line="360" w:lineRule="auto"/>
        <w:rPr>
          <w:rFonts w:ascii="Times New Roman" w:hAnsi="Times New Roman" w:cs="Times New Roman"/>
          <w:sz w:val="28"/>
          <w:szCs w:val="28"/>
        </w:rPr>
      </w:pPr>
      <w:r>
        <w:rPr>
          <w:rFonts w:ascii="Times New Roman" w:hAnsi="Times New Roman" w:cs="Times New Roman"/>
          <w:sz w:val="28"/>
          <w:szCs w:val="28"/>
        </w:rPr>
        <w:t>&lt;parameter name=”browser” value</w:t>
      </w:r>
      <w:proofErr w:type="gramStart"/>
      <w:r>
        <w:rPr>
          <w:rFonts w:ascii="Times New Roman" w:hAnsi="Times New Roman" w:cs="Times New Roman"/>
          <w:sz w:val="28"/>
          <w:szCs w:val="28"/>
        </w:rPr>
        <w:t>=”chrome</w:t>
      </w:r>
      <w:proofErr w:type="gramEnd"/>
      <w:r>
        <w:rPr>
          <w:rFonts w:ascii="Times New Roman" w:hAnsi="Times New Roman" w:cs="Times New Roman"/>
          <w:sz w:val="28"/>
          <w:szCs w:val="28"/>
        </w:rPr>
        <w:t>”/&gt;</w:t>
      </w:r>
    </w:p>
    <w:p w14:paraId="2CB75618" w14:textId="0B56AF69" w:rsidR="00F73EA5" w:rsidRDefault="00F73EA5" w:rsidP="00F73EA5">
      <w:pPr>
        <w:spacing w:line="360" w:lineRule="auto"/>
        <w:rPr>
          <w:rFonts w:ascii="Times New Roman" w:hAnsi="Times New Roman" w:cs="Times New Roman"/>
          <w:sz w:val="28"/>
          <w:szCs w:val="28"/>
        </w:rPr>
      </w:pPr>
      <w:r>
        <w:rPr>
          <w:rFonts w:ascii="Times New Roman" w:hAnsi="Times New Roman" w:cs="Times New Roman"/>
          <w:sz w:val="28"/>
          <w:szCs w:val="28"/>
        </w:rPr>
        <w:t>&lt;parameter name=”browser” value</w:t>
      </w:r>
      <w:proofErr w:type="gramStart"/>
      <w:r>
        <w:rPr>
          <w:rFonts w:ascii="Times New Roman" w:hAnsi="Times New Roman" w:cs="Times New Roman"/>
          <w:sz w:val="28"/>
          <w:szCs w:val="28"/>
        </w:rPr>
        <w:t>=”edge</w:t>
      </w:r>
      <w:proofErr w:type="gramEnd"/>
      <w:r>
        <w:rPr>
          <w:rFonts w:ascii="Times New Roman" w:hAnsi="Times New Roman" w:cs="Times New Roman"/>
          <w:sz w:val="28"/>
          <w:szCs w:val="28"/>
        </w:rPr>
        <w:t>”/&gt;</w:t>
      </w:r>
    </w:p>
    <w:p w14:paraId="690BAA83" w14:textId="1E691084" w:rsidR="006F4FBD" w:rsidRDefault="00465C0B" w:rsidP="00F73EA5">
      <w:pPr>
        <w:spacing w:line="360" w:lineRule="auto"/>
        <w:rPr>
          <w:rFonts w:ascii="Times New Roman" w:hAnsi="Times New Roman" w:cs="Times New Roman"/>
          <w:sz w:val="28"/>
          <w:szCs w:val="28"/>
        </w:rPr>
      </w:pPr>
      <w:r>
        <w:rPr>
          <w:rFonts w:ascii="Times New Roman" w:hAnsi="Times New Roman" w:cs="Times New Roman"/>
          <w:sz w:val="28"/>
          <w:szCs w:val="28"/>
        </w:rPr>
        <w:t>------------------------------------------------------------------------------------------</w:t>
      </w:r>
    </w:p>
    <w:p w14:paraId="3709DD49" w14:textId="3CFBCDDD" w:rsidR="006F4FBD" w:rsidRPr="003720D2" w:rsidRDefault="006F4FBD" w:rsidP="00F73EA5">
      <w:pPr>
        <w:spacing w:line="360" w:lineRule="auto"/>
        <w:rPr>
          <w:rFonts w:ascii="Times New Roman" w:hAnsi="Times New Roman" w:cs="Times New Roman"/>
          <w:b/>
          <w:bCs/>
          <w:sz w:val="28"/>
          <w:szCs w:val="28"/>
        </w:rPr>
      </w:pPr>
      <w:r w:rsidRPr="003720D2">
        <w:rPr>
          <w:rFonts w:ascii="Times New Roman" w:hAnsi="Times New Roman" w:cs="Times New Roman"/>
          <w:b/>
          <w:bCs/>
          <w:sz w:val="28"/>
          <w:szCs w:val="28"/>
        </w:rPr>
        <w:t>Advanced questions:</w:t>
      </w:r>
    </w:p>
    <w:p w14:paraId="071D9BC2" w14:textId="33DDE4FA" w:rsidR="006F4FBD" w:rsidRPr="007A3DB2" w:rsidRDefault="00903E54" w:rsidP="00F73EA5">
      <w:pPr>
        <w:spacing w:line="360" w:lineRule="auto"/>
        <w:rPr>
          <w:rFonts w:ascii="Times New Roman" w:hAnsi="Times New Roman" w:cs="Times New Roman"/>
          <w:b/>
          <w:bCs/>
          <w:sz w:val="28"/>
          <w:szCs w:val="28"/>
        </w:rPr>
      </w:pPr>
      <w:r w:rsidRPr="007A3DB2">
        <w:rPr>
          <w:rFonts w:ascii="Times New Roman" w:hAnsi="Times New Roman" w:cs="Times New Roman"/>
          <w:b/>
          <w:bCs/>
          <w:sz w:val="28"/>
          <w:szCs w:val="28"/>
        </w:rPr>
        <w:t>1.</w:t>
      </w:r>
      <w:r w:rsidR="0060355D" w:rsidRPr="007A3DB2">
        <w:rPr>
          <w:rFonts w:ascii="Times New Roman" w:hAnsi="Times New Roman" w:cs="Times New Roman"/>
          <w:b/>
          <w:bCs/>
          <w:sz w:val="28"/>
          <w:szCs w:val="28"/>
        </w:rPr>
        <w:t xml:space="preserve">Which </w:t>
      </w:r>
      <w:proofErr w:type="spellStart"/>
      <w:r w:rsidR="0060355D" w:rsidRPr="007A3DB2">
        <w:rPr>
          <w:rFonts w:ascii="Times New Roman" w:hAnsi="Times New Roman" w:cs="Times New Roman"/>
          <w:b/>
          <w:bCs/>
          <w:sz w:val="28"/>
          <w:szCs w:val="28"/>
        </w:rPr>
        <w:t>xpath</w:t>
      </w:r>
      <w:proofErr w:type="spellEnd"/>
      <w:r w:rsidR="0060355D" w:rsidRPr="007A3DB2">
        <w:rPr>
          <w:rFonts w:ascii="Times New Roman" w:hAnsi="Times New Roman" w:cs="Times New Roman"/>
          <w:b/>
          <w:bCs/>
          <w:sz w:val="28"/>
          <w:szCs w:val="28"/>
        </w:rPr>
        <w:t xml:space="preserve"> this preferred and why?</w:t>
      </w:r>
    </w:p>
    <w:p w14:paraId="1EC0EEF3" w14:textId="379CD73D" w:rsidR="0060355D" w:rsidRDefault="0060355D" w:rsidP="00F73EA5">
      <w:pPr>
        <w:spacing w:line="360" w:lineRule="auto"/>
        <w:rPr>
          <w:rFonts w:ascii="Times New Roman" w:hAnsi="Times New Roman" w:cs="Times New Roman"/>
          <w:sz w:val="28"/>
          <w:szCs w:val="28"/>
        </w:rPr>
      </w:pPr>
      <w:r w:rsidRPr="0060355D">
        <w:rPr>
          <w:rFonts w:ascii="Times New Roman" w:hAnsi="Times New Roman" w:cs="Times New Roman"/>
          <w:sz w:val="28"/>
          <w:szCs w:val="28"/>
        </w:rPr>
        <w:t xml:space="preserve">Relative </w:t>
      </w:r>
      <w:proofErr w:type="spellStart"/>
      <w:r>
        <w:rPr>
          <w:rFonts w:ascii="Times New Roman" w:hAnsi="Times New Roman" w:cs="Times New Roman"/>
          <w:sz w:val="28"/>
          <w:szCs w:val="28"/>
        </w:rPr>
        <w:t>xpath</w:t>
      </w:r>
      <w:proofErr w:type="spellEnd"/>
      <w:r w:rsidRPr="0060355D">
        <w:rPr>
          <w:rFonts w:ascii="Times New Roman" w:hAnsi="Times New Roman" w:cs="Times New Roman"/>
          <w:sz w:val="28"/>
          <w:szCs w:val="28"/>
        </w:rPr>
        <w:t xml:space="preserve"> </w:t>
      </w:r>
      <w:proofErr w:type="gramStart"/>
      <w:r w:rsidRPr="0060355D">
        <w:rPr>
          <w:rFonts w:ascii="Times New Roman" w:hAnsi="Times New Roman" w:cs="Times New Roman"/>
          <w:sz w:val="28"/>
          <w:szCs w:val="28"/>
        </w:rPr>
        <w:t>preferred</w:t>
      </w:r>
      <w:proofErr w:type="gramEnd"/>
    </w:p>
    <w:p w14:paraId="227EDAA7" w14:textId="44F30512" w:rsidR="00B5005B" w:rsidRPr="00B5005B" w:rsidRDefault="00B5005B" w:rsidP="00F73EA5">
      <w:pPr>
        <w:spacing w:line="360" w:lineRule="auto"/>
        <w:rPr>
          <w:rFonts w:ascii="Times New Roman" w:hAnsi="Times New Roman" w:cs="Times New Roman"/>
          <w:b/>
          <w:bCs/>
          <w:sz w:val="28"/>
          <w:szCs w:val="28"/>
        </w:rPr>
      </w:pPr>
      <w:r w:rsidRPr="00B5005B">
        <w:rPr>
          <w:rFonts w:ascii="Times New Roman" w:hAnsi="Times New Roman" w:cs="Times New Roman"/>
          <w:b/>
          <w:bCs/>
          <w:sz w:val="28"/>
          <w:szCs w:val="28"/>
        </w:rPr>
        <w:t>Problem:</w:t>
      </w:r>
    </w:p>
    <w:p w14:paraId="1192BE36" w14:textId="13626C20" w:rsidR="0060355D" w:rsidRDefault="009F1933" w:rsidP="00F73EA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w:t>
      </w:r>
      <w:r w:rsidR="008D27F7" w:rsidRPr="008D27F7">
        <w:rPr>
          <w:rFonts w:ascii="Times New Roman" w:hAnsi="Times New Roman" w:cs="Times New Roman"/>
          <w:sz w:val="28"/>
          <w:szCs w:val="28"/>
        </w:rPr>
        <w:t xml:space="preserve">Problem in absolute </w:t>
      </w:r>
      <w:proofErr w:type="spellStart"/>
      <w:r w:rsidR="008D27F7" w:rsidRPr="008D27F7">
        <w:rPr>
          <w:rFonts w:ascii="Times New Roman" w:hAnsi="Times New Roman" w:cs="Times New Roman"/>
          <w:sz w:val="28"/>
          <w:szCs w:val="28"/>
        </w:rPr>
        <w:t>xpat</w:t>
      </w:r>
      <w:r>
        <w:rPr>
          <w:rFonts w:ascii="Times New Roman" w:hAnsi="Times New Roman" w:cs="Times New Roman"/>
          <w:sz w:val="28"/>
          <w:szCs w:val="28"/>
        </w:rPr>
        <w:t>h</w:t>
      </w:r>
      <w:proofErr w:type="spellEnd"/>
      <w:r w:rsidR="008D27F7" w:rsidRPr="008D27F7">
        <w:rPr>
          <w:rFonts w:ascii="Times New Roman" w:hAnsi="Times New Roman" w:cs="Times New Roman"/>
          <w:sz w:val="28"/>
          <w:szCs w:val="28"/>
        </w:rPr>
        <w:t xml:space="preserve"> is</w:t>
      </w:r>
      <w:r>
        <w:rPr>
          <w:rFonts w:ascii="Times New Roman" w:hAnsi="Times New Roman" w:cs="Times New Roman"/>
          <w:sz w:val="28"/>
          <w:szCs w:val="28"/>
        </w:rPr>
        <w:t>,</w:t>
      </w:r>
      <w:r w:rsidR="008D27F7" w:rsidRPr="008D27F7">
        <w:rPr>
          <w:rFonts w:ascii="Times New Roman" w:hAnsi="Times New Roman" w:cs="Times New Roman"/>
          <w:sz w:val="28"/>
          <w:szCs w:val="28"/>
        </w:rPr>
        <w:t xml:space="preserve"> if the developer </w:t>
      </w:r>
      <w:proofErr w:type="gramStart"/>
      <w:r w:rsidR="008D27F7" w:rsidRPr="008D27F7">
        <w:rPr>
          <w:rFonts w:ascii="Times New Roman" w:hAnsi="Times New Roman" w:cs="Times New Roman"/>
          <w:sz w:val="28"/>
          <w:szCs w:val="28"/>
        </w:rPr>
        <w:t>change</w:t>
      </w:r>
      <w:proofErr w:type="gramEnd"/>
      <w:r w:rsidR="008D27F7" w:rsidRPr="008D27F7">
        <w:rPr>
          <w:rFonts w:ascii="Times New Roman" w:hAnsi="Times New Roman" w:cs="Times New Roman"/>
          <w:sz w:val="28"/>
          <w:szCs w:val="28"/>
        </w:rPr>
        <w:t xml:space="preserve"> the code in HTML page or if they delete any node or element in the HTML page we couldn't find the</w:t>
      </w:r>
      <w:r w:rsidRPr="009F1933">
        <w:rPr>
          <w:rFonts w:ascii="Times New Roman" w:hAnsi="Times New Roman" w:cs="Times New Roman"/>
          <w:sz w:val="28"/>
          <w:szCs w:val="28"/>
        </w:rPr>
        <w:t xml:space="preserve"> </w:t>
      </w:r>
      <w:proofErr w:type="spellStart"/>
      <w:r>
        <w:rPr>
          <w:rFonts w:ascii="Times New Roman" w:hAnsi="Times New Roman" w:cs="Times New Roman"/>
          <w:sz w:val="28"/>
          <w:szCs w:val="28"/>
        </w:rPr>
        <w:t>xpath</w:t>
      </w:r>
      <w:proofErr w:type="spellEnd"/>
      <w:r>
        <w:rPr>
          <w:rFonts w:ascii="Times New Roman" w:hAnsi="Times New Roman" w:cs="Times New Roman"/>
          <w:sz w:val="28"/>
          <w:szCs w:val="28"/>
        </w:rPr>
        <w:t xml:space="preserve">, then </w:t>
      </w:r>
      <w:proofErr w:type="spellStart"/>
      <w:r w:rsidRPr="009F1933">
        <w:rPr>
          <w:rFonts w:ascii="Times New Roman" w:hAnsi="Times New Roman" w:cs="Times New Roman"/>
          <w:sz w:val="28"/>
          <w:szCs w:val="28"/>
        </w:rPr>
        <w:t>xpath</w:t>
      </w:r>
      <w:proofErr w:type="spellEnd"/>
      <w:r w:rsidRPr="009F1933">
        <w:rPr>
          <w:rFonts w:ascii="Times New Roman" w:hAnsi="Times New Roman" w:cs="Times New Roman"/>
          <w:sz w:val="28"/>
          <w:szCs w:val="28"/>
        </w:rPr>
        <w:t xml:space="preserve"> is not working so the connection is lost here</w:t>
      </w:r>
    </w:p>
    <w:p w14:paraId="7E1DB390" w14:textId="6FA39F97" w:rsidR="009F1933" w:rsidRPr="008C1EB0" w:rsidRDefault="009F1933" w:rsidP="00F73EA5">
      <w:pPr>
        <w:spacing w:line="360" w:lineRule="auto"/>
        <w:rPr>
          <w:rFonts w:ascii="Times New Roman" w:hAnsi="Times New Roman" w:cs="Times New Roman"/>
          <w:sz w:val="28"/>
          <w:szCs w:val="28"/>
        </w:rPr>
      </w:pPr>
      <w:r>
        <w:rPr>
          <w:rFonts w:ascii="Times New Roman" w:hAnsi="Times New Roman" w:cs="Times New Roman"/>
          <w:sz w:val="28"/>
          <w:szCs w:val="28"/>
        </w:rPr>
        <w:t>2.</w:t>
      </w:r>
      <w:r w:rsidR="00B06E4A" w:rsidRPr="00B06E4A">
        <w:rPr>
          <w:rFonts w:ascii="Times New Roman" w:hAnsi="Times New Roman" w:cs="Times New Roman"/>
          <w:sz w:val="28"/>
          <w:szCs w:val="28"/>
        </w:rPr>
        <w:t xml:space="preserve"> Another problem is if element is moved from another </w:t>
      </w:r>
      <w:proofErr w:type="gramStart"/>
      <w:r w:rsidR="00B06E4A" w:rsidRPr="00B06E4A">
        <w:rPr>
          <w:rFonts w:ascii="Times New Roman" w:hAnsi="Times New Roman" w:cs="Times New Roman"/>
          <w:sz w:val="28"/>
          <w:szCs w:val="28"/>
        </w:rPr>
        <w:t>place</w:t>
      </w:r>
      <w:proofErr w:type="gramEnd"/>
      <w:r w:rsidR="004A002A" w:rsidRPr="004A002A">
        <w:rPr>
          <w:rFonts w:ascii="Times New Roman" w:hAnsi="Times New Roman" w:cs="Times New Roman"/>
          <w:sz w:val="28"/>
          <w:szCs w:val="28"/>
        </w:rPr>
        <w:t xml:space="preserve"> then the expert is broken</w:t>
      </w:r>
      <w:r w:rsidR="00903E54">
        <w:rPr>
          <w:rFonts w:ascii="Times New Roman" w:hAnsi="Times New Roman" w:cs="Times New Roman"/>
          <w:sz w:val="28"/>
          <w:szCs w:val="28"/>
        </w:rPr>
        <w:t xml:space="preserve">, </w:t>
      </w:r>
      <w:r w:rsidR="00903E54" w:rsidRPr="00903E54">
        <w:rPr>
          <w:rFonts w:ascii="Times New Roman" w:hAnsi="Times New Roman" w:cs="Times New Roman"/>
          <w:sz w:val="28"/>
          <w:szCs w:val="28"/>
        </w:rPr>
        <w:t xml:space="preserve">that is the reason we </w:t>
      </w:r>
      <w:proofErr w:type="spellStart"/>
      <w:r w:rsidR="00903E54" w:rsidRPr="00903E54">
        <w:rPr>
          <w:rFonts w:ascii="Times New Roman" w:hAnsi="Times New Roman" w:cs="Times New Roman"/>
          <w:sz w:val="28"/>
          <w:szCs w:val="28"/>
        </w:rPr>
        <w:t>dont</w:t>
      </w:r>
      <w:proofErr w:type="spellEnd"/>
      <w:r w:rsidR="00903E54" w:rsidRPr="00903E54">
        <w:rPr>
          <w:rFonts w:ascii="Times New Roman" w:hAnsi="Times New Roman" w:cs="Times New Roman"/>
          <w:sz w:val="28"/>
          <w:szCs w:val="28"/>
        </w:rPr>
        <w:t xml:space="preserve"> use the absolute </w:t>
      </w:r>
      <w:proofErr w:type="spellStart"/>
      <w:r w:rsidR="00903E54">
        <w:rPr>
          <w:rFonts w:ascii="Times New Roman" w:hAnsi="Times New Roman" w:cs="Times New Roman"/>
          <w:sz w:val="28"/>
          <w:szCs w:val="28"/>
        </w:rPr>
        <w:t>xpath</w:t>
      </w:r>
      <w:proofErr w:type="spellEnd"/>
      <w:r w:rsidR="00903E54">
        <w:rPr>
          <w:rFonts w:ascii="Times New Roman" w:hAnsi="Times New Roman" w:cs="Times New Roman"/>
          <w:sz w:val="28"/>
          <w:szCs w:val="28"/>
        </w:rPr>
        <w:t>.</w:t>
      </w:r>
    </w:p>
    <w:p w14:paraId="787E9F6F" w14:textId="77777777" w:rsidR="00F73EA5" w:rsidRPr="008C1EB0" w:rsidRDefault="00F73EA5" w:rsidP="0090435D">
      <w:pPr>
        <w:spacing w:line="360" w:lineRule="auto"/>
        <w:rPr>
          <w:rFonts w:ascii="Times New Roman" w:hAnsi="Times New Roman" w:cs="Times New Roman"/>
          <w:sz w:val="28"/>
          <w:szCs w:val="28"/>
        </w:rPr>
      </w:pPr>
    </w:p>
    <w:p w14:paraId="364BC5E9" w14:textId="77777777" w:rsidR="007A7103" w:rsidRPr="007A7103" w:rsidRDefault="007A7103" w:rsidP="007A7103">
      <w:pPr>
        <w:spacing w:line="360" w:lineRule="auto"/>
        <w:rPr>
          <w:rFonts w:ascii="Times New Roman" w:hAnsi="Times New Roman" w:cs="Times New Roman"/>
          <w:b/>
          <w:bCs/>
          <w:sz w:val="28"/>
          <w:szCs w:val="28"/>
        </w:rPr>
      </w:pPr>
    </w:p>
    <w:p w14:paraId="17933364" w14:textId="77777777" w:rsidR="008F5F82" w:rsidRPr="008F5F82" w:rsidRDefault="008F5F82" w:rsidP="008F5F82">
      <w:pPr>
        <w:spacing w:line="360" w:lineRule="auto"/>
        <w:rPr>
          <w:rFonts w:ascii="Times New Roman" w:hAnsi="Times New Roman" w:cs="Times New Roman"/>
          <w:b/>
          <w:bCs/>
          <w:sz w:val="28"/>
          <w:szCs w:val="28"/>
        </w:rPr>
      </w:pPr>
    </w:p>
    <w:p w14:paraId="47F0732A" w14:textId="77777777" w:rsidR="00D8410B" w:rsidRPr="00D8410B" w:rsidRDefault="00D8410B" w:rsidP="00F3720B">
      <w:pPr>
        <w:spacing w:line="360" w:lineRule="auto"/>
        <w:rPr>
          <w:rFonts w:ascii="Times New Roman" w:hAnsi="Times New Roman" w:cs="Times New Roman"/>
          <w:b/>
          <w:bCs/>
          <w:sz w:val="28"/>
          <w:szCs w:val="28"/>
        </w:rPr>
      </w:pPr>
    </w:p>
    <w:p w14:paraId="6BCC432C" w14:textId="77777777" w:rsidR="00F3720B" w:rsidRDefault="00F3720B" w:rsidP="009D564D">
      <w:pPr>
        <w:pStyle w:val="ListParagraph"/>
        <w:spacing w:line="360" w:lineRule="auto"/>
        <w:rPr>
          <w:rFonts w:ascii="Times New Roman" w:hAnsi="Times New Roman" w:cs="Times New Roman"/>
          <w:sz w:val="28"/>
          <w:szCs w:val="28"/>
        </w:rPr>
      </w:pPr>
    </w:p>
    <w:p w14:paraId="442FFD80" w14:textId="77777777" w:rsidR="00F3720B" w:rsidRDefault="00F3720B" w:rsidP="009D564D">
      <w:pPr>
        <w:pStyle w:val="ListParagraph"/>
        <w:spacing w:line="360" w:lineRule="auto"/>
        <w:rPr>
          <w:rFonts w:ascii="Times New Roman" w:hAnsi="Times New Roman" w:cs="Times New Roman"/>
          <w:sz w:val="28"/>
          <w:szCs w:val="28"/>
        </w:rPr>
      </w:pPr>
    </w:p>
    <w:p w14:paraId="22162444" w14:textId="77777777" w:rsidR="00F3720B" w:rsidRPr="00A7316D" w:rsidRDefault="00F3720B" w:rsidP="009D564D">
      <w:pPr>
        <w:pStyle w:val="ListParagraph"/>
        <w:spacing w:line="360" w:lineRule="auto"/>
        <w:rPr>
          <w:rFonts w:ascii="Times New Roman" w:hAnsi="Times New Roman" w:cs="Times New Roman"/>
          <w:b/>
          <w:bCs/>
          <w:sz w:val="28"/>
          <w:szCs w:val="28"/>
        </w:rPr>
      </w:pPr>
    </w:p>
    <w:p w14:paraId="5666BB65" w14:textId="5D6ACFE3" w:rsidR="00093AC1" w:rsidRPr="00246909" w:rsidRDefault="00093AC1" w:rsidP="00B13CB5">
      <w:pPr>
        <w:pStyle w:val="ListParagraph"/>
        <w:spacing w:line="360" w:lineRule="auto"/>
        <w:rPr>
          <w:rFonts w:ascii="Times New Roman" w:hAnsi="Times New Roman" w:cs="Times New Roman"/>
          <w:b/>
          <w:bCs/>
          <w:sz w:val="28"/>
          <w:szCs w:val="28"/>
        </w:rPr>
      </w:pPr>
    </w:p>
    <w:p w14:paraId="59B2E720" w14:textId="77777777" w:rsidR="00292DF2" w:rsidRPr="00292DF2" w:rsidRDefault="00292DF2" w:rsidP="000D0DE2">
      <w:pPr>
        <w:spacing w:line="360" w:lineRule="auto"/>
        <w:rPr>
          <w:rFonts w:ascii="Times New Roman" w:hAnsi="Times New Roman" w:cs="Times New Roman"/>
          <w:b/>
          <w:bCs/>
          <w:sz w:val="28"/>
          <w:szCs w:val="28"/>
          <w:lang w:eastAsia="en-IN"/>
        </w:rPr>
      </w:pPr>
    </w:p>
    <w:p w14:paraId="23EA4689" w14:textId="77777777" w:rsidR="00133C0C" w:rsidRPr="00A7700C" w:rsidRDefault="00133C0C" w:rsidP="00B36F2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715FD1B3" w14:textId="77777777" w:rsidR="003F3097" w:rsidRPr="00DC37D3" w:rsidRDefault="003F3097" w:rsidP="00700CEF">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0694C632" w14:textId="77777777" w:rsidR="000D15BC" w:rsidRPr="0083369A" w:rsidRDefault="000D15BC" w:rsidP="000D15BC">
      <w:pPr>
        <w:pStyle w:val="ListParagraph"/>
        <w:spacing w:line="360" w:lineRule="auto"/>
        <w:rPr>
          <w:rFonts w:ascii="Times New Roman" w:eastAsia="Times New Roman" w:hAnsi="Times New Roman" w:cs="Times New Roman"/>
          <w:b/>
          <w:bCs/>
          <w:color w:val="0D0D0D" w:themeColor="text1" w:themeTint="F2"/>
          <w:kern w:val="0"/>
          <w:sz w:val="28"/>
          <w:szCs w:val="28"/>
          <w:lang w:eastAsia="en-IN"/>
          <w14:ligatures w14:val="none"/>
        </w:rPr>
      </w:pPr>
    </w:p>
    <w:p w14:paraId="784CF683" w14:textId="77777777" w:rsidR="00DE60D5" w:rsidRPr="00705AA1" w:rsidRDefault="00DE60D5" w:rsidP="00F32DA4">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61B3BFEF" w14:textId="36A71199" w:rsidR="00F32DA4" w:rsidRPr="00042171" w:rsidRDefault="00F32DA4" w:rsidP="00823C69">
      <w:pPr>
        <w:spacing w:line="360" w:lineRule="auto"/>
        <w:rPr>
          <w:rFonts w:ascii="Times New Roman" w:eastAsia="Times New Roman" w:hAnsi="Times New Roman" w:cs="Times New Roman"/>
          <w:color w:val="0D0D0D" w:themeColor="text1" w:themeTint="F2"/>
          <w:kern w:val="0"/>
          <w:sz w:val="28"/>
          <w:szCs w:val="28"/>
          <w:lang w:eastAsia="en-IN"/>
          <w14:ligatures w14:val="none"/>
        </w:rPr>
      </w:pPr>
    </w:p>
    <w:p w14:paraId="6C3AA739" w14:textId="15B7DC01" w:rsidR="00C66404" w:rsidRPr="00294A2C" w:rsidRDefault="00C66404" w:rsidP="00985E2B">
      <w:pPr>
        <w:spacing w:line="360" w:lineRule="auto"/>
        <w:rPr>
          <w:rFonts w:ascii="Times New Roman" w:eastAsia="Times New Roman" w:hAnsi="Times New Roman" w:cs="Times New Roman"/>
          <w:color w:val="FF0000"/>
          <w:kern w:val="0"/>
          <w:sz w:val="28"/>
          <w:szCs w:val="28"/>
          <w:lang w:eastAsia="en-IN"/>
          <w14:ligatures w14:val="none"/>
        </w:rPr>
      </w:pPr>
    </w:p>
    <w:p w14:paraId="0E046A48" w14:textId="54FB2F01" w:rsidR="00F96E8C" w:rsidRPr="001522BA" w:rsidRDefault="00F96E8C"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1C7FAA39" w14:textId="52E7850F" w:rsidR="00056A6A" w:rsidRPr="00056A6A" w:rsidRDefault="00056A6A" w:rsidP="00F96E8C">
      <w:pPr>
        <w:shd w:val="clear" w:color="auto" w:fill="FFFFFF"/>
        <w:spacing w:after="0" w:line="360" w:lineRule="auto"/>
        <w:rPr>
          <w:rFonts w:ascii="Times New Roman" w:eastAsia="Times New Roman" w:hAnsi="Times New Roman" w:cs="Times New Roman"/>
          <w:color w:val="282829"/>
          <w:kern w:val="0"/>
          <w:sz w:val="28"/>
          <w:szCs w:val="28"/>
          <w:lang w:eastAsia="en-IN"/>
          <w14:ligatures w14:val="none"/>
        </w:rPr>
      </w:pPr>
    </w:p>
    <w:p w14:paraId="718E9978" w14:textId="77777777" w:rsidR="00DB1BF1" w:rsidRPr="009E07FB" w:rsidRDefault="00DB1BF1" w:rsidP="00F96E8C">
      <w:pPr>
        <w:shd w:val="clear" w:color="auto" w:fill="FFFFFF"/>
        <w:spacing w:after="0" w:line="360" w:lineRule="auto"/>
        <w:rPr>
          <w:rFonts w:ascii="Times New Roman" w:eastAsia="Times New Roman" w:hAnsi="Times New Roman" w:cs="Times New Roman"/>
          <w:b/>
          <w:bCs/>
          <w:color w:val="282829"/>
          <w:kern w:val="0"/>
          <w:sz w:val="28"/>
          <w:szCs w:val="28"/>
          <w:lang w:eastAsia="en-IN"/>
          <w14:ligatures w14:val="none"/>
        </w:rPr>
      </w:pPr>
    </w:p>
    <w:p w14:paraId="4662C049" w14:textId="77777777" w:rsidR="00255181" w:rsidRPr="00255181" w:rsidRDefault="00255181" w:rsidP="00F96E8C">
      <w:pPr>
        <w:spacing w:line="360" w:lineRule="auto"/>
        <w:ind w:left="720"/>
        <w:rPr>
          <w:rFonts w:ascii="Times New Roman" w:hAnsi="Times New Roman" w:cs="Times New Roman"/>
          <w:sz w:val="28"/>
          <w:szCs w:val="28"/>
        </w:rPr>
      </w:pPr>
    </w:p>
    <w:p w14:paraId="0596040B" w14:textId="18875339" w:rsidR="000A6F8F" w:rsidRPr="00255181" w:rsidRDefault="000A6F8F" w:rsidP="00F96E8C">
      <w:pPr>
        <w:spacing w:line="360" w:lineRule="auto"/>
        <w:rPr>
          <w:rFonts w:ascii="Times New Roman" w:hAnsi="Times New Roman" w:cs="Times New Roman"/>
          <w:sz w:val="28"/>
          <w:szCs w:val="28"/>
        </w:rPr>
      </w:pPr>
    </w:p>
    <w:p w14:paraId="7E3FFD60" w14:textId="77777777" w:rsidR="00EF410A" w:rsidRPr="00CF369B" w:rsidRDefault="00EF410A" w:rsidP="00F96E8C">
      <w:pPr>
        <w:spacing w:line="360" w:lineRule="auto"/>
        <w:rPr>
          <w:rFonts w:ascii="Times New Roman" w:hAnsi="Times New Roman" w:cs="Times New Roman"/>
          <w:sz w:val="28"/>
          <w:szCs w:val="28"/>
        </w:rPr>
      </w:pPr>
    </w:p>
    <w:sectPr w:rsidR="00EF410A" w:rsidRPr="00CF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713"/>
    <w:multiLevelType w:val="hybridMultilevel"/>
    <w:tmpl w:val="135E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A6FFC"/>
    <w:multiLevelType w:val="hybridMultilevel"/>
    <w:tmpl w:val="CF00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151B1"/>
    <w:multiLevelType w:val="hybridMultilevel"/>
    <w:tmpl w:val="7AB03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2711F"/>
    <w:multiLevelType w:val="hybridMultilevel"/>
    <w:tmpl w:val="325ED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C669EF"/>
    <w:multiLevelType w:val="hybridMultilevel"/>
    <w:tmpl w:val="8884A062"/>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170E1898"/>
    <w:multiLevelType w:val="hybridMultilevel"/>
    <w:tmpl w:val="8DDE1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4F7158"/>
    <w:multiLevelType w:val="hybridMultilevel"/>
    <w:tmpl w:val="20C6A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7646F"/>
    <w:multiLevelType w:val="hybridMultilevel"/>
    <w:tmpl w:val="A9E0A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C528C"/>
    <w:multiLevelType w:val="multilevel"/>
    <w:tmpl w:val="23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02C65"/>
    <w:multiLevelType w:val="hybridMultilevel"/>
    <w:tmpl w:val="BE44B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4F7B45"/>
    <w:multiLevelType w:val="hybridMultilevel"/>
    <w:tmpl w:val="AA4E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7F126B"/>
    <w:multiLevelType w:val="hybridMultilevel"/>
    <w:tmpl w:val="A366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CF15C4"/>
    <w:multiLevelType w:val="hybridMultilevel"/>
    <w:tmpl w:val="5CE0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337F7F"/>
    <w:multiLevelType w:val="hybridMultilevel"/>
    <w:tmpl w:val="94D072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8A7F87"/>
    <w:multiLevelType w:val="hybridMultilevel"/>
    <w:tmpl w:val="68A6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E9359A"/>
    <w:multiLevelType w:val="hybridMultilevel"/>
    <w:tmpl w:val="48066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90645"/>
    <w:multiLevelType w:val="hybridMultilevel"/>
    <w:tmpl w:val="7D189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7837D2"/>
    <w:multiLevelType w:val="hybridMultilevel"/>
    <w:tmpl w:val="74A8F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62E4C"/>
    <w:multiLevelType w:val="hybridMultilevel"/>
    <w:tmpl w:val="AA728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9B6805"/>
    <w:multiLevelType w:val="hybridMultilevel"/>
    <w:tmpl w:val="94D07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F02D2E"/>
    <w:multiLevelType w:val="multilevel"/>
    <w:tmpl w:val="FBC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B7B09"/>
    <w:multiLevelType w:val="multilevel"/>
    <w:tmpl w:val="A58C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31C01"/>
    <w:multiLevelType w:val="hybridMultilevel"/>
    <w:tmpl w:val="1BD4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362594"/>
    <w:multiLevelType w:val="hybridMultilevel"/>
    <w:tmpl w:val="8FC88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745D1B"/>
    <w:multiLevelType w:val="hybridMultilevel"/>
    <w:tmpl w:val="96EA30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693982"/>
    <w:multiLevelType w:val="multilevel"/>
    <w:tmpl w:val="EF74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32550"/>
    <w:multiLevelType w:val="multilevel"/>
    <w:tmpl w:val="5C4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504E3"/>
    <w:multiLevelType w:val="hybridMultilevel"/>
    <w:tmpl w:val="F62800B2"/>
    <w:lvl w:ilvl="0" w:tplc="1436B7E2">
      <w:start w:val="95"/>
      <w:numFmt w:val="bullet"/>
      <w:lvlText w:val=""/>
      <w:lvlJc w:val="left"/>
      <w:pPr>
        <w:ind w:left="720" w:hanging="36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2D58D7"/>
    <w:multiLevelType w:val="hybridMultilevel"/>
    <w:tmpl w:val="D9E60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595385"/>
    <w:multiLevelType w:val="hybridMultilevel"/>
    <w:tmpl w:val="98208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441FD1"/>
    <w:multiLevelType w:val="hybridMultilevel"/>
    <w:tmpl w:val="CB60A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9178DA"/>
    <w:multiLevelType w:val="hybridMultilevel"/>
    <w:tmpl w:val="4006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744B69"/>
    <w:multiLevelType w:val="hybridMultilevel"/>
    <w:tmpl w:val="9C0C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274D55"/>
    <w:multiLevelType w:val="hybridMultilevel"/>
    <w:tmpl w:val="FEB0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452929"/>
    <w:multiLevelType w:val="multilevel"/>
    <w:tmpl w:val="7BBA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F51CC"/>
    <w:multiLevelType w:val="hybridMultilevel"/>
    <w:tmpl w:val="7CBE1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7226ED"/>
    <w:multiLevelType w:val="hybridMultilevel"/>
    <w:tmpl w:val="2876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6B3AC5"/>
    <w:multiLevelType w:val="multilevel"/>
    <w:tmpl w:val="C3B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46683"/>
    <w:multiLevelType w:val="multilevel"/>
    <w:tmpl w:val="EA4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E0083"/>
    <w:multiLevelType w:val="hybridMultilevel"/>
    <w:tmpl w:val="998C2E5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120864">
    <w:abstractNumId w:val="0"/>
  </w:num>
  <w:num w:numId="2" w16cid:durableId="949438056">
    <w:abstractNumId w:val="12"/>
  </w:num>
  <w:num w:numId="3" w16cid:durableId="462623846">
    <w:abstractNumId w:val="16"/>
  </w:num>
  <w:num w:numId="4" w16cid:durableId="1703820352">
    <w:abstractNumId w:val="4"/>
  </w:num>
  <w:num w:numId="5" w16cid:durableId="152840890">
    <w:abstractNumId w:val="31"/>
  </w:num>
  <w:num w:numId="6" w16cid:durableId="24715857">
    <w:abstractNumId w:val="25"/>
  </w:num>
  <w:num w:numId="7" w16cid:durableId="782650905">
    <w:abstractNumId w:val="21"/>
  </w:num>
  <w:num w:numId="8" w16cid:durableId="11155131">
    <w:abstractNumId w:val="36"/>
  </w:num>
  <w:num w:numId="9" w16cid:durableId="683634113">
    <w:abstractNumId w:val="33"/>
  </w:num>
  <w:num w:numId="10" w16cid:durableId="883255711">
    <w:abstractNumId w:val="14"/>
  </w:num>
  <w:num w:numId="11" w16cid:durableId="433551445">
    <w:abstractNumId w:val="26"/>
  </w:num>
  <w:num w:numId="12" w16cid:durableId="443042073">
    <w:abstractNumId w:val="1"/>
  </w:num>
  <w:num w:numId="13" w16cid:durableId="2008550714">
    <w:abstractNumId w:val="9"/>
  </w:num>
  <w:num w:numId="14" w16cid:durableId="1573663624">
    <w:abstractNumId w:val="6"/>
  </w:num>
  <w:num w:numId="15" w16cid:durableId="466748749">
    <w:abstractNumId w:val="3"/>
  </w:num>
  <w:num w:numId="16" w16cid:durableId="1528130858">
    <w:abstractNumId w:val="17"/>
  </w:num>
  <w:num w:numId="17" w16cid:durableId="1058282731">
    <w:abstractNumId w:val="7"/>
  </w:num>
  <w:num w:numId="18" w16cid:durableId="758061282">
    <w:abstractNumId w:val="18"/>
  </w:num>
  <w:num w:numId="19" w16cid:durableId="1116556180">
    <w:abstractNumId w:val="34"/>
  </w:num>
  <w:num w:numId="20" w16cid:durableId="1287658294">
    <w:abstractNumId w:val="38"/>
  </w:num>
  <w:num w:numId="21" w16cid:durableId="1263999769">
    <w:abstractNumId w:val="22"/>
  </w:num>
  <w:num w:numId="22" w16cid:durableId="913247330">
    <w:abstractNumId w:val="19"/>
  </w:num>
  <w:num w:numId="23" w16cid:durableId="1950356377">
    <w:abstractNumId w:val="13"/>
  </w:num>
  <w:num w:numId="24" w16cid:durableId="931667215">
    <w:abstractNumId w:val="39"/>
  </w:num>
  <w:num w:numId="25" w16cid:durableId="2016300577">
    <w:abstractNumId w:val="37"/>
  </w:num>
  <w:num w:numId="26" w16cid:durableId="1237395079">
    <w:abstractNumId w:val="11"/>
  </w:num>
  <w:num w:numId="27" w16cid:durableId="182550330">
    <w:abstractNumId w:val="20"/>
  </w:num>
  <w:num w:numId="28" w16cid:durableId="838696170">
    <w:abstractNumId w:val="8"/>
  </w:num>
  <w:num w:numId="29" w16cid:durableId="832792130">
    <w:abstractNumId w:val="23"/>
  </w:num>
  <w:num w:numId="30" w16cid:durableId="1334918963">
    <w:abstractNumId w:val="30"/>
  </w:num>
  <w:num w:numId="31" w16cid:durableId="901334041">
    <w:abstractNumId w:val="10"/>
  </w:num>
  <w:num w:numId="32" w16cid:durableId="771902117">
    <w:abstractNumId w:val="24"/>
  </w:num>
  <w:num w:numId="33" w16cid:durableId="5595755">
    <w:abstractNumId w:val="35"/>
  </w:num>
  <w:num w:numId="34" w16cid:durableId="430783115">
    <w:abstractNumId w:val="2"/>
  </w:num>
  <w:num w:numId="35" w16cid:durableId="2093962836">
    <w:abstractNumId w:val="27"/>
  </w:num>
  <w:num w:numId="36" w16cid:durableId="1145703543">
    <w:abstractNumId w:val="29"/>
  </w:num>
  <w:num w:numId="37" w16cid:durableId="573395756">
    <w:abstractNumId w:val="5"/>
  </w:num>
  <w:num w:numId="38" w16cid:durableId="1606768993">
    <w:abstractNumId w:val="15"/>
  </w:num>
  <w:num w:numId="39" w16cid:durableId="1462460951">
    <w:abstractNumId w:val="28"/>
  </w:num>
  <w:num w:numId="40" w16cid:durableId="99156472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5D"/>
    <w:rsid w:val="0001344E"/>
    <w:rsid w:val="0002192F"/>
    <w:rsid w:val="000326D9"/>
    <w:rsid w:val="00034831"/>
    <w:rsid w:val="000368EE"/>
    <w:rsid w:val="00042171"/>
    <w:rsid w:val="00051075"/>
    <w:rsid w:val="00053F87"/>
    <w:rsid w:val="00055575"/>
    <w:rsid w:val="00055E92"/>
    <w:rsid w:val="00056A6A"/>
    <w:rsid w:val="00060886"/>
    <w:rsid w:val="00065326"/>
    <w:rsid w:val="00066A4A"/>
    <w:rsid w:val="00070FA4"/>
    <w:rsid w:val="00082B43"/>
    <w:rsid w:val="00083B81"/>
    <w:rsid w:val="000869F8"/>
    <w:rsid w:val="00093AC1"/>
    <w:rsid w:val="000943E3"/>
    <w:rsid w:val="00094445"/>
    <w:rsid w:val="000947E2"/>
    <w:rsid w:val="000A5FB1"/>
    <w:rsid w:val="000A6F8F"/>
    <w:rsid w:val="000A7A43"/>
    <w:rsid w:val="000B0692"/>
    <w:rsid w:val="000B5D50"/>
    <w:rsid w:val="000B5DAD"/>
    <w:rsid w:val="000C1F34"/>
    <w:rsid w:val="000C35C2"/>
    <w:rsid w:val="000C3684"/>
    <w:rsid w:val="000D0DE2"/>
    <w:rsid w:val="000D149E"/>
    <w:rsid w:val="000D15BC"/>
    <w:rsid w:val="000D4E03"/>
    <w:rsid w:val="000E1E5B"/>
    <w:rsid w:val="000E2F42"/>
    <w:rsid w:val="000E5400"/>
    <w:rsid w:val="000F0783"/>
    <w:rsid w:val="000F22B0"/>
    <w:rsid w:val="000F22BC"/>
    <w:rsid w:val="00102AAC"/>
    <w:rsid w:val="00107AB2"/>
    <w:rsid w:val="00110B9B"/>
    <w:rsid w:val="001115FC"/>
    <w:rsid w:val="0011514A"/>
    <w:rsid w:val="00115BE2"/>
    <w:rsid w:val="00120301"/>
    <w:rsid w:val="00133C0C"/>
    <w:rsid w:val="00135DEB"/>
    <w:rsid w:val="00146A8E"/>
    <w:rsid w:val="001522BA"/>
    <w:rsid w:val="00156DF7"/>
    <w:rsid w:val="0016065A"/>
    <w:rsid w:val="001655C5"/>
    <w:rsid w:val="00166E61"/>
    <w:rsid w:val="00172C8B"/>
    <w:rsid w:val="00181C9E"/>
    <w:rsid w:val="00191583"/>
    <w:rsid w:val="00191D5D"/>
    <w:rsid w:val="00192A4E"/>
    <w:rsid w:val="001A3EBB"/>
    <w:rsid w:val="001B71BC"/>
    <w:rsid w:val="001C10B7"/>
    <w:rsid w:val="001C1968"/>
    <w:rsid w:val="001C6671"/>
    <w:rsid w:val="001D3E8A"/>
    <w:rsid w:val="001D4B86"/>
    <w:rsid w:val="001E69F8"/>
    <w:rsid w:val="002076C0"/>
    <w:rsid w:val="0021152D"/>
    <w:rsid w:val="00211D98"/>
    <w:rsid w:val="00233BBC"/>
    <w:rsid w:val="00241B02"/>
    <w:rsid w:val="00246909"/>
    <w:rsid w:val="002524BD"/>
    <w:rsid w:val="00255181"/>
    <w:rsid w:val="00274247"/>
    <w:rsid w:val="00275464"/>
    <w:rsid w:val="002855E7"/>
    <w:rsid w:val="00286F63"/>
    <w:rsid w:val="00292DF2"/>
    <w:rsid w:val="00294A2C"/>
    <w:rsid w:val="002A1504"/>
    <w:rsid w:val="002B5B6D"/>
    <w:rsid w:val="002C2B1D"/>
    <w:rsid w:val="002D4F00"/>
    <w:rsid w:val="002D664B"/>
    <w:rsid w:val="002E4742"/>
    <w:rsid w:val="003028A0"/>
    <w:rsid w:val="0030625A"/>
    <w:rsid w:val="00314F70"/>
    <w:rsid w:val="00315F8F"/>
    <w:rsid w:val="00316168"/>
    <w:rsid w:val="003161BC"/>
    <w:rsid w:val="00322E89"/>
    <w:rsid w:val="0032399A"/>
    <w:rsid w:val="003363D3"/>
    <w:rsid w:val="00343AFE"/>
    <w:rsid w:val="00357F80"/>
    <w:rsid w:val="00362723"/>
    <w:rsid w:val="003660B8"/>
    <w:rsid w:val="0036649B"/>
    <w:rsid w:val="003720D2"/>
    <w:rsid w:val="00375F58"/>
    <w:rsid w:val="00376561"/>
    <w:rsid w:val="003802CD"/>
    <w:rsid w:val="0039686D"/>
    <w:rsid w:val="00397642"/>
    <w:rsid w:val="003A3DDF"/>
    <w:rsid w:val="003A75EA"/>
    <w:rsid w:val="003C10A1"/>
    <w:rsid w:val="003C194F"/>
    <w:rsid w:val="003C330E"/>
    <w:rsid w:val="003C44B8"/>
    <w:rsid w:val="003D2342"/>
    <w:rsid w:val="003D512C"/>
    <w:rsid w:val="003D6ADF"/>
    <w:rsid w:val="003E0DDF"/>
    <w:rsid w:val="003E0F21"/>
    <w:rsid w:val="003E27DD"/>
    <w:rsid w:val="003E4C81"/>
    <w:rsid w:val="003E7113"/>
    <w:rsid w:val="003F3097"/>
    <w:rsid w:val="003F5644"/>
    <w:rsid w:val="003F6AD5"/>
    <w:rsid w:val="0040145B"/>
    <w:rsid w:val="00416070"/>
    <w:rsid w:val="00427B84"/>
    <w:rsid w:val="00430F36"/>
    <w:rsid w:val="00441C07"/>
    <w:rsid w:val="00443977"/>
    <w:rsid w:val="00451A4A"/>
    <w:rsid w:val="00465C0B"/>
    <w:rsid w:val="00471D42"/>
    <w:rsid w:val="0047260F"/>
    <w:rsid w:val="00472707"/>
    <w:rsid w:val="004848F1"/>
    <w:rsid w:val="004878D5"/>
    <w:rsid w:val="00492427"/>
    <w:rsid w:val="00495E78"/>
    <w:rsid w:val="004A002A"/>
    <w:rsid w:val="004A72EF"/>
    <w:rsid w:val="004A7B27"/>
    <w:rsid w:val="004A7FEB"/>
    <w:rsid w:val="004B2C68"/>
    <w:rsid w:val="004B3419"/>
    <w:rsid w:val="004B4435"/>
    <w:rsid w:val="004C3AAD"/>
    <w:rsid w:val="004C6A16"/>
    <w:rsid w:val="004E3B0C"/>
    <w:rsid w:val="004F480A"/>
    <w:rsid w:val="00502D33"/>
    <w:rsid w:val="005205AB"/>
    <w:rsid w:val="00523ED6"/>
    <w:rsid w:val="00543784"/>
    <w:rsid w:val="005459FC"/>
    <w:rsid w:val="00546B68"/>
    <w:rsid w:val="0055169B"/>
    <w:rsid w:val="005545BE"/>
    <w:rsid w:val="0056220B"/>
    <w:rsid w:val="00562F64"/>
    <w:rsid w:val="0057097B"/>
    <w:rsid w:val="00574D8B"/>
    <w:rsid w:val="005806C0"/>
    <w:rsid w:val="00585F64"/>
    <w:rsid w:val="00593416"/>
    <w:rsid w:val="005954DA"/>
    <w:rsid w:val="005A3309"/>
    <w:rsid w:val="005A6711"/>
    <w:rsid w:val="005B085D"/>
    <w:rsid w:val="005B3385"/>
    <w:rsid w:val="005B48C9"/>
    <w:rsid w:val="005B4BAD"/>
    <w:rsid w:val="005C0D91"/>
    <w:rsid w:val="005C1106"/>
    <w:rsid w:val="005C1F7C"/>
    <w:rsid w:val="005C32FE"/>
    <w:rsid w:val="005C788A"/>
    <w:rsid w:val="005D099E"/>
    <w:rsid w:val="005E1309"/>
    <w:rsid w:val="005E52E5"/>
    <w:rsid w:val="0060355D"/>
    <w:rsid w:val="006156B1"/>
    <w:rsid w:val="00617371"/>
    <w:rsid w:val="00622008"/>
    <w:rsid w:val="00622B04"/>
    <w:rsid w:val="006235B8"/>
    <w:rsid w:val="00634BDA"/>
    <w:rsid w:val="0065510E"/>
    <w:rsid w:val="00660E39"/>
    <w:rsid w:val="00661BEC"/>
    <w:rsid w:val="0066739F"/>
    <w:rsid w:val="00667AE5"/>
    <w:rsid w:val="00670B0E"/>
    <w:rsid w:val="006771F3"/>
    <w:rsid w:val="006917FA"/>
    <w:rsid w:val="006918A3"/>
    <w:rsid w:val="00692228"/>
    <w:rsid w:val="00693148"/>
    <w:rsid w:val="00697B65"/>
    <w:rsid w:val="006B14CA"/>
    <w:rsid w:val="006B1579"/>
    <w:rsid w:val="006B4CD7"/>
    <w:rsid w:val="006B72D4"/>
    <w:rsid w:val="006C256D"/>
    <w:rsid w:val="006C2D9D"/>
    <w:rsid w:val="006D0E2E"/>
    <w:rsid w:val="006E1E6B"/>
    <w:rsid w:val="006F4FBD"/>
    <w:rsid w:val="006F5704"/>
    <w:rsid w:val="006F7498"/>
    <w:rsid w:val="006F7810"/>
    <w:rsid w:val="00700CEF"/>
    <w:rsid w:val="00705AA1"/>
    <w:rsid w:val="0072182E"/>
    <w:rsid w:val="0072244B"/>
    <w:rsid w:val="00747E82"/>
    <w:rsid w:val="00752EC7"/>
    <w:rsid w:val="00755753"/>
    <w:rsid w:val="007559EB"/>
    <w:rsid w:val="00776461"/>
    <w:rsid w:val="00777467"/>
    <w:rsid w:val="00777DE8"/>
    <w:rsid w:val="00785546"/>
    <w:rsid w:val="007925B8"/>
    <w:rsid w:val="0079796D"/>
    <w:rsid w:val="007A08A7"/>
    <w:rsid w:val="007A2366"/>
    <w:rsid w:val="007A3670"/>
    <w:rsid w:val="007A3DB2"/>
    <w:rsid w:val="007A6C12"/>
    <w:rsid w:val="007A7103"/>
    <w:rsid w:val="007B64BB"/>
    <w:rsid w:val="007C2F1C"/>
    <w:rsid w:val="007C3B89"/>
    <w:rsid w:val="007C3F87"/>
    <w:rsid w:val="007C4F2C"/>
    <w:rsid w:val="007C7D99"/>
    <w:rsid w:val="007D10B8"/>
    <w:rsid w:val="007D720A"/>
    <w:rsid w:val="007F593D"/>
    <w:rsid w:val="00823108"/>
    <w:rsid w:val="00823C69"/>
    <w:rsid w:val="00825045"/>
    <w:rsid w:val="00825084"/>
    <w:rsid w:val="0083369A"/>
    <w:rsid w:val="0083578F"/>
    <w:rsid w:val="00840C1D"/>
    <w:rsid w:val="00851972"/>
    <w:rsid w:val="00862805"/>
    <w:rsid w:val="00865DA6"/>
    <w:rsid w:val="00880942"/>
    <w:rsid w:val="00883AC1"/>
    <w:rsid w:val="00894B79"/>
    <w:rsid w:val="008A163F"/>
    <w:rsid w:val="008B2789"/>
    <w:rsid w:val="008B4DF6"/>
    <w:rsid w:val="008C1EB0"/>
    <w:rsid w:val="008C36CA"/>
    <w:rsid w:val="008C6349"/>
    <w:rsid w:val="008D27F7"/>
    <w:rsid w:val="008D5198"/>
    <w:rsid w:val="008E2755"/>
    <w:rsid w:val="008E658D"/>
    <w:rsid w:val="008E7A01"/>
    <w:rsid w:val="008F5F82"/>
    <w:rsid w:val="00903E54"/>
    <w:rsid w:val="0090435D"/>
    <w:rsid w:val="00905096"/>
    <w:rsid w:val="00907425"/>
    <w:rsid w:val="00911036"/>
    <w:rsid w:val="00913731"/>
    <w:rsid w:val="00915677"/>
    <w:rsid w:val="00920975"/>
    <w:rsid w:val="0093166E"/>
    <w:rsid w:val="009349E0"/>
    <w:rsid w:val="009366F1"/>
    <w:rsid w:val="00952162"/>
    <w:rsid w:val="00964CEB"/>
    <w:rsid w:val="00974C05"/>
    <w:rsid w:val="00981AEE"/>
    <w:rsid w:val="00985E2B"/>
    <w:rsid w:val="00986EF6"/>
    <w:rsid w:val="009B2533"/>
    <w:rsid w:val="009C32B1"/>
    <w:rsid w:val="009D564D"/>
    <w:rsid w:val="009E07FB"/>
    <w:rsid w:val="009E2D8A"/>
    <w:rsid w:val="009E7D90"/>
    <w:rsid w:val="009F1018"/>
    <w:rsid w:val="009F1933"/>
    <w:rsid w:val="009F342E"/>
    <w:rsid w:val="00A134C8"/>
    <w:rsid w:val="00A14014"/>
    <w:rsid w:val="00A16E1B"/>
    <w:rsid w:val="00A22CDF"/>
    <w:rsid w:val="00A25553"/>
    <w:rsid w:val="00A30260"/>
    <w:rsid w:val="00A31AC7"/>
    <w:rsid w:val="00A34268"/>
    <w:rsid w:val="00A35BD3"/>
    <w:rsid w:val="00A54820"/>
    <w:rsid w:val="00A601E7"/>
    <w:rsid w:val="00A624A2"/>
    <w:rsid w:val="00A7316D"/>
    <w:rsid w:val="00A763B4"/>
    <w:rsid w:val="00A7652F"/>
    <w:rsid w:val="00A7671B"/>
    <w:rsid w:val="00A7700C"/>
    <w:rsid w:val="00A9520D"/>
    <w:rsid w:val="00A96F4A"/>
    <w:rsid w:val="00AA430E"/>
    <w:rsid w:val="00AA448B"/>
    <w:rsid w:val="00AA4B68"/>
    <w:rsid w:val="00AA5F83"/>
    <w:rsid w:val="00AA659E"/>
    <w:rsid w:val="00AB5893"/>
    <w:rsid w:val="00AD5A24"/>
    <w:rsid w:val="00AF2661"/>
    <w:rsid w:val="00AF2F63"/>
    <w:rsid w:val="00AF2FBB"/>
    <w:rsid w:val="00B00207"/>
    <w:rsid w:val="00B00E80"/>
    <w:rsid w:val="00B06E4A"/>
    <w:rsid w:val="00B10CF8"/>
    <w:rsid w:val="00B13CB5"/>
    <w:rsid w:val="00B162C1"/>
    <w:rsid w:val="00B247A1"/>
    <w:rsid w:val="00B3151D"/>
    <w:rsid w:val="00B31998"/>
    <w:rsid w:val="00B36F2F"/>
    <w:rsid w:val="00B42C0E"/>
    <w:rsid w:val="00B44B5A"/>
    <w:rsid w:val="00B47D21"/>
    <w:rsid w:val="00B5005B"/>
    <w:rsid w:val="00B54A55"/>
    <w:rsid w:val="00B83820"/>
    <w:rsid w:val="00B86938"/>
    <w:rsid w:val="00B94051"/>
    <w:rsid w:val="00B94BD9"/>
    <w:rsid w:val="00B96565"/>
    <w:rsid w:val="00BA14C3"/>
    <w:rsid w:val="00BA76AD"/>
    <w:rsid w:val="00BB242C"/>
    <w:rsid w:val="00BB349D"/>
    <w:rsid w:val="00BB61E1"/>
    <w:rsid w:val="00BC151B"/>
    <w:rsid w:val="00BD26DA"/>
    <w:rsid w:val="00BD61D0"/>
    <w:rsid w:val="00BE0D36"/>
    <w:rsid w:val="00BE190D"/>
    <w:rsid w:val="00BE45D2"/>
    <w:rsid w:val="00BE4EAF"/>
    <w:rsid w:val="00BE79D3"/>
    <w:rsid w:val="00BF52CC"/>
    <w:rsid w:val="00C0671B"/>
    <w:rsid w:val="00C16ECD"/>
    <w:rsid w:val="00C2532F"/>
    <w:rsid w:val="00C37659"/>
    <w:rsid w:val="00C40C5D"/>
    <w:rsid w:val="00C50C7E"/>
    <w:rsid w:val="00C53D06"/>
    <w:rsid w:val="00C571F1"/>
    <w:rsid w:val="00C66404"/>
    <w:rsid w:val="00C670C5"/>
    <w:rsid w:val="00C82DE6"/>
    <w:rsid w:val="00C85197"/>
    <w:rsid w:val="00C86684"/>
    <w:rsid w:val="00C94DB5"/>
    <w:rsid w:val="00CA1A88"/>
    <w:rsid w:val="00CB08E3"/>
    <w:rsid w:val="00CB1ED4"/>
    <w:rsid w:val="00CC0893"/>
    <w:rsid w:val="00CE6F0D"/>
    <w:rsid w:val="00CF369B"/>
    <w:rsid w:val="00CF5BA9"/>
    <w:rsid w:val="00D010DE"/>
    <w:rsid w:val="00D01CDF"/>
    <w:rsid w:val="00D061AB"/>
    <w:rsid w:val="00D17773"/>
    <w:rsid w:val="00D22DD2"/>
    <w:rsid w:val="00D27240"/>
    <w:rsid w:val="00D27CB0"/>
    <w:rsid w:val="00D35041"/>
    <w:rsid w:val="00D36560"/>
    <w:rsid w:val="00D432B0"/>
    <w:rsid w:val="00D46E4E"/>
    <w:rsid w:val="00D52C8A"/>
    <w:rsid w:val="00D630A9"/>
    <w:rsid w:val="00D65F6B"/>
    <w:rsid w:val="00D71170"/>
    <w:rsid w:val="00D71B47"/>
    <w:rsid w:val="00D76004"/>
    <w:rsid w:val="00D81A87"/>
    <w:rsid w:val="00D82C87"/>
    <w:rsid w:val="00D83B03"/>
    <w:rsid w:val="00D8410B"/>
    <w:rsid w:val="00D90F56"/>
    <w:rsid w:val="00DA0933"/>
    <w:rsid w:val="00DA3875"/>
    <w:rsid w:val="00DB1BF1"/>
    <w:rsid w:val="00DB3643"/>
    <w:rsid w:val="00DC125D"/>
    <w:rsid w:val="00DC37D3"/>
    <w:rsid w:val="00DC5352"/>
    <w:rsid w:val="00DD0B0A"/>
    <w:rsid w:val="00DD0FCA"/>
    <w:rsid w:val="00DD643F"/>
    <w:rsid w:val="00DE0BC5"/>
    <w:rsid w:val="00DE2051"/>
    <w:rsid w:val="00DE60D5"/>
    <w:rsid w:val="00DF362D"/>
    <w:rsid w:val="00DF36A5"/>
    <w:rsid w:val="00E1293A"/>
    <w:rsid w:val="00E13184"/>
    <w:rsid w:val="00E2529C"/>
    <w:rsid w:val="00E35374"/>
    <w:rsid w:val="00E614B1"/>
    <w:rsid w:val="00E62000"/>
    <w:rsid w:val="00E70E9A"/>
    <w:rsid w:val="00E860DB"/>
    <w:rsid w:val="00E93E8C"/>
    <w:rsid w:val="00EA3C4D"/>
    <w:rsid w:val="00EB5569"/>
    <w:rsid w:val="00EB6111"/>
    <w:rsid w:val="00EC7A09"/>
    <w:rsid w:val="00EC7A80"/>
    <w:rsid w:val="00ED3F85"/>
    <w:rsid w:val="00ED7E58"/>
    <w:rsid w:val="00EF1ED8"/>
    <w:rsid w:val="00EF23C5"/>
    <w:rsid w:val="00EF410A"/>
    <w:rsid w:val="00F028FF"/>
    <w:rsid w:val="00F02A96"/>
    <w:rsid w:val="00F03A0A"/>
    <w:rsid w:val="00F03E73"/>
    <w:rsid w:val="00F041CA"/>
    <w:rsid w:val="00F06C32"/>
    <w:rsid w:val="00F11967"/>
    <w:rsid w:val="00F124AA"/>
    <w:rsid w:val="00F12E03"/>
    <w:rsid w:val="00F20B43"/>
    <w:rsid w:val="00F24AA6"/>
    <w:rsid w:val="00F32DA4"/>
    <w:rsid w:val="00F3720B"/>
    <w:rsid w:val="00F379C2"/>
    <w:rsid w:val="00F40008"/>
    <w:rsid w:val="00F500FA"/>
    <w:rsid w:val="00F54936"/>
    <w:rsid w:val="00F61005"/>
    <w:rsid w:val="00F65BF6"/>
    <w:rsid w:val="00F73E9F"/>
    <w:rsid w:val="00F73EA5"/>
    <w:rsid w:val="00F741F7"/>
    <w:rsid w:val="00F7600B"/>
    <w:rsid w:val="00F76651"/>
    <w:rsid w:val="00F76F89"/>
    <w:rsid w:val="00F82045"/>
    <w:rsid w:val="00F82EB5"/>
    <w:rsid w:val="00F84D51"/>
    <w:rsid w:val="00F96E8C"/>
    <w:rsid w:val="00F97529"/>
    <w:rsid w:val="00F97BAF"/>
    <w:rsid w:val="00FA5A5A"/>
    <w:rsid w:val="00FA5E44"/>
    <w:rsid w:val="00FA7965"/>
    <w:rsid w:val="00FB21EB"/>
    <w:rsid w:val="00FB67B8"/>
    <w:rsid w:val="00FC16DB"/>
    <w:rsid w:val="00FD3FFA"/>
    <w:rsid w:val="00FD7B07"/>
    <w:rsid w:val="00FE5797"/>
    <w:rsid w:val="00FF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BD9E"/>
  <w15:chartTrackingRefBased/>
  <w15:docId w15:val="{ED640FE9-DF7D-4D4E-BB5E-E9B0CA8B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52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73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03"/>
    <w:pPr>
      <w:ind w:left="720"/>
      <w:contextualSpacing/>
    </w:pPr>
  </w:style>
  <w:style w:type="character" w:customStyle="1" w:styleId="Heading3Char">
    <w:name w:val="Heading 3 Char"/>
    <w:basedOn w:val="DefaultParagraphFont"/>
    <w:link w:val="Heading3"/>
    <w:uiPriority w:val="9"/>
    <w:rsid w:val="001522B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5400"/>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894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1BEC"/>
    <w:rPr>
      <w:rFonts w:ascii="Times New Roman" w:hAnsi="Times New Roman" w:cs="Times New Roman"/>
      <w:sz w:val="24"/>
      <w:szCs w:val="24"/>
    </w:rPr>
  </w:style>
  <w:style w:type="character" w:styleId="Strong">
    <w:name w:val="Strong"/>
    <w:basedOn w:val="DefaultParagraphFont"/>
    <w:uiPriority w:val="22"/>
    <w:qFormat/>
    <w:rsid w:val="008B4DF6"/>
    <w:rPr>
      <w:b/>
      <w:bCs/>
    </w:rPr>
  </w:style>
  <w:style w:type="character" w:styleId="Emphasis">
    <w:name w:val="Emphasis"/>
    <w:basedOn w:val="DefaultParagraphFont"/>
    <w:uiPriority w:val="20"/>
    <w:qFormat/>
    <w:rsid w:val="008B4DF6"/>
    <w:rPr>
      <w:i/>
      <w:iCs/>
    </w:rPr>
  </w:style>
  <w:style w:type="character" w:customStyle="1" w:styleId="Heading4Char">
    <w:name w:val="Heading 4 Char"/>
    <w:basedOn w:val="DefaultParagraphFont"/>
    <w:link w:val="Heading4"/>
    <w:uiPriority w:val="9"/>
    <w:semiHidden/>
    <w:rsid w:val="006673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741">
      <w:bodyDiv w:val="1"/>
      <w:marLeft w:val="0"/>
      <w:marRight w:val="0"/>
      <w:marTop w:val="0"/>
      <w:marBottom w:val="0"/>
      <w:divBdr>
        <w:top w:val="none" w:sz="0" w:space="0" w:color="auto"/>
        <w:left w:val="none" w:sz="0" w:space="0" w:color="auto"/>
        <w:bottom w:val="none" w:sz="0" w:space="0" w:color="auto"/>
        <w:right w:val="none" w:sz="0" w:space="0" w:color="auto"/>
      </w:divBdr>
    </w:div>
    <w:div w:id="58095289">
      <w:bodyDiv w:val="1"/>
      <w:marLeft w:val="0"/>
      <w:marRight w:val="0"/>
      <w:marTop w:val="0"/>
      <w:marBottom w:val="0"/>
      <w:divBdr>
        <w:top w:val="none" w:sz="0" w:space="0" w:color="auto"/>
        <w:left w:val="none" w:sz="0" w:space="0" w:color="auto"/>
        <w:bottom w:val="none" w:sz="0" w:space="0" w:color="auto"/>
        <w:right w:val="none" w:sz="0" w:space="0" w:color="auto"/>
      </w:divBdr>
      <w:divsChild>
        <w:div w:id="851795804">
          <w:marLeft w:val="0"/>
          <w:marRight w:val="0"/>
          <w:marTop w:val="0"/>
          <w:marBottom w:val="0"/>
          <w:divBdr>
            <w:top w:val="none" w:sz="0" w:space="0" w:color="auto"/>
            <w:left w:val="none" w:sz="0" w:space="0" w:color="auto"/>
            <w:bottom w:val="none" w:sz="0" w:space="0" w:color="auto"/>
            <w:right w:val="none" w:sz="0" w:space="0" w:color="auto"/>
          </w:divBdr>
          <w:divsChild>
            <w:div w:id="2955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2706">
      <w:bodyDiv w:val="1"/>
      <w:marLeft w:val="0"/>
      <w:marRight w:val="0"/>
      <w:marTop w:val="0"/>
      <w:marBottom w:val="0"/>
      <w:divBdr>
        <w:top w:val="none" w:sz="0" w:space="0" w:color="auto"/>
        <w:left w:val="none" w:sz="0" w:space="0" w:color="auto"/>
        <w:bottom w:val="none" w:sz="0" w:space="0" w:color="auto"/>
        <w:right w:val="none" w:sz="0" w:space="0" w:color="auto"/>
      </w:divBdr>
    </w:div>
    <w:div w:id="138613659">
      <w:bodyDiv w:val="1"/>
      <w:marLeft w:val="0"/>
      <w:marRight w:val="0"/>
      <w:marTop w:val="0"/>
      <w:marBottom w:val="0"/>
      <w:divBdr>
        <w:top w:val="none" w:sz="0" w:space="0" w:color="auto"/>
        <w:left w:val="none" w:sz="0" w:space="0" w:color="auto"/>
        <w:bottom w:val="none" w:sz="0" w:space="0" w:color="auto"/>
        <w:right w:val="none" w:sz="0" w:space="0" w:color="auto"/>
      </w:divBdr>
    </w:div>
    <w:div w:id="140316388">
      <w:bodyDiv w:val="1"/>
      <w:marLeft w:val="0"/>
      <w:marRight w:val="0"/>
      <w:marTop w:val="0"/>
      <w:marBottom w:val="0"/>
      <w:divBdr>
        <w:top w:val="none" w:sz="0" w:space="0" w:color="auto"/>
        <w:left w:val="none" w:sz="0" w:space="0" w:color="auto"/>
        <w:bottom w:val="none" w:sz="0" w:space="0" w:color="auto"/>
        <w:right w:val="none" w:sz="0" w:space="0" w:color="auto"/>
      </w:divBdr>
    </w:div>
    <w:div w:id="142506762">
      <w:bodyDiv w:val="1"/>
      <w:marLeft w:val="0"/>
      <w:marRight w:val="0"/>
      <w:marTop w:val="0"/>
      <w:marBottom w:val="0"/>
      <w:divBdr>
        <w:top w:val="none" w:sz="0" w:space="0" w:color="auto"/>
        <w:left w:val="none" w:sz="0" w:space="0" w:color="auto"/>
        <w:bottom w:val="none" w:sz="0" w:space="0" w:color="auto"/>
        <w:right w:val="none" w:sz="0" w:space="0" w:color="auto"/>
      </w:divBdr>
    </w:div>
    <w:div w:id="149247739">
      <w:bodyDiv w:val="1"/>
      <w:marLeft w:val="0"/>
      <w:marRight w:val="0"/>
      <w:marTop w:val="0"/>
      <w:marBottom w:val="0"/>
      <w:divBdr>
        <w:top w:val="none" w:sz="0" w:space="0" w:color="auto"/>
        <w:left w:val="none" w:sz="0" w:space="0" w:color="auto"/>
        <w:bottom w:val="none" w:sz="0" w:space="0" w:color="auto"/>
        <w:right w:val="none" w:sz="0" w:space="0" w:color="auto"/>
      </w:divBdr>
    </w:div>
    <w:div w:id="230818539">
      <w:bodyDiv w:val="1"/>
      <w:marLeft w:val="0"/>
      <w:marRight w:val="0"/>
      <w:marTop w:val="0"/>
      <w:marBottom w:val="0"/>
      <w:divBdr>
        <w:top w:val="none" w:sz="0" w:space="0" w:color="auto"/>
        <w:left w:val="none" w:sz="0" w:space="0" w:color="auto"/>
        <w:bottom w:val="none" w:sz="0" w:space="0" w:color="auto"/>
        <w:right w:val="none" w:sz="0" w:space="0" w:color="auto"/>
      </w:divBdr>
    </w:div>
    <w:div w:id="243610281">
      <w:bodyDiv w:val="1"/>
      <w:marLeft w:val="0"/>
      <w:marRight w:val="0"/>
      <w:marTop w:val="0"/>
      <w:marBottom w:val="0"/>
      <w:divBdr>
        <w:top w:val="none" w:sz="0" w:space="0" w:color="auto"/>
        <w:left w:val="none" w:sz="0" w:space="0" w:color="auto"/>
        <w:bottom w:val="none" w:sz="0" w:space="0" w:color="auto"/>
        <w:right w:val="none" w:sz="0" w:space="0" w:color="auto"/>
      </w:divBdr>
      <w:divsChild>
        <w:div w:id="1299265280">
          <w:marLeft w:val="0"/>
          <w:marRight w:val="0"/>
          <w:marTop w:val="0"/>
          <w:marBottom w:val="0"/>
          <w:divBdr>
            <w:top w:val="none" w:sz="0" w:space="0" w:color="auto"/>
            <w:left w:val="none" w:sz="0" w:space="0" w:color="auto"/>
            <w:bottom w:val="none" w:sz="0" w:space="0" w:color="auto"/>
            <w:right w:val="none" w:sz="0" w:space="0" w:color="auto"/>
          </w:divBdr>
          <w:divsChild>
            <w:div w:id="11073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583">
      <w:bodyDiv w:val="1"/>
      <w:marLeft w:val="0"/>
      <w:marRight w:val="0"/>
      <w:marTop w:val="0"/>
      <w:marBottom w:val="0"/>
      <w:divBdr>
        <w:top w:val="none" w:sz="0" w:space="0" w:color="auto"/>
        <w:left w:val="none" w:sz="0" w:space="0" w:color="auto"/>
        <w:bottom w:val="none" w:sz="0" w:space="0" w:color="auto"/>
        <w:right w:val="none" w:sz="0" w:space="0" w:color="auto"/>
      </w:divBdr>
    </w:div>
    <w:div w:id="286551305">
      <w:bodyDiv w:val="1"/>
      <w:marLeft w:val="0"/>
      <w:marRight w:val="0"/>
      <w:marTop w:val="0"/>
      <w:marBottom w:val="0"/>
      <w:divBdr>
        <w:top w:val="none" w:sz="0" w:space="0" w:color="auto"/>
        <w:left w:val="none" w:sz="0" w:space="0" w:color="auto"/>
        <w:bottom w:val="none" w:sz="0" w:space="0" w:color="auto"/>
        <w:right w:val="none" w:sz="0" w:space="0" w:color="auto"/>
      </w:divBdr>
    </w:div>
    <w:div w:id="301234453">
      <w:bodyDiv w:val="1"/>
      <w:marLeft w:val="0"/>
      <w:marRight w:val="0"/>
      <w:marTop w:val="0"/>
      <w:marBottom w:val="0"/>
      <w:divBdr>
        <w:top w:val="none" w:sz="0" w:space="0" w:color="auto"/>
        <w:left w:val="none" w:sz="0" w:space="0" w:color="auto"/>
        <w:bottom w:val="none" w:sz="0" w:space="0" w:color="auto"/>
        <w:right w:val="none" w:sz="0" w:space="0" w:color="auto"/>
      </w:divBdr>
    </w:div>
    <w:div w:id="324481782">
      <w:bodyDiv w:val="1"/>
      <w:marLeft w:val="0"/>
      <w:marRight w:val="0"/>
      <w:marTop w:val="0"/>
      <w:marBottom w:val="0"/>
      <w:divBdr>
        <w:top w:val="none" w:sz="0" w:space="0" w:color="auto"/>
        <w:left w:val="none" w:sz="0" w:space="0" w:color="auto"/>
        <w:bottom w:val="none" w:sz="0" w:space="0" w:color="auto"/>
        <w:right w:val="none" w:sz="0" w:space="0" w:color="auto"/>
      </w:divBdr>
    </w:div>
    <w:div w:id="377633996">
      <w:bodyDiv w:val="1"/>
      <w:marLeft w:val="0"/>
      <w:marRight w:val="0"/>
      <w:marTop w:val="0"/>
      <w:marBottom w:val="0"/>
      <w:divBdr>
        <w:top w:val="none" w:sz="0" w:space="0" w:color="auto"/>
        <w:left w:val="none" w:sz="0" w:space="0" w:color="auto"/>
        <w:bottom w:val="none" w:sz="0" w:space="0" w:color="auto"/>
        <w:right w:val="none" w:sz="0" w:space="0" w:color="auto"/>
      </w:divBdr>
    </w:div>
    <w:div w:id="378894271">
      <w:bodyDiv w:val="1"/>
      <w:marLeft w:val="0"/>
      <w:marRight w:val="0"/>
      <w:marTop w:val="0"/>
      <w:marBottom w:val="0"/>
      <w:divBdr>
        <w:top w:val="none" w:sz="0" w:space="0" w:color="auto"/>
        <w:left w:val="none" w:sz="0" w:space="0" w:color="auto"/>
        <w:bottom w:val="none" w:sz="0" w:space="0" w:color="auto"/>
        <w:right w:val="none" w:sz="0" w:space="0" w:color="auto"/>
      </w:divBdr>
    </w:div>
    <w:div w:id="466901028">
      <w:bodyDiv w:val="1"/>
      <w:marLeft w:val="0"/>
      <w:marRight w:val="0"/>
      <w:marTop w:val="0"/>
      <w:marBottom w:val="0"/>
      <w:divBdr>
        <w:top w:val="none" w:sz="0" w:space="0" w:color="auto"/>
        <w:left w:val="none" w:sz="0" w:space="0" w:color="auto"/>
        <w:bottom w:val="none" w:sz="0" w:space="0" w:color="auto"/>
        <w:right w:val="none" w:sz="0" w:space="0" w:color="auto"/>
      </w:divBdr>
      <w:divsChild>
        <w:div w:id="1684669371">
          <w:marLeft w:val="0"/>
          <w:marRight w:val="0"/>
          <w:marTop w:val="0"/>
          <w:marBottom w:val="0"/>
          <w:divBdr>
            <w:top w:val="none" w:sz="0" w:space="0" w:color="auto"/>
            <w:left w:val="none" w:sz="0" w:space="0" w:color="auto"/>
            <w:bottom w:val="none" w:sz="0" w:space="0" w:color="auto"/>
            <w:right w:val="none" w:sz="0" w:space="0" w:color="auto"/>
          </w:divBdr>
          <w:divsChild>
            <w:div w:id="14318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6134">
      <w:bodyDiv w:val="1"/>
      <w:marLeft w:val="0"/>
      <w:marRight w:val="0"/>
      <w:marTop w:val="0"/>
      <w:marBottom w:val="0"/>
      <w:divBdr>
        <w:top w:val="none" w:sz="0" w:space="0" w:color="auto"/>
        <w:left w:val="none" w:sz="0" w:space="0" w:color="auto"/>
        <w:bottom w:val="none" w:sz="0" w:space="0" w:color="auto"/>
        <w:right w:val="none" w:sz="0" w:space="0" w:color="auto"/>
      </w:divBdr>
      <w:divsChild>
        <w:div w:id="939020998">
          <w:marLeft w:val="0"/>
          <w:marRight w:val="0"/>
          <w:marTop w:val="0"/>
          <w:marBottom w:val="0"/>
          <w:divBdr>
            <w:top w:val="none" w:sz="0" w:space="0" w:color="auto"/>
            <w:left w:val="none" w:sz="0" w:space="0" w:color="auto"/>
            <w:bottom w:val="none" w:sz="0" w:space="0" w:color="auto"/>
            <w:right w:val="none" w:sz="0" w:space="0" w:color="auto"/>
          </w:divBdr>
        </w:div>
        <w:div w:id="594216458">
          <w:marLeft w:val="0"/>
          <w:marRight w:val="0"/>
          <w:marTop w:val="0"/>
          <w:marBottom w:val="0"/>
          <w:divBdr>
            <w:top w:val="none" w:sz="0" w:space="0" w:color="auto"/>
            <w:left w:val="none" w:sz="0" w:space="0" w:color="auto"/>
            <w:bottom w:val="none" w:sz="0" w:space="0" w:color="auto"/>
            <w:right w:val="none" w:sz="0" w:space="0" w:color="auto"/>
          </w:divBdr>
          <w:divsChild>
            <w:div w:id="805318166">
              <w:marLeft w:val="0"/>
              <w:marRight w:val="0"/>
              <w:marTop w:val="0"/>
              <w:marBottom w:val="0"/>
              <w:divBdr>
                <w:top w:val="none" w:sz="0" w:space="0" w:color="auto"/>
                <w:left w:val="none" w:sz="0" w:space="0" w:color="auto"/>
                <w:bottom w:val="none" w:sz="0" w:space="0" w:color="auto"/>
                <w:right w:val="none" w:sz="0" w:space="0" w:color="auto"/>
              </w:divBdr>
            </w:div>
          </w:divsChild>
        </w:div>
        <w:div w:id="1011758645">
          <w:marLeft w:val="0"/>
          <w:marRight w:val="0"/>
          <w:marTop w:val="0"/>
          <w:marBottom w:val="0"/>
          <w:divBdr>
            <w:top w:val="none" w:sz="0" w:space="0" w:color="auto"/>
            <w:left w:val="none" w:sz="0" w:space="0" w:color="auto"/>
            <w:bottom w:val="none" w:sz="0" w:space="0" w:color="auto"/>
            <w:right w:val="none" w:sz="0" w:space="0" w:color="auto"/>
          </w:divBdr>
        </w:div>
      </w:divsChild>
    </w:div>
    <w:div w:id="501967954">
      <w:bodyDiv w:val="1"/>
      <w:marLeft w:val="0"/>
      <w:marRight w:val="0"/>
      <w:marTop w:val="0"/>
      <w:marBottom w:val="0"/>
      <w:divBdr>
        <w:top w:val="none" w:sz="0" w:space="0" w:color="auto"/>
        <w:left w:val="none" w:sz="0" w:space="0" w:color="auto"/>
        <w:bottom w:val="none" w:sz="0" w:space="0" w:color="auto"/>
        <w:right w:val="none" w:sz="0" w:space="0" w:color="auto"/>
      </w:divBdr>
    </w:div>
    <w:div w:id="524901292">
      <w:bodyDiv w:val="1"/>
      <w:marLeft w:val="0"/>
      <w:marRight w:val="0"/>
      <w:marTop w:val="0"/>
      <w:marBottom w:val="0"/>
      <w:divBdr>
        <w:top w:val="none" w:sz="0" w:space="0" w:color="auto"/>
        <w:left w:val="none" w:sz="0" w:space="0" w:color="auto"/>
        <w:bottom w:val="none" w:sz="0" w:space="0" w:color="auto"/>
        <w:right w:val="none" w:sz="0" w:space="0" w:color="auto"/>
      </w:divBdr>
    </w:div>
    <w:div w:id="536626263">
      <w:bodyDiv w:val="1"/>
      <w:marLeft w:val="0"/>
      <w:marRight w:val="0"/>
      <w:marTop w:val="0"/>
      <w:marBottom w:val="0"/>
      <w:divBdr>
        <w:top w:val="none" w:sz="0" w:space="0" w:color="auto"/>
        <w:left w:val="none" w:sz="0" w:space="0" w:color="auto"/>
        <w:bottom w:val="none" w:sz="0" w:space="0" w:color="auto"/>
        <w:right w:val="none" w:sz="0" w:space="0" w:color="auto"/>
      </w:divBdr>
    </w:div>
    <w:div w:id="545875665">
      <w:bodyDiv w:val="1"/>
      <w:marLeft w:val="0"/>
      <w:marRight w:val="0"/>
      <w:marTop w:val="0"/>
      <w:marBottom w:val="0"/>
      <w:divBdr>
        <w:top w:val="none" w:sz="0" w:space="0" w:color="auto"/>
        <w:left w:val="none" w:sz="0" w:space="0" w:color="auto"/>
        <w:bottom w:val="none" w:sz="0" w:space="0" w:color="auto"/>
        <w:right w:val="none" w:sz="0" w:space="0" w:color="auto"/>
      </w:divBdr>
    </w:div>
    <w:div w:id="551187767">
      <w:bodyDiv w:val="1"/>
      <w:marLeft w:val="0"/>
      <w:marRight w:val="0"/>
      <w:marTop w:val="0"/>
      <w:marBottom w:val="0"/>
      <w:divBdr>
        <w:top w:val="none" w:sz="0" w:space="0" w:color="auto"/>
        <w:left w:val="none" w:sz="0" w:space="0" w:color="auto"/>
        <w:bottom w:val="none" w:sz="0" w:space="0" w:color="auto"/>
        <w:right w:val="none" w:sz="0" w:space="0" w:color="auto"/>
      </w:divBdr>
    </w:div>
    <w:div w:id="569776926">
      <w:bodyDiv w:val="1"/>
      <w:marLeft w:val="0"/>
      <w:marRight w:val="0"/>
      <w:marTop w:val="0"/>
      <w:marBottom w:val="0"/>
      <w:divBdr>
        <w:top w:val="none" w:sz="0" w:space="0" w:color="auto"/>
        <w:left w:val="none" w:sz="0" w:space="0" w:color="auto"/>
        <w:bottom w:val="none" w:sz="0" w:space="0" w:color="auto"/>
        <w:right w:val="none" w:sz="0" w:space="0" w:color="auto"/>
      </w:divBdr>
    </w:div>
    <w:div w:id="587152516">
      <w:bodyDiv w:val="1"/>
      <w:marLeft w:val="0"/>
      <w:marRight w:val="0"/>
      <w:marTop w:val="0"/>
      <w:marBottom w:val="0"/>
      <w:divBdr>
        <w:top w:val="none" w:sz="0" w:space="0" w:color="auto"/>
        <w:left w:val="none" w:sz="0" w:space="0" w:color="auto"/>
        <w:bottom w:val="none" w:sz="0" w:space="0" w:color="auto"/>
        <w:right w:val="none" w:sz="0" w:space="0" w:color="auto"/>
      </w:divBdr>
    </w:div>
    <w:div w:id="588006388">
      <w:bodyDiv w:val="1"/>
      <w:marLeft w:val="0"/>
      <w:marRight w:val="0"/>
      <w:marTop w:val="0"/>
      <w:marBottom w:val="0"/>
      <w:divBdr>
        <w:top w:val="none" w:sz="0" w:space="0" w:color="auto"/>
        <w:left w:val="none" w:sz="0" w:space="0" w:color="auto"/>
        <w:bottom w:val="none" w:sz="0" w:space="0" w:color="auto"/>
        <w:right w:val="none" w:sz="0" w:space="0" w:color="auto"/>
      </w:divBdr>
    </w:div>
    <w:div w:id="590820090">
      <w:bodyDiv w:val="1"/>
      <w:marLeft w:val="0"/>
      <w:marRight w:val="0"/>
      <w:marTop w:val="0"/>
      <w:marBottom w:val="0"/>
      <w:divBdr>
        <w:top w:val="none" w:sz="0" w:space="0" w:color="auto"/>
        <w:left w:val="none" w:sz="0" w:space="0" w:color="auto"/>
        <w:bottom w:val="none" w:sz="0" w:space="0" w:color="auto"/>
        <w:right w:val="none" w:sz="0" w:space="0" w:color="auto"/>
      </w:divBdr>
      <w:divsChild>
        <w:div w:id="817305696">
          <w:marLeft w:val="0"/>
          <w:marRight w:val="0"/>
          <w:marTop w:val="0"/>
          <w:marBottom w:val="0"/>
          <w:divBdr>
            <w:top w:val="none" w:sz="0" w:space="0" w:color="auto"/>
            <w:left w:val="none" w:sz="0" w:space="0" w:color="auto"/>
            <w:bottom w:val="none" w:sz="0" w:space="0" w:color="auto"/>
            <w:right w:val="none" w:sz="0" w:space="0" w:color="auto"/>
          </w:divBdr>
          <w:divsChild>
            <w:div w:id="1587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46">
      <w:bodyDiv w:val="1"/>
      <w:marLeft w:val="0"/>
      <w:marRight w:val="0"/>
      <w:marTop w:val="0"/>
      <w:marBottom w:val="0"/>
      <w:divBdr>
        <w:top w:val="none" w:sz="0" w:space="0" w:color="auto"/>
        <w:left w:val="none" w:sz="0" w:space="0" w:color="auto"/>
        <w:bottom w:val="none" w:sz="0" w:space="0" w:color="auto"/>
        <w:right w:val="none" w:sz="0" w:space="0" w:color="auto"/>
      </w:divBdr>
    </w:div>
    <w:div w:id="631519990">
      <w:bodyDiv w:val="1"/>
      <w:marLeft w:val="0"/>
      <w:marRight w:val="0"/>
      <w:marTop w:val="0"/>
      <w:marBottom w:val="0"/>
      <w:divBdr>
        <w:top w:val="none" w:sz="0" w:space="0" w:color="auto"/>
        <w:left w:val="none" w:sz="0" w:space="0" w:color="auto"/>
        <w:bottom w:val="none" w:sz="0" w:space="0" w:color="auto"/>
        <w:right w:val="none" w:sz="0" w:space="0" w:color="auto"/>
      </w:divBdr>
    </w:div>
    <w:div w:id="632685188">
      <w:bodyDiv w:val="1"/>
      <w:marLeft w:val="0"/>
      <w:marRight w:val="0"/>
      <w:marTop w:val="0"/>
      <w:marBottom w:val="0"/>
      <w:divBdr>
        <w:top w:val="none" w:sz="0" w:space="0" w:color="auto"/>
        <w:left w:val="none" w:sz="0" w:space="0" w:color="auto"/>
        <w:bottom w:val="none" w:sz="0" w:space="0" w:color="auto"/>
        <w:right w:val="none" w:sz="0" w:space="0" w:color="auto"/>
      </w:divBdr>
    </w:div>
    <w:div w:id="634607815">
      <w:bodyDiv w:val="1"/>
      <w:marLeft w:val="0"/>
      <w:marRight w:val="0"/>
      <w:marTop w:val="0"/>
      <w:marBottom w:val="0"/>
      <w:divBdr>
        <w:top w:val="none" w:sz="0" w:space="0" w:color="auto"/>
        <w:left w:val="none" w:sz="0" w:space="0" w:color="auto"/>
        <w:bottom w:val="none" w:sz="0" w:space="0" w:color="auto"/>
        <w:right w:val="none" w:sz="0" w:space="0" w:color="auto"/>
      </w:divBdr>
      <w:divsChild>
        <w:div w:id="1590505369">
          <w:marLeft w:val="0"/>
          <w:marRight w:val="0"/>
          <w:marTop w:val="0"/>
          <w:marBottom w:val="0"/>
          <w:divBdr>
            <w:top w:val="none" w:sz="0" w:space="0" w:color="auto"/>
            <w:left w:val="none" w:sz="0" w:space="0" w:color="auto"/>
            <w:bottom w:val="none" w:sz="0" w:space="0" w:color="auto"/>
            <w:right w:val="none" w:sz="0" w:space="0" w:color="auto"/>
          </w:divBdr>
          <w:divsChild>
            <w:div w:id="1412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388">
      <w:bodyDiv w:val="1"/>
      <w:marLeft w:val="0"/>
      <w:marRight w:val="0"/>
      <w:marTop w:val="0"/>
      <w:marBottom w:val="0"/>
      <w:divBdr>
        <w:top w:val="none" w:sz="0" w:space="0" w:color="auto"/>
        <w:left w:val="none" w:sz="0" w:space="0" w:color="auto"/>
        <w:bottom w:val="none" w:sz="0" w:space="0" w:color="auto"/>
        <w:right w:val="none" w:sz="0" w:space="0" w:color="auto"/>
      </w:divBdr>
    </w:div>
    <w:div w:id="727147880">
      <w:bodyDiv w:val="1"/>
      <w:marLeft w:val="0"/>
      <w:marRight w:val="0"/>
      <w:marTop w:val="0"/>
      <w:marBottom w:val="0"/>
      <w:divBdr>
        <w:top w:val="none" w:sz="0" w:space="0" w:color="auto"/>
        <w:left w:val="none" w:sz="0" w:space="0" w:color="auto"/>
        <w:bottom w:val="none" w:sz="0" w:space="0" w:color="auto"/>
        <w:right w:val="none" w:sz="0" w:space="0" w:color="auto"/>
      </w:divBdr>
    </w:div>
    <w:div w:id="757405323">
      <w:bodyDiv w:val="1"/>
      <w:marLeft w:val="0"/>
      <w:marRight w:val="0"/>
      <w:marTop w:val="0"/>
      <w:marBottom w:val="0"/>
      <w:divBdr>
        <w:top w:val="none" w:sz="0" w:space="0" w:color="auto"/>
        <w:left w:val="none" w:sz="0" w:space="0" w:color="auto"/>
        <w:bottom w:val="none" w:sz="0" w:space="0" w:color="auto"/>
        <w:right w:val="none" w:sz="0" w:space="0" w:color="auto"/>
      </w:divBdr>
    </w:div>
    <w:div w:id="799569730">
      <w:bodyDiv w:val="1"/>
      <w:marLeft w:val="0"/>
      <w:marRight w:val="0"/>
      <w:marTop w:val="0"/>
      <w:marBottom w:val="0"/>
      <w:divBdr>
        <w:top w:val="none" w:sz="0" w:space="0" w:color="auto"/>
        <w:left w:val="none" w:sz="0" w:space="0" w:color="auto"/>
        <w:bottom w:val="none" w:sz="0" w:space="0" w:color="auto"/>
        <w:right w:val="none" w:sz="0" w:space="0" w:color="auto"/>
      </w:divBdr>
      <w:divsChild>
        <w:div w:id="58138120">
          <w:marLeft w:val="0"/>
          <w:marRight w:val="0"/>
          <w:marTop w:val="0"/>
          <w:marBottom w:val="0"/>
          <w:divBdr>
            <w:top w:val="none" w:sz="0" w:space="0" w:color="auto"/>
            <w:left w:val="none" w:sz="0" w:space="0" w:color="auto"/>
            <w:bottom w:val="none" w:sz="0" w:space="0" w:color="auto"/>
            <w:right w:val="none" w:sz="0" w:space="0" w:color="auto"/>
          </w:divBdr>
          <w:divsChild>
            <w:div w:id="133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6818">
      <w:bodyDiv w:val="1"/>
      <w:marLeft w:val="0"/>
      <w:marRight w:val="0"/>
      <w:marTop w:val="0"/>
      <w:marBottom w:val="0"/>
      <w:divBdr>
        <w:top w:val="none" w:sz="0" w:space="0" w:color="auto"/>
        <w:left w:val="none" w:sz="0" w:space="0" w:color="auto"/>
        <w:bottom w:val="none" w:sz="0" w:space="0" w:color="auto"/>
        <w:right w:val="none" w:sz="0" w:space="0" w:color="auto"/>
      </w:divBdr>
    </w:div>
    <w:div w:id="947658714">
      <w:bodyDiv w:val="1"/>
      <w:marLeft w:val="0"/>
      <w:marRight w:val="0"/>
      <w:marTop w:val="0"/>
      <w:marBottom w:val="0"/>
      <w:divBdr>
        <w:top w:val="none" w:sz="0" w:space="0" w:color="auto"/>
        <w:left w:val="none" w:sz="0" w:space="0" w:color="auto"/>
        <w:bottom w:val="none" w:sz="0" w:space="0" w:color="auto"/>
        <w:right w:val="none" w:sz="0" w:space="0" w:color="auto"/>
      </w:divBdr>
      <w:divsChild>
        <w:div w:id="48848377">
          <w:marLeft w:val="0"/>
          <w:marRight w:val="0"/>
          <w:marTop w:val="0"/>
          <w:marBottom w:val="0"/>
          <w:divBdr>
            <w:top w:val="none" w:sz="0" w:space="0" w:color="auto"/>
            <w:left w:val="none" w:sz="0" w:space="0" w:color="auto"/>
            <w:bottom w:val="none" w:sz="0" w:space="0" w:color="auto"/>
            <w:right w:val="none" w:sz="0" w:space="0" w:color="auto"/>
          </w:divBdr>
          <w:divsChild>
            <w:div w:id="1769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5280">
      <w:bodyDiv w:val="1"/>
      <w:marLeft w:val="0"/>
      <w:marRight w:val="0"/>
      <w:marTop w:val="0"/>
      <w:marBottom w:val="0"/>
      <w:divBdr>
        <w:top w:val="none" w:sz="0" w:space="0" w:color="auto"/>
        <w:left w:val="none" w:sz="0" w:space="0" w:color="auto"/>
        <w:bottom w:val="none" w:sz="0" w:space="0" w:color="auto"/>
        <w:right w:val="none" w:sz="0" w:space="0" w:color="auto"/>
      </w:divBdr>
    </w:div>
    <w:div w:id="975529587">
      <w:bodyDiv w:val="1"/>
      <w:marLeft w:val="0"/>
      <w:marRight w:val="0"/>
      <w:marTop w:val="0"/>
      <w:marBottom w:val="0"/>
      <w:divBdr>
        <w:top w:val="none" w:sz="0" w:space="0" w:color="auto"/>
        <w:left w:val="none" w:sz="0" w:space="0" w:color="auto"/>
        <w:bottom w:val="none" w:sz="0" w:space="0" w:color="auto"/>
        <w:right w:val="none" w:sz="0" w:space="0" w:color="auto"/>
      </w:divBdr>
    </w:div>
    <w:div w:id="987394356">
      <w:bodyDiv w:val="1"/>
      <w:marLeft w:val="0"/>
      <w:marRight w:val="0"/>
      <w:marTop w:val="0"/>
      <w:marBottom w:val="0"/>
      <w:divBdr>
        <w:top w:val="none" w:sz="0" w:space="0" w:color="auto"/>
        <w:left w:val="none" w:sz="0" w:space="0" w:color="auto"/>
        <w:bottom w:val="none" w:sz="0" w:space="0" w:color="auto"/>
        <w:right w:val="none" w:sz="0" w:space="0" w:color="auto"/>
      </w:divBdr>
    </w:div>
    <w:div w:id="1000305152">
      <w:bodyDiv w:val="1"/>
      <w:marLeft w:val="0"/>
      <w:marRight w:val="0"/>
      <w:marTop w:val="0"/>
      <w:marBottom w:val="0"/>
      <w:divBdr>
        <w:top w:val="none" w:sz="0" w:space="0" w:color="auto"/>
        <w:left w:val="none" w:sz="0" w:space="0" w:color="auto"/>
        <w:bottom w:val="none" w:sz="0" w:space="0" w:color="auto"/>
        <w:right w:val="none" w:sz="0" w:space="0" w:color="auto"/>
      </w:divBdr>
      <w:divsChild>
        <w:div w:id="1055198697">
          <w:marLeft w:val="0"/>
          <w:marRight w:val="0"/>
          <w:marTop w:val="0"/>
          <w:marBottom w:val="0"/>
          <w:divBdr>
            <w:top w:val="none" w:sz="0" w:space="0" w:color="auto"/>
            <w:left w:val="none" w:sz="0" w:space="0" w:color="auto"/>
            <w:bottom w:val="none" w:sz="0" w:space="0" w:color="auto"/>
            <w:right w:val="none" w:sz="0" w:space="0" w:color="auto"/>
          </w:divBdr>
          <w:divsChild>
            <w:div w:id="10232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254">
      <w:bodyDiv w:val="1"/>
      <w:marLeft w:val="0"/>
      <w:marRight w:val="0"/>
      <w:marTop w:val="0"/>
      <w:marBottom w:val="0"/>
      <w:divBdr>
        <w:top w:val="none" w:sz="0" w:space="0" w:color="auto"/>
        <w:left w:val="none" w:sz="0" w:space="0" w:color="auto"/>
        <w:bottom w:val="none" w:sz="0" w:space="0" w:color="auto"/>
        <w:right w:val="none" w:sz="0" w:space="0" w:color="auto"/>
      </w:divBdr>
    </w:div>
    <w:div w:id="1042556364">
      <w:bodyDiv w:val="1"/>
      <w:marLeft w:val="0"/>
      <w:marRight w:val="0"/>
      <w:marTop w:val="0"/>
      <w:marBottom w:val="0"/>
      <w:divBdr>
        <w:top w:val="none" w:sz="0" w:space="0" w:color="auto"/>
        <w:left w:val="none" w:sz="0" w:space="0" w:color="auto"/>
        <w:bottom w:val="none" w:sz="0" w:space="0" w:color="auto"/>
        <w:right w:val="none" w:sz="0" w:space="0" w:color="auto"/>
      </w:divBdr>
    </w:div>
    <w:div w:id="1051729800">
      <w:bodyDiv w:val="1"/>
      <w:marLeft w:val="0"/>
      <w:marRight w:val="0"/>
      <w:marTop w:val="0"/>
      <w:marBottom w:val="0"/>
      <w:divBdr>
        <w:top w:val="none" w:sz="0" w:space="0" w:color="auto"/>
        <w:left w:val="none" w:sz="0" w:space="0" w:color="auto"/>
        <w:bottom w:val="none" w:sz="0" w:space="0" w:color="auto"/>
        <w:right w:val="none" w:sz="0" w:space="0" w:color="auto"/>
      </w:divBdr>
      <w:divsChild>
        <w:div w:id="1114590669">
          <w:marLeft w:val="0"/>
          <w:marRight w:val="0"/>
          <w:marTop w:val="0"/>
          <w:marBottom w:val="0"/>
          <w:divBdr>
            <w:top w:val="none" w:sz="0" w:space="0" w:color="auto"/>
            <w:left w:val="none" w:sz="0" w:space="0" w:color="auto"/>
            <w:bottom w:val="none" w:sz="0" w:space="0" w:color="auto"/>
            <w:right w:val="none" w:sz="0" w:space="0" w:color="auto"/>
          </w:divBdr>
          <w:divsChild>
            <w:div w:id="14089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5501">
      <w:bodyDiv w:val="1"/>
      <w:marLeft w:val="0"/>
      <w:marRight w:val="0"/>
      <w:marTop w:val="0"/>
      <w:marBottom w:val="0"/>
      <w:divBdr>
        <w:top w:val="none" w:sz="0" w:space="0" w:color="auto"/>
        <w:left w:val="none" w:sz="0" w:space="0" w:color="auto"/>
        <w:bottom w:val="none" w:sz="0" w:space="0" w:color="auto"/>
        <w:right w:val="none" w:sz="0" w:space="0" w:color="auto"/>
      </w:divBdr>
    </w:div>
    <w:div w:id="1056472912">
      <w:bodyDiv w:val="1"/>
      <w:marLeft w:val="0"/>
      <w:marRight w:val="0"/>
      <w:marTop w:val="0"/>
      <w:marBottom w:val="0"/>
      <w:divBdr>
        <w:top w:val="none" w:sz="0" w:space="0" w:color="auto"/>
        <w:left w:val="none" w:sz="0" w:space="0" w:color="auto"/>
        <w:bottom w:val="none" w:sz="0" w:space="0" w:color="auto"/>
        <w:right w:val="none" w:sz="0" w:space="0" w:color="auto"/>
      </w:divBdr>
    </w:div>
    <w:div w:id="1064834379">
      <w:bodyDiv w:val="1"/>
      <w:marLeft w:val="0"/>
      <w:marRight w:val="0"/>
      <w:marTop w:val="0"/>
      <w:marBottom w:val="0"/>
      <w:divBdr>
        <w:top w:val="none" w:sz="0" w:space="0" w:color="auto"/>
        <w:left w:val="none" w:sz="0" w:space="0" w:color="auto"/>
        <w:bottom w:val="none" w:sz="0" w:space="0" w:color="auto"/>
        <w:right w:val="none" w:sz="0" w:space="0" w:color="auto"/>
      </w:divBdr>
      <w:divsChild>
        <w:div w:id="1205554563">
          <w:marLeft w:val="0"/>
          <w:marRight w:val="0"/>
          <w:marTop w:val="0"/>
          <w:marBottom w:val="0"/>
          <w:divBdr>
            <w:top w:val="none" w:sz="0" w:space="0" w:color="auto"/>
            <w:left w:val="none" w:sz="0" w:space="0" w:color="auto"/>
            <w:bottom w:val="none" w:sz="0" w:space="0" w:color="auto"/>
            <w:right w:val="none" w:sz="0" w:space="0" w:color="auto"/>
          </w:divBdr>
        </w:div>
        <w:div w:id="1022783210">
          <w:marLeft w:val="0"/>
          <w:marRight w:val="0"/>
          <w:marTop w:val="0"/>
          <w:marBottom w:val="0"/>
          <w:divBdr>
            <w:top w:val="none" w:sz="0" w:space="0" w:color="auto"/>
            <w:left w:val="none" w:sz="0" w:space="0" w:color="auto"/>
            <w:bottom w:val="none" w:sz="0" w:space="0" w:color="auto"/>
            <w:right w:val="none" w:sz="0" w:space="0" w:color="auto"/>
          </w:divBdr>
          <w:divsChild>
            <w:div w:id="856502537">
              <w:marLeft w:val="0"/>
              <w:marRight w:val="0"/>
              <w:marTop w:val="0"/>
              <w:marBottom w:val="0"/>
              <w:divBdr>
                <w:top w:val="none" w:sz="0" w:space="0" w:color="auto"/>
                <w:left w:val="none" w:sz="0" w:space="0" w:color="auto"/>
                <w:bottom w:val="none" w:sz="0" w:space="0" w:color="auto"/>
                <w:right w:val="none" w:sz="0" w:space="0" w:color="auto"/>
              </w:divBdr>
            </w:div>
          </w:divsChild>
        </w:div>
        <w:div w:id="496843581">
          <w:marLeft w:val="0"/>
          <w:marRight w:val="0"/>
          <w:marTop w:val="0"/>
          <w:marBottom w:val="0"/>
          <w:divBdr>
            <w:top w:val="none" w:sz="0" w:space="0" w:color="auto"/>
            <w:left w:val="none" w:sz="0" w:space="0" w:color="auto"/>
            <w:bottom w:val="none" w:sz="0" w:space="0" w:color="auto"/>
            <w:right w:val="none" w:sz="0" w:space="0" w:color="auto"/>
          </w:divBdr>
        </w:div>
      </w:divsChild>
    </w:div>
    <w:div w:id="1081096759">
      <w:bodyDiv w:val="1"/>
      <w:marLeft w:val="0"/>
      <w:marRight w:val="0"/>
      <w:marTop w:val="0"/>
      <w:marBottom w:val="0"/>
      <w:divBdr>
        <w:top w:val="none" w:sz="0" w:space="0" w:color="auto"/>
        <w:left w:val="none" w:sz="0" w:space="0" w:color="auto"/>
        <w:bottom w:val="none" w:sz="0" w:space="0" w:color="auto"/>
        <w:right w:val="none" w:sz="0" w:space="0" w:color="auto"/>
      </w:divBdr>
    </w:div>
    <w:div w:id="1099523779">
      <w:bodyDiv w:val="1"/>
      <w:marLeft w:val="0"/>
      <w:marRight w:val="0"/>
      <w:marTop w:val="0"/>
      <w:marBottom w:val="0"/>
      <w:divBdr>
        <w:top w:val="none" w:sz="0" w:space="0" w:color="auto"/>
        <w:left w:val="none" w:sz="0" w:space="0" w:color="auto"/>
        <w:bottom w:val="none" w:sz="0" w:space="0" w:color="auto"/>
        <w:right w:val="none" w:sz="0" w:space="0" w:color="auto"/>
      </w:divBdr>
    </w:div>
    <w:div w:id="1110708825">
      <w:bodyDiv w:val="1"/>
      <w:marLeft w:val="0"/>
      <w:marRight w:val="0"/>
      <w:marTop w:val="0"/>
      <w:marBottom w:val="0"/>
      <w:divBdr>
        <w:top w:val="none" w:sz="0" w:space="0" w:color="auto"/>
        <w:left w:val="none" w:sz="0" w:space="0" w:color="auto"/>
        <w:bottom w:val="none" w:sz="0" w:space="0" w:color="auto"/>
        <w:right w:val="none" w:sz="0" w:space="0" w:color="auto"/>
      </w:divBdr>
      <w:divsChild>
        <w:div w:id="1665469643">
          <w:marLeft w:val="0"/>
          <w:marRight w:val="0"/>
          <w:marTop w:val="0"/>
          <w:marBottom w:val="0"/>
          <w:divBdr>
            <w:top w:val="none" w:sz="0" w:space="0" w:color="auto"/>
            <w:left w:val="none" w:sz="0" w:space="0" w:color="auto"/>
            <w:bottom w:val="none" w:sz="0" w:space="0" w:color="auto"/>
            <w:right w:val="none" w:sz="0" w:space="0" w:color="auto"/>
          </w:divBdr>
          <w:divsChild>
            <w:div w:id="15531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073">
      <w:bodyDiv w:val="1"/>
      <w:marLeft w:val="0"/>
      <w:marRight w:val="0"/>
      <w:marTop w:val="0"/>
      <w:marBottom w:val="0"/>
      <w:divBdr>
        <w:top w:val="none" w:sz="0" w:space="0" w:color="auto"/>
        <w:left w:val="none" w:sz="0" w:space="0" w:color="auto"/>
        <w:bottom w:val="none" w:sz="0" w:space="0" w:color="auto"/>
        <w:right w:val="none" w:sz="0" w:space="0" w:color="auto"/>
      </w:divBdr>
    </w:div>
    <w:div w:id="1124695163">
      <w:bodyDiv w:val="1"/>
      <w:marLeft w:val="0"/>
      <w:marRight w:val="0"/>
      <w:marTop w:val="0"/>
      <w:marBottom w:val="0"/>
      <w:divBdr>
        <w:top w:val="none" w:sz="0" w:space="0" w:color="auto"/>
        <w:left w:val="none" w:sz="0" w:space="0" w:color="auto"/>
        <w:bottom w:val="none" w:sz="0" w:space="0" w:color="auto"/>
        <w:right w:val="none" w:sz="0" w:space="0" w:color="auto"/>
      </w:divBdr>
    </w:div>
    <w:div w:id="1156652306">
      <w:bodyDiv w:val="1"/>
      <w:marLeft w:val="0"/>
      <w:marRight w:val="0"/>
      <w:marTop w:val="0"/>
      <w:marBottom w:val="0"/>
      <w:divBdr>
        <w:top w:val="none" w:sz="0" w:space="0" w:color="auto"/>
        <w:left w:val="none" w:sz="0" w:space="0" w:color="auto"/>
        <w:bottom w:val="none" w:sz="0" w:space="0" w:color="auto"/>
        <w:right w:val="none" w:sz="0" w:space="0" w:color="auto"/>
      </w:divBdr>
    </w:div>
    <w:div w:id="1193809997">
      <w:bodyDiv w:val="1"/>
      <w:marLeft w:val="0"/>
      <w:marRight w:val="0"/>
      <w:marTop w:val="0"/>
      <w:marBottom w:val="0"/>
      <w:divBdr>
        <w:top w:val="none" w:sz="0" w:space="0" w:color="auto"/>
        <w:left w:val="none" w:sz="0" w:space="0" w:color="auto"/>
        <w:bottom w:val="none" w:sz="0" w:space="0" w:color="auto"/>
        <w:right w:val="none" w:sz="0" w:space="0" w:color="auto"/>
      </w:divBdr>
    </w:div>
    <w:div w:id="1205094774">
      <w:bodyDiv w:val="1"/>
      <w:marLeft w:val="0"/>
      <w:marRight w:val="0"/>
      <w:marTop w:val="0"/>
      <w:marBottom w:val="0"/>
      <w:divBdr>
        <w:top w:val="none" w:sz="0" w:space="0" w:color="auto"/>
        <w:left w:val="none" w:sz="0" w:space="0" w:color="auto"/>
        <w:bottom w:val="none" w:sz="0" w:space="0" w:color="auto"/>
        <w:right w:val="none" w:sz="0" w:space="0" w:color="auto"/>
      </w:divBdr>
      <w:divsChild>
        <w:div w:id="633100556">
          <w:marLeft w:val="0"/>
          <w:marRight w:val="0"/>
          <w:marTop w:val="0"/>
          <w:marBottom w:val="0"/>
          <w:divBdr>
            <w:top w:val="none" w:sz="0" w:space="0" w:color="auto"/>
            <w:left w:val="none" w:sz="0" w:space="0" w:color="auto"/>
            <w:bottom w:val="none" w:sz="0" w:space="0" w:color="auto"/>
            <w:right w:val="none" w:sz="0" w:space="0" w:color="auto"/>
          </w:divBdr>
          <w:divsChild>
            <w:div w:id="9504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9721">
      <w:bodyDiv w:val="1"/>
      <w:marLeft w:val="0"/>
      <w:marRight w:val="0"/>
      <w:marTop w:val="0"/>
      <w:marBottom w:val="0"/>
      <w:divBdr>
        <w:top w:val="none" w:sz="0" w:space="0" w:color="auto"/>
        <w:left w:val="none" w:sz="0" w:space="0" w:color="auto"/>
        <w:bottom w:val="none" w:sz="0" w:space="0" w:color="auto"/>
        <w:right w:val="none" w:sz="0" w:space="0" w:color="auto"/>
      </w:divBdr>
    </w:div>
    <w:div w:id="1224293658">
      <w:bodyDiv w:val="1"/>
      <w:marLeft w:val="0"/>
      <w:marRight w:val="0"/>
      <w:marTop w:val="0"/>
      <w:marBottom w:val="0"/>
      <w:divBdr>
        <w:top w:val="none" w:sz="0" w:space="0" w:color="auto"/>
        <w:left w:val="none" w:sz="0" w:space="0" w:color="auto"/>
        <w:bottom w:val="none" w:sz="0" w:space="0" w:color="auto"/>
        <w:right w:val="none" w:sz="0" w:space="0" w:color="auto"/>
      </w:divBdr>
      <w:divsChild>
        <w:div w:id="768041599">
          <w:marLeft w:val="0"/>
          <w:marRight w:val="0"/>
          <w:marTop w:val="0"/>
          <w:marBottom w:val="0"/>
          <w:divBdr>
            <w:top w:val="none" w:sz="0" w:space="0" w:color="auto"/>
            <w:left w:val="none" w:sz="0" w:space="0" w:color="auto"/>
            <w:bottom w:val="none" w:sz="0" w:space="0" w:color="auto"/>
            <w:right w:val="none" w:sz="0" w:space="0" w:color="auto"/>
          </w:divBdr>
          <w:divsChild>
            <w:div w:id="5311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901">
      <w:bodyDiv w:val="1"/>
      <w:marLeft w:val="0"/>
      <w:marRight w:val="0"/>
      <w:marTop w:val="0"/>
      <w:marBottom w:val="0"/>
      <w:divBdr>
        <w:top w:val="none" w:sz="0" w:space="0" w:color="auto"/>
        <w:left w:val="none" w:sz="0" w:space="0" w:color="auto"/>
        <w:bottom w:val="none" w:sz="0" w:space="0" w:color="auto"/>
        <w:right w:val="none" w:sz="0" w:space="0" w:color="auto"/>
      </w:divBdr>
      <w:divsChild>
        <w:div w:id="2056732315">
          <w:marLeft w:val="0"/>
          <w:marRight w:val="0"/>
          <w:marTop w:val="0"/>
          <w:marBottom w:val="0"/>
          <w:divBdr>
            <w:top w:val="none" w:sz="0" w:space="0" w:color="auto"/>
            <w:left w:val="none" w:sz="0" w:space="0" w:color="auto"/>
            <w:bottom w:val="none" w:sz="0" w:space="0" w:color="auto"/>
            <w:right w:val="none" w:sz="0" w:space="0" w:color="auto"/>
          </w:divBdr>
          <w:divsChild>
            <w:div w:id="10689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164">
      <w:bodyDiv w:val="1"/>
      <w:marLeft w:val="0"/>
      <w:marRight w:val="0"/>
      <w:marTop w:val="0"/>
      <w:marBottom w:val="0"/>
      <w:divBdr>
        <w:top w:val="none" w:sz="0" w:space="0" w:color="auto"/>
        <w:left w:val="none" w:sz="0" w:space="0" w:color="auto"/>
        <w:bottom w:val="none" w:sz="0" w:space="0" w:color="auto"/>
        <w:right w:val="none" w:sz="0" w:space="0" w:color="auto"/>
      </w:divBdr>
    </w:div>
    <w:div w:id="1365399570">
      <w:bodyDiv w:val="1"/>
      <w:marLeft w:val="0"/>
      <w:marRight w:val="0"/>
      <w:marTop w:val="0"/>
      <w:marBottom w:val="0"/>
      <w:divBdr>
        <w:top w:val="none" w:sz="0" w:space="0" w:color="auto"/>
        <w:left w:val="none" w:sz="0" w:space="0" w:color="auto"/>
        <w:bottom w:val="none" w:sz="0" w:space="0" w:color="auto"/>
        <w:right w:val="none" w:sz="0" w:space="0" w:color="auto"/>
      </w:divBdr>
      <w:divsChild>
        <w:div w:id="1640497836">
          <w:marLeft w:val="0"/>
          <w:marRight w:val="0"/>
          <w:marTop w:val="0"/>
          <w:marBottom w:val="0"/>
          <w:divBdr>
            <w:top w:val="none" w:sz="0" w:space="0" w:color="auto"/>
            <w:left w:val="none" w:sz="0" w:space="0" w:color="auto"/>
            <w:bottom w:val="none" w:sz="0" w:space="0" w:color="auto"/>
            <w:right w:val="none" w:sz="0" w:space="0" w:color="auto"/>
          </w:divBdr>
        </w:div>
        <w:div w:id="232398048">
          <w:marLeft w:val="0"/>
          <w:marRight w:val="0"/>
          <w:marTop w:val="0"/>
          <w:marBottom w:val="0"/>
          <w:divBdr>
            <w:top w:val="none" w:sz="0" w:space="0" w:color="auto"/>
            <w:left w:val="none" w:sz="0" w:space="0" w:color="auto"/>
            <w:bottom w:val="none" w:sz="0" w:space="0" w:color="auto"/>
            <w:right w:val="none" w:sz="0" w:space="0" w:color="auto"/>
          </w:divBdr>
        </w:div>
      </w:divsChild>
    </w:div>
    <w:div w:id="1366516139">
      <w:bodyDiv w:val="1"/>
      <w:marLeft w:val="0"/>
      <w:marRight w:val="0"/>
      <w:marTop w:val="0"/>
      <w:marBottom w:val="0"/>
      <w:divBdr>
        <w:top w:val="none" w:sz="0" w:space="0" w:color="auto"/>
        <w:left w:val="none" w:sz="0" w:space="0" w:color="auto"/>
        <w:bottom w:val="none" w:sz="0" w:space="0" w:color="auto"/>
        <w:right w:val="none" w:sz="0" w:space="0" w:color="auto"/>
      </w:divBdr>
    </w:div>
    <w:div w:id="1394816050">
      <w:bodyDiv w:val="1"/>
      <w:marLeft w:val="0"/>
      <w:marRight w:val="0"/>
      <w:marTop w:val="0"/>
      <w:marBottom w:val="0"/>
      <w:divBdr>
        <w:top w:val="none" w:sz="0" w:space="0" w:color="auto"/>
        <w:left w:val="none" w:sz="0" w:space="0" w:color="auto"/>
        <w:bottom w:val="none" w:sz="0" w:space="0" w:color="auto"/>
        <w:right w:val="none" w:sz="0" w:space="0" w:color="auto"/>
      </w:divBdr>
    </w:div>
    <w:div w:id="1477844354">
      <w:bodyDiv w:val="1"/>
      <w:marLeft w:val="0"/>
      <w:marRight w:val="0"/>
      <w:marTop w:val="0"/>
      <w:marBottom w:val="0"/>
      <w:divBdr>
        <w:top w:val="none" w:sz="0" w:space="0" w:color="auto"/>
        <w:left w:val="none" w:sz="0" w:space="0" w:color="auto"/>
        <w:bottom w:val="none" w:sz="0" w:space="0" w:color="auto"/>
        <w:right w:val="none" w:sz="0" w:space="0" w:color="auto"/>
      </w:divBdr>
    </w:div>
    <w:div w:id="1479877159">
      <w:bodyDiv w:val="1"/>
      <w:marLeft w:val="0"/>
      <w:marRight w:val="0"/>
      <w:marTop w:val="0"/>
      <w:marBottom w:val="0"/>
      <w:divBdr>
        <w:top w:val="none" w:sz="0" w:space="0" w:color="auto"/>
        <w:left w:val="none" w:sz="0" w:space="0" w:color="auto"/>
        <w:bottom w:val="none" w:sz="0" w:space="0" w:color="auto"/>
        <w:right w:val="none" w:sz="0" w:space="0" w:color="auto"/>
      </w:divBdr>
    </w:div>
    <w:div w:id="1537044478">
      <w:bodyDiv w:val="1"/>
      <w:marLeft w:val="0"/>
      <w:marRight w:val="0"/>
      <w:marTop w:val="0"/>
      <w:marBottom w:val="0"/>
      <w:divBdr>
        <w:top w:val="none" w:sz="0" w:space="0" w:color="auto"/>
        <w:left w:val="none" w:sz="0" w:space="0" w:color="auto"/>
        <w:bottom w:val="none" w:sz="0" w:space="0" w:color="auto"/>
        <w:right w:val="none" w:sz="0" w:space="0" w:color="auto"/>
      </w:divBdr>
      <w:divsChild>
        <w:div w:id="1220242175">
          <w:marLeft w:val="0"/>
          <w:marRight w:val="0"/>
          <w:marTop w:val="0"/>
          <w:marBottom w:val="0"/>
          <w:divBdr>
            <w:top w:val="none" w:sz="0" w:space="0" w:color="auto"/>
            <w:left w:val="none" w:sz="0" w:space="0" w:color="auto"/>
            <w:bottom w:val="none" w:sz="0" w:space="0" w:color="auto"/>
            <w:right w:val="none" w:sz="0" w:space="0" w:color="auto"/>
          </w:divBdr>
          <w:divsChild>
            <w:div w:id="2093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916">
      <w:bodyDiv w:val="1"/>
      <w:marLeft w:val="0"/>
      <w:marRight w:val="0"/>
      <w:marTop w:val="0"/>
      <w:marBottom w:val="0"/>
      <w:divBdr>
        <w:top w:val="none" w:sz="0" w:space="0" w:color="auto"/>
        <w:left w:val="none" w:sz="0" w:space="0" w:color="auto"/>
        <w:bottom w:val="none" w:sz="0" w:space="0" w:color="auto"/>
        <w:right w:val="none" w:sz="0" w:space="0" w:color="auto"/>
      </w:divBdr>
    </w:div>
    <w:div w:id="1583951606">
      <w:bodyDiv w:val="1"/>
      <w:marLeft w:val="0"/>
      <w:marRight w:val="0"/>
      <w:marTop w:val="0"/>
      <w:marBottom w:val="0"/>
      <w:divBdr>
        <w:top w:val="none" w:sz="0" w:space="0" w:color="auto"/>
        <w:left w:val="none" w:sz="0" w:space="0" w:color="auto"/>
        <w:bottom w:val="none" w:sz="0" w:space="0" w:color="auto"/>
        <w:right w:val="none" w:sz="0" w:space="0" w:color="auto"/>
      </w:divBdr>
    </w:div>
    <w:div w:id="1604267497">
      <w:bodyDiv w:val="1"/>
      <w:marLeft w:val="0"/>
      <w:marRight w:val="0"/>
      <w:marTop w:val="0"/>
      <w:marBottom w:val="0"/>
      <w:divBdr>
        <w:top w:val="none" w:sz="0" w:space="0" w:color="auto"/>
        <w:left w:val="none" w:sz="0" w:space="0" w:color="auto"/>
        <w:bottom w:val="none" w:sz="0" w:space="0" w:color="auto"/>
        <w:right w:val="none" w:sz="0" w:space="0" w:color="auto"/>
      </w:divBdr>
      <w:divsChild>
        <w:div w:id="1100250046">
          <w:marLeft w:val="0"/>
          <w:marRight w:val="0"/>
          <w:marTop w:val="0"/>
          <w:marBottom w:val="0"/>
          <w:divBdr>
            <w:top w:val="none" w:sz="0" w:space="0" w:color="auto"/>
            <w:left w:val="none" w:sz="0" w:space="0" w:color="auto"/>
            <w:bottom w:val="none" w:sz="0" w:space="0" w:color="auto"/>
            <w:right w:val="none" w:sz="0" w:space="0" w:color="auto"/>
          </w:divBdr>
          <w:divsChild>
            <w:div w:id="5824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860">
      <w:bodyDiv w:val="1"/>
      <w:marLeft w:val="0"/>
      <w:marRight w:val="0"/>
      <w:marTop w:val="0"/>
      <w:marBottom w:val="0"/>
      <w:divBdr>
        <w:top w:val="none" w:sz="0" w:space="0" w:color="auto"/>
        <w:left w:val="none" w:sz="0" w:space="0" w:color="auto"/>
        <w:bottom w:val="none" w:sz="0" w:space="0" w:color="auto"/>
        <w:right w:val="none" w:sz="0" w:space="0" w:color="auto"/>
      </w:divBdr>
    </w:div>
    <w:div w:id="1659337745">
      <w:bodyDiv w:val="1"/>
      <w:marLeft w:val="0"/>
      <w:marRight w:val="0"/>
      <w:marTop w:val="0"/>
      <w:marBottom w:val="0"/>
      <w:divBdr>
        <w:top w:val="none" w:sz="0" w:space="0" w:color="auto"/>
        <w:left w:val="none" w:sz="0" w:space="0" w:color="auto"/>
        <w:bottom w:val="none" w:sz="0" w:space="0" w:color="auto"/>
        <w:right w:val="none" w:sz="0" w:space="0" w:color="auto"/>
      </w:divBdr>
    </w:div>
    <w:div w:id="1697999573">
      <w:bodyDiv w:val="1"/>
      <w:marLeft w:val="0"/>
      <w:marRight w:val="0"/>
      <w:marTop w:val="0"/>
      <w:marBottom w:val="0"/>
      <w:divBdr>
        <w:top w:val="none" w:sz="0" w:space="0" w:color="auto"/>
        <w:left w:val="none" w:sz="0" w:space="0" w:color="auto"/>
        <w:bottom w:val="none" w:sz="0" w:space="0" w:color="auto"/>
        <w:right w:val="none" w:sz="0" w:space="0" w:color="auto"/>
      </w:divBdr>
    </w:div>
    <w:div w:id="1707214799">
      <w:bodyDiv w:val="1"/>
      <w:marLeft w:val="0"/>
      <w:marRight w:val="0"/>
      <w:marTop w:val="0"/>
      <w:marBottom w:val="0"/>
      <w:divBdr>
        <w:top w:val="none" w:sz="0" w:space="0" w:color="auto"/>
        <w:left w:val="none" w:sz="0" w:space="0" w:color="auto"/>
        <w:bottom w:val="none" w:sz="0" w:space="0" w:color="auto"/>
        <w:right w:val="none" w:sz="0" w:space="0" w:color="auto"/>
      </w:divBdr>
    </w:div>
    <w:div w:id="1716351685">
      <w:bodyDiv w:val="1"/>
      <w:marLeft w:val="0"/>
      <w:marRight w:val="0"/>
      <w:marTop w:val="0"/>
      <w:marBottom w:val="0"/>
      <w:divBdr>
        <w:top w:val="none" w:sz="0" w:space="0" w:color="auto"/>
        <w:left w:val="none" w:sz="0" w:space="0" w:color="auto"/>
        <w:bottom w:val="none" w:sz="0" w:space="0" w:color="auto"/>
        <w:right w:val="none" w:sz="0" w:space="0" w:color="auto"/>
      </w:divBdr>
      <w:divsChild>
        <w:div w:id="366419235">
          <w:marLeft w:val="0"/>
          <w:marRight w:val="0"/>
          <w:marTop w:val="0"/>
          <w:marBottom w:val="0"/>
          <w:divBdr>
            <w:top w:val="none" w:sz="0" w:space="0" w:color="auto"/>
            <w:left w:val="none" w:sz="0" w:space="0" w:color="auto"/>
            <w:bottom w:val="none" w:sz="0" w:space="0" w:color="auto"/>
            <w:right w:val="none" w:sz="0" w:space="0" w:color="auto"/>
          </w:divBdr>
          <w:divsChild>
            <w:div w:id="1504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358">
      <w:bodyDiv w:val="1"/>
      <w:marLeft w:val="0"/>
      <w:marRight w:val="0"/>
      <w:marTop w:val="0"/>
      <w:marBottom w:val="0"/>
      <w:divBdr>
        <w:top w:val="none" w:sz="0" w:space="0" w:color="auto"/>
        <w:left w:val="none" w:sz="0" w:space="0" w:color="auto"/>
        <w:bottom w:val="none" w:sz="0" w:space="0" w:color="auto"/>
        <w:right w:val="none" w:sz="0" w:space="0" w:color="auto"/>
      </w:divBdr>
    </w:div>
    <w:div w:id="1799642595">
      <w:bodyDiv w:val="1"/>
      <w:marLeft w:val="0"/>
      <w:marRight w:val="0"/>
      <w:marTop w:val="0"/>
      <w:marBottom w:val="0"/>
      <w:divBdr>
        <w:top w:val="none" w:sz="0" w:space="0" w:color="auto"/>
        <w:left w:val="none" w:sz="0" w:space="0" w:color="auto"/>
        <w:bottom w:val="none" w:sz="0" w:space="0" w:color="auto"/>
        <w:right w:val="none" w:sz="0" w:space="0" w:color="auto"/>
      </w:divBdr>
    </w:div>
    <w:div w:id="1831142477">
      <w:bodyDiv w:val="1"/>
      <w:marLeft w:val="0"/>
      <w:marRight w:val="0"/>
      <w:marTop w:val="0"/>
      <w:marBottom w:val="0"/>
      <w:divBdr>
        <w:top w:val="none" w:sz="0" w:space="0" w:color="auto"/>
        <w:left w:val="none" w:sz="0" w:space="0" w:color="auto"/>
        <w:bottom w:val="none" w:sz="0" w:space="0" w:color="auto"/>
        <w:right w:val="none" w:sz="0" w:space="0" w:color="auto"/>
      </w:divBdr>
      <w:divsChild>
        <w:div w:id="305353673">
          <w:marLeft w:val="0"/>
          <w:marRight w:val="0"/>
          <w:marTop w:val="0"/>
          <w:marBottom w:val="0"/>
          <w:divBdr>
            <w:top w:val="none" w:sz="0" w:space="0" w:color="auto"/>
            <w:left w:val="none" w:sz="0" w:space="0" w:color="auto"/>
            <w:bottom w:val="none" w:sz="0" w:space="0" w:color="auto"/>
            <w:right w:val="none" w:sz="0" w:space="0" w:color="auto"/>
          </w:divBdr>
          <w:divsChild>
            <w:div w:id="10164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389">
      <w:bodyDiv w:val="1"/>
      <w:marLeft w:val="0"/>
      <w:marRight w:val="0"/>
      <w:marTop w:val="0"/>
      <w:marBottom w:val="0"/>
      <w:divBdr>
        <w:top w:val="none" w:sz="0" w:space="0" w:color="auto"/>
        <w:left w:val="none" w:sz="0" w:space="0" w:color="auto"/>
        <w:bottom w:val="none" w:sz="0" w:space="0" w:color="auto"/>
        <w:right w:val="none" w:sz="0" w:space="0" w:color="auto"/>
      </w:divBdr>
    </w:div>
    <w:div w:id="1850173081">
      <w:bodyDiv w:val="1"/>
      <w:marLeft w:val="0"/>
      <w:marRight w:val="0"/>
      <w:marTop w:val="0"/>
      <w:marBottom w:val="0"/>
      <w:divBdr>
        <w:top w:val="none" w:sz="0" w:space="0" w:color="auto"/>
        <w:left w:val="none" w:sz="0" w:space="0" w:color="auto"/>
        <w:bottom w:val="none" w:sz="0" w:space="0" w:color="auto"/>
        <w:right w:val="none" w:sz="0" w:space="0" w:color="auto"/>
      </w:divBdr>
    </w:div>
    <w:div w:id="1855797926">
      <w:bodyDiv w:val="1"/>
      <w:marLeft w:val="0"/>
      <w:marRight w:val="0"/>
      <w:marTop w:val="0"/>
      <w:marBottom w:val="0"/>
      <w:divBdr>
        <w:top w:val="none" w:sz="0" w:space="0" w:color="auto"/>
        <w:left w:val="none" w:sz="0" w:space="0" w:color="auto"/>
        <w:bottom w:val="none" w:sz="0" w:space="0" w:color="auto"/>
        <w:right w:val="none" w:sz="0" w:space="0" w:color="auto"/>
      </w:divBdr>
    </w:div>
    <w:div w:id="1869492001">
      <w:bodyDiv w:val="1"/>
      <w:marLeft w:val="0"/>
      <w:marRight w:val="0"/>
      <w:marTop w:val="0"/>
      <w:marBottom w:val="0"/>
      <w:divBdr>
        <w:top w:val="none" w:sz="0" w:space="0" w:color="auto"/>
        <w:left w:val="none" w:sz="0" w:space="0" w:color="auto"/>
        <w:bottom w:val="none" w:sz="0" w:space="0" w:color="auto"/>
        <w:right w:val="none" w:sz="0" w:space="0" w:color="auto"/>
      </w:divBdr>
    </w:div>
    <w:div w:id="1873570571">
      <w:bodyDiv w:val="1"/>
      <w:marLeft w:val="0"/>
      <w:marRight w:val="0"/>
      <w:marTop w:val="0"/>
      <w:marBottom w:val="0"/>
      <w:divBdr>
        <w:top w:val="none" w:sz="0" w:space="0" w:color="auto"/>
        <w:left w:val="none" w:sz="0" w:space="0" w:color="auto"/>
        <w:bottom w:val="none" w:sz="0" w:space="0" w:color="auto"/>
        <w:right w:val="none" w:sz="0" w:space="0" w:color="auto"/>
      </w:divBdr>
    </w:div>
    <w:div w:id="1881085087">
      <w:bodyDiv w:val="1"/>
      <w:marLeft w:val="0"/>
      <w:marRight w:val="0"/>
      <w:marTop w:val="0"/>
      <w:marBottom w:val="0"/>
      <w:divBdr>
        <w:top w:val="none" w:sz="0" w:space="0" w:color="auto"/>
        <w:left w:val="none" w:sz="0" w:space="0" w:color="auto"/>
        <w:bottom w:val="none" w:sz="0" w:space="0" w:color="auto"/>
        <w:right w:val="none" w:sz="0" w:space="0" w:color="auto"/>
      </w:divBdr>
    </w:div>
    <w:div w:id="1890455266">
      <w:bodyDiv w:val="1"/>
      <w:marLeft w:val="0"/>
      <w:marRight w:val="0"/>
      <w:marTop w:val="0"/>
      <w:marBottom w:val="0"/>
      <w:divBdr>
        <w:top w:val="none" w:sz="0" w:space="0" w:color="auto"/>
        <w:left w:val="none" w:sz="0" w:space="0" w:color="auto"/>
        <w:bottom w:val="none" w:sz="0" w:space="0" w:color="auto"/>
        <w:right w:val="none" w:sz="0" w:space="0" w:color="auto"/>
      </w:divBdr>
    </w:div>
    <w:div w:id="1897164377">
      <w:bodyDiv w:val="1"/>
      <w:marLeft w:val="0"/>
      <w:marRight w:val="0"/>
      <w:marTop w:val="0"/>
      <w:marBottom w:val="0"/>
      <w:divBdr>
        <w:top w:val="none" w:sz="0" w:space="0" w:color="auto"/>
        <w:left w:val="none" w:sz="0" w:space="0" w:color="auto"/>
        <w:bottom w:val="none" w:sz="0" w:space="0" w:color="auto"/>
        <w:right w:val="none" w:sz="0" w:space="0" w:color="auto"/>
      </w:divBdr>
    </w:div>
    <w:div w:id="1915774558">
      <w:bodyDiv w:val="1"/>
      <w:marLeft w:val="0"/>
      <w:marRight w:val="0"/>
      <w:marTop w:val="0"/>
      <w:marBottom w:val="0"/>
      <w:divBdr>
        <w:top w:val="none" w:sz="0" w:space="0" w:color="auto"/>
        <w:left w:val="none" w:sz="0" w:space="0" w:color="auto"/>
        <w:bottom w:val="none" w:sz="0" w:space="0" w:color="auto"/>
        <w:right w:val="none" w:sz="0" w:space="0" w:color="auto"/>
      </w:divBdr>
    </w:div>
    <w:div w:id="1931544689">
      <w:bodyDiv w:val="1"/>
      <w:marLeft w:val="0"/>
      <w:marRight w:val="0"/>
      <w:marTop w:val="0"/>
      <w:marBottom w:val="0"/>
      <w:divBdr>
        <w:top w:val="none" w:sz="0" w:space="0" w:color="auto"/>
        <w:left w:val="none" w:sz="0" w:space="0" w:color="auto"/>
        <w:bottom w:val="none" w:sz="0" w:space="0" w:color="auto"/>
        <w:right w:val="none" w:sz="0" w:space="0" w:color="auto"/>
      </w:divBdr>
    </w:div>
    <w:div w:id="1937518985">
      <w:bodyDiv w:val="1"/>
      <w:marLeft w:val="0"/>
      <w:marRight w:val="0"/>
      <w:marTop w:val="0"/>
      <w:marBottom w:val="0"/>
      <w:divBdr>
        <w:top w:val="none" w:sz="0" w:space="0" w:color="auto"/>
        <w:left w:val="none" w:sz="0" w:space="0" w:color="auto"/>
        <w:bottom w:val="none" w:sz="0" w:space="0" w:color="auto"/>
        <w:right w:val="none" w:sz="0" w:space="0" w:color="auto"/>
      </w:divBdr>
      <w:divsChild>
        <w:div w:id="1483277198">
          <w:marLeft w:val="0"/>
          <w:marRight w:val="0"/>
          <w:marTop w:val="0"/>
          <w:marBottom w:val="0"/>
          <w:divBdr>
            <w:top w:val="none" w:sz="0" w:space="0" w:color="auto"/>
            <w:left w:val="none" w:sz="0" w:space="0" w:color="auto"/>
            <w:bottom w:val="none" w:sz="0" w:space="0" w:color="auto"/>
            <w:right w:val="none" w:sz="0" w:space="0" w:color="auto"/>
          </w:divBdr>
          <w:divsChild>
            <w:div w:id="1550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999">
      <w:bodyDiv w:val="1"/>
      <w:marLeft w:val="0"/>
      <w:marRight w:val="0"/>
      <w:marTop w:val="0"/>
      <w:marBottom w:val="0"/>
      <w:divBdr>
        <w:top w:val="none" w:sz="0" w:space="0" w:color="auto"/>
        <w:left w:val="none" w:sz="0" w:space="0" w:color="auto"/>
        <w:bottom w:val="none" w:sz="0" w:space="0" w:color="auto"/>
        <w:right w:val="none" w:sz="0" w:space="0" w:color="auto"/>
      </w:divBdr>
    </w:div>
    <w:div w:id="1962834430">
      <w:bodyDiv w:val="1"/>
      <w:marLeft w:val="0"/>
      <w:marRight w:val="0"/>
      <w:marTop w:val="0"/>
      <w:marBottom w:val="0"/>
      <w:divBdr>
        <w:top w:val="none" w:sz="0" w:space="0" w:color="auto"/>
        <w:left w:val="none" w:sz="0" w:space="0" w:color="auto"/>
        <w:bottom w:val="none" w:sz="0" w:space="0" w:color="auto"/>
        <w:right w:val="none" w:sz="0" w:space="0" w:color="auto"/>
      </w:divBdr>
    </w:div>
    <w:div w:id="1968467896">
      <w:bodyDiv w:val="1"/>
      <w:marLeft w:val="0"/>
      <w:marRight w:val="0"/>
      <w:marTop w:val="0"/>
      <w:marBottom w:val="0"/>
      <w:divBdr>
        <w:top w:val="none" w:sz="0" w:space="0" w:color="auto"/>
        <w:left w:val="none" w:sz="0" w:space="0" w:color="auto"/>
        <w:bottom w:val="none" w:sz="0" w:space="0" w:color="auto"/>
        <w:right w:val="none" w:sz="0" w:space="0" w:color="auto"/>
      </w:divBdr>
    </w:div>
    <w:div w:id="1972053119">
      <w:bodyDiv w:val="1"/>
      <w:marLeft w:val="0"/>
      <w:marRight w:val="0"/>
      <w:marTop w:val="0"/>
      <w:marBottom w:val="0"/>
      <w:divBdr>
        <w:top w:val="none" w:sz="0" w:space="0" w:color="auto"/>
        <w:left w:val="none" w:sz="0" w:space="0" w:color="auto"/>
        <w:bottom w:val="none" w:sz="0" w:space="0" w:color="auto"/>
        <w:right w:val="none" w:sz="0" w:space="0" w:color="auto"/>
      </w:divBdr>
    </w:div>
    <w:div w:id="1972663842">
      <w:bodyDiv w:val="1"/>
      <w:marLeft w:val="0"/>
      <w:marRight w:val="0"/>
      <w:marTop w:val="0"/>
      <w:marBottom w:val="0"/>
      <w:divBdr>
        <w:top w:val="none" w:sz="0" w:space="0" w:color="auto"/>
        <w:left w:val="none" w:sz="0" w:space="0" w:color="auto"/>
        <w:bottom w:val="none" w:sz="0" w:space="0" w:color="auto"/>
        <w:right w:val="none" w:sz="0" w:space="0" w:color="auto"/>
      </w:divBdr>
    </w:div>
    <w:div w:id="2010718712">
      <w:bodyDiv w:val="1"/>
      <w:marLeft w:val="0"/>
      <w:marRight w:val="0"/>
      <w:marTop w:val="0"/>
      <w:marBottom w:val="0"/>
      <w:divBdr>
        <w:top w:val="none" w:sz="0" w:space="0" w:color="auto"/>
        <w:left w:val="none" w:sz="0" w:space="0" w:color="auto"/>
        <w:bottom w:val="none" w:sz="0" w:space="0" w:color="auto"/>
        <w:right w:val="none" w:sz="0" w:space="0" w:color="auto"/>
      </w:divBdr>
    </w:div>
    <w:div w:id="2032342527">
      <w:bodyDiv w:val="1"/>
      <w:marLeft w:val="0"/>
      <w:marRight w:val="0"/>
      <w:marTop w:val="0"/>
      <w:marBottom w:val="0"/>
      <w:divBdr>
        <w:top w:val="none" w:sz="0" w:space="0" w:color="auto"/>
        <w:left w:val="none" w:sz="0" w:space="0" w:color="auto"/>
        <w:bottom w:val="none" w:sz="0" w:space="0" w:color="auto"/>
        <w:right w:val="none" w:sz="0" w:space="0" w:color="auto"/>
      </w:divBdr>
    </w:div>
    <w:div w:id="2035111394">
      <w:bodyDiv w:val="1"/>
      <w:marLeft w:val="0"/>
      <w:marRight w:val="0"/>
      <w:marTop w:val="0"/>
      <w:marBottom w:val="0"/>
      <w:divBdr>
        <w:top w:val="none" w:sz="0" w:space="0" w:color="auto"/>
        <w:left w:val="none" w:sz="0" w:space="0" w:color="auto"/>
        <w:bottom w:val="none" w:sz="0" w:space="0" w:color="auto"/>
        <w:right w:val="none" w:sz="0" w:space="0" w:color="auto"/>
      </w:divBdr>
      <w:divsChild>
        <w:div w:id="188684706">
          <w:marLeft w:val="0"/>
          <w:marRight w:val="0"/>
          <w:marTop w:val="0"/>
          <w:marBottom w:val="0"/>
          <w:divBdr>
            <w:top w:val="none" w:sz="0" w:space="0" w:color="auto"/>
            <w:left w:val="none" w:sz="0" w:space="0" w:color="auto"/>
            <w:bottom w:val="none" w:sz="0" w:space="0" w:color="auto"/>
            <w:right w:val="none" w:sz="0" w:space="0" w:color="auto"/>
          </w:divBdr>
          <w:divsChild>
            <w:div w:id="562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254">
      <w:bodyDiv w:val="1"/>
      <w:marLeft w:val="0"/>
      <w:marRight w:val="0"/>
      <w:marTop w:val="0"/>
      <w:marBottom w:val="0"/>
      <w:divBdr>
        <w:top w:val="none" w:sz="0" w:space="0" w:color="auto"/>
        <w:left w:val="none" w:sz="0" w:space="0" w:color="auto"/>
        <w:bottom w:val="none" w:sz="0" w:space="0" w:color="auto"/>
        <w:right w:val="none" w:sz="0" w:space="0" w:color="auto"/>
      </w:divBdr>
    </w:div>
    <w:div w:id="2046056636">
      <w:bodyDiv w:val="1"/>
      <w:marLeft w:val="0"/>
      <w:marRight w:val="0"/>
      <w:marTop w:val="0"/>
      <w:marBottom w:val="0"/>
      <w:divBdr>
        <w:top w:val="none" w:sz="0" w:space="0" w:color="auto"/>
        <w:left w:val="none" w:sz="0" w:space="0" w:color="auto"/>
        <w:bottom w:val="none" w:sz="0" w:space="0" w:color="auto"/>
        <w:right w:val="none" w:sz="0" w:space="0" w:color="auto"/>
      </w:divBdr>
      <w:divsChild>
        <w:div w:id="527261974">
          <w:marLeft w:val="0"/>
          <w:marRight w:val="0"/>
          <w:marTop w:val="0"/>
          <w:marBottom w:val="0"/>
          <w:divBdr>
            <w:top w:val="none" w:sz="0" w:space="0" w:color="auto"/>
            <w:left w:val="none" w:sz="0" w:space="0" w:color="auto"/>
            <w:bottom w:val="none" w:sz="0" w:space="0" w:color="auto"/>
            <w:right w:val="none" w:sz="0" w:space="0" w:color="auto"/>
          </w:divBdr>
        </w:div>
        <w:div w:id="731123209">
          <w:marLeft w:val="0"/>
          <w:marRight w:val="0"/>
          <w:marTop w:val="0"/>
          <w:marBottom w:val="0"/>
          <w:divBdr>
            <w:top w:val="none" w:sz="0" w:space="0" w:color="auto"/>
            <w:left w:val="none" w:sz="0" w:space="0" w:color="auto"/>
            <w:bottom w:val="none" w:sz="0" w:space="0" w:color="auto"/>
            <w:right w:val="none" w:sz="0" w:space="0" w:color="auto"/>
          </w:divBdr>
        </w:div>
      </w:divsChild>
    </w:div>
    <w:div w:id="2046906197">
      <w:bodyDiv w:val="1"/>
      <w:marLeft w:val="0"/>
      <w:marRight w:val="0"/>
      <w:marTop w:val="0"/>
      <w:marBottom w:val="0"/>
      <w:divBdr>
        <w:top w:val="none" w:sz="0" w:space="0" w:color="auto"/>
        <w:left w:val="none" w:sz="0" w:space="0" w:color="auto"/>
        <w:bottom w:val="none" w:sz="0" w:space="0" w:color="auto"/>
        <w:right w:val="none" w:sz="0" w:space="0" w:color="auto"/>
      </w:divBdr>
    </w:div>
    <w:div w:id="20562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30</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482</cp:revision>
  <dcterms:created xsi:type="dcterms:W3CDTF">2023-08-03T13:46:00Z</dcterms:created>
  <dcterms:modified xsi:type="dcterms:W3CDTF">2023-09-10T05:27:00Z</dcterms:modified>
</cp:coreProperties>
</file>